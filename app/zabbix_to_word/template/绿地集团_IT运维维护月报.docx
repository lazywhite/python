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6ED6EF" w14:textId="46DEB189" w:rsidR="003648CE" w:rsidRDefault="00C47338" w:rsidP="0080112D">
      <w:r>
        <w:rPr>
          <w:noProof/>
        </w:rPr>
        <mc:AlternateContent>
          <mc:Choice Requires="wps">
            <w:drawing>
              <wp:anchor distT="0" distB="0" distL="114300" distR="114300" simplePos="0" relativeHeight="251657216" behindDoc="0" locked="0" layoutInCell="1" allowOverlap="1" wp14:anchorId="61542D91" wp14:editId="4F0A74CD">
                <wp:simplePos x="0" y="0"/>
                <wp:positionH relativeFrom="column">
                  <wp:posOffset>-320040</wp:posOffset>
                </wp:positionH>
                <wp:positionV relativeFrom="paragraph">
                  <wp:posOffset>-777240</wp:posOffset>
                </wp:positionV>
                <wp:extent cx="6995160" cy="731520"/>
                <wp:effectExtent l="0" t="0" r="5080" b="0"/>
                <wp:wrapNone/>
                <wp:docPr id="9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731520"/>
                        </a:xfrm>
                        <a:prstGeom prst="rect">
                          <a:avLst/>
                        </a:prstGeom>
                        <a:solidFill>
                          <a:srgbClr val="FFFFFF"/>
                        </a:solidFill>
                        <a:ln>
                          <a:noFill/>
                        </a:ln>
                        <a:extLs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E9EF7C" id="Rectangle_x0020_2" o:spid="_x0000_s1026" style="position:absolute;left:0;text-align:left;margin-left:-25.2pt;margin-top:-61.15pt;width:550.8pt;height:57.6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" stroked="f" strokecolor="#3465af">
                <v:stroke joinstyle="round"/>
              </v:rect>
            </w:pict>
          </mc:Fallback>
        </mc:AlternateContent>
      </w:r>
      <w:r w:rsidR="003648CE">
        <w:rPr>
          <w:b/>
          <w:sz w:val="24"/>
        </w:rPr>
        <w:t>文件编号：</w:t>
      </w:r>
      <w:r w:rsidR="003648CE">
        <w:rPr>
          <w:rFonts w:eastAsia="Arial"/>
          <w:b/>
          <w:sz w:val="24"/>
        </w:rPr>
        <w:t xml:space="preserve"> </w:t>
      </w:r>
      <w:r w:rsidR="009908DD">
        <w:rPr>
          <w:b/>
          <w:sz w:val="24"/>
        </w:rPr>
        <w:t>SYH</w:t>
      </w:r>
      <w:r w:rsidR="00D87222">
        <w:rPr>
          <w:rFonts w:hint="eastAsia"/>
          <w:b/>
          <w:sz w:val="24"/>
        </w:rPr>
        <w:t>1</w:t>
      </w:r>
      <w:r w:rsidR="002715CF">
        <w:rPr>
          <w:rFonts w:hint="eastAsia"/>
          <w:b/>
          <w:sz w:val="24"/>
        </w:rPr>
        <w:t>70</w:t>
      </w:r>
      <w:r w:rsidR="004F70CF">
        <w:rPr>
          <w:rFonts w:hint="eastAsia"/>
          <w:b/>
          <w:sz w:val="24"/>
        </w:rPr>
        <w:t>3</w:t>
      </w:r>
      <w:r w:rsidR="00404458">
        <w:rPr>
          <w:rFonts w:hint="eastAsia"/>
          <w:b/>
          <w:sz w:val="24"/>
        </w:rPr>
        <w:t xml:space="preserve"> </w:t>
      </w:r>
      <w:r w:rsidR="00022DC5">
        <w:rPr>
          <w:b/>
          <w:sz w:val="24"/>
        </w:rPr>
        <w:t>IDC</w:t>
      </w:r>
      <w:r w:rsidR="00AE0581">
        <w:rPr>
          <w:rFonts w:hint="eastAsia"/>
          <w:b/>
          <w:sz w:val="24"/>
        </w:rPr>
        <w:t>1</w:t>
      </w:r>
    </w:p>
    <w:p w14:paraId="53387E3E" w14:textId="77777777" w:rsidR="003648CE" w:rsidRDefault="003648CE">
      <w:pPr>
        <w:pBdr>
          <w:bottom w:val="double" w:sz="4" w:space="1" w:color="808080"/>
        </w:pBdr>
        <w:spacing w:after="120"/>
      </w:pPr>
    </w:p>
    <w:p w14:paraId="394FEE2F" w14:textId="4EAA8C7F" w:rsidR="003648CE" w:rsidRDefault="00C47338">
      <w:pPr>
        <w:rPr>
          <w:b/>
          <w:bCs/>
          <w:sz w:val="20"/>
        </w:rPr>
      </w:pPr>
      <w:r w:rsidRPr="006453A5">
        <w:rPr>
          <w:noProof/>
        </w:rPr>
        <mc:AlternateContent>
          <mc:Choice Requires="wps">
            <w:drawing>
              <wp:anchor distT="0" distB="0" distL="114935" distR="114935" simplePos="0" relativeHeight="251658240" behindDoc="0" locked="0" layoutInCell="1" allowOverlap="1" wp14:anchorId="7564F3E1" wp14:editId="55739867">
                <wp:simplePos x="0" y="0"/>
                <wp:positionH relativeFrom="column">
                  <wp:posOffset>320040</wp:posOffset>
                </wp:positionH>
                <wp:positionV relativeFrom="paragraph">
                  <wp:posOffset>33020</wp:posOffset>
                </wp:positionV>
                <wp:extent cx="5850255" cy="1920240"/>
                <wp:effectExtent l="2540" t="0" r="1905" b="2540"/>
                <wp:wrapNone/>
                <wp:docPr id="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0255" cy="19202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AFD30B" w14:textId="77777777" w:rsidR="00CB483E" w:rsidRDefault="00CB483E">
                            <w:pPr>
                              <w:jc w:val="center"/>
                              <w:rPr>
                                <w:rFonts w:ascii="华文中宋" w:eastAsia="华文中宋" w:hAnsi="华文中宋" w:cs="华文中宋"/>
                                <w:b/>
                                <w:sz w:val="48"/>
                                <w:szCs w:val="48"/>
                              </w:rPr>
                            </w:pPr>
                            <w:r>
                              <w:rPr>
                                <w:rFonts w:ascii="华文中宋" w:eastAsia="华文中宋" w:hAnsi="华文中宋" w:cs="华文中宋"/>
                                <w:b/>
                                <w:sz w:val="48"/>
                                <w:szCs w:val="48"/>
                              </w:rPr>
                              <w:t>绿地集团</w:t>
                            </w:r>
                          </w:p>
                          <w:p w14:paraId="04401E72" w14:textId="77777777" w:rsidR="00CB483E" w:rsidRDefault="00CB483E">
                            <w:pPr>
                              <w:jc w:val="center"/>
                              <w:rPr>
                                <w:rFonts w:ascii="华文中宋" w:eastAsia="华文中宋" w:hAnsi="华文中宋" w:cs="华文中宋"/>
                                <w:b/>
                                <w:sz w:val="48"/>
                                <w:szCs w:val="48"/>
                              </w:rPr>
                            </w:pPr>
                            <w:r>
                              <w:rPr>
                                <w:rFonts w:ascii="华文中宋" w:eastAsia="华文中宋" w:hAnsi="华文中宋" w:cs="华文中宋"/>
                                <w:b/>
                                <w:sz w:val="48"/>
                                <w:szCs w:val="48"/>
                              </w:rPr>
                              <w:t>IDC运维服务月报</w:t>
                            </w:r>
                          </w:p>
                          <w:p w14:paraId="2ADCBFE6" w14:textId="676FCB7F" w:rsidR="00CB483E" w:rsidRDefault="00CB483E">
                            <w:pPr>
                              <w:jc w:val="center"/>
                            </w:pPr>
                            <w:r>
                              <w:rPr>
                                <w:rFonts w:ascii="华文中宋" w:eastAsia="华文中宋" w:hAnsi="华文中宋" w:cs="华文中宋"/>
                                <w:b/>
                                <w:sz w:val="48"/>
                                <w:szCs w:val="48"/>
                              </w:rPr>
                              <w:t>(201</w:t>
                            </w:r>
                            <w:r>
                              <w:rPr>
                                <w:rFonts w:ascii="华文中宋" w:eastAsia="华文中宋" w:hAnsi="华文中宋" w:cs="华文中宋" w:hint="eastAsia"/>
                                <w:b/>
                                <w:sz w:val="48"/>
                                <w:szCs w:val="48"/>
                              </w:rPr>
                              <w:t>7</w:t>
                            </w:r>
                            <w:r>
                              <w:rPr>
                                <w:rFonts w:ascii="华文中宋" w:eastAsia="华文中宋" w:hAnsi="华文中宋" w:cs="华文中宋"/>
                                <w:b/>
                                <w:sz w:val="48"/>
                                <w:szCs w:val="48"/>
                              </w:rPr>
                              <w:t>-</w:t>
                            </w:r>
                            <w:ins w:id="0" w:author="dell" w:date="2017-03-06T11:19:00Z">
                              <w:r>
                                <w:rPr>
                                  <w:rFonts w:ascii="华文中宋" w:eastAsia="华文中宋" w:hAnsi="华文中宋" w:cs="华文中宋"/>
                                  <w:b/>
                                  <w:sz w:val="48"/>
                                  <w:szCs w:val="48"/>
                                </w:rPr>
                                <w:t>2</w:t>
                              </w:r>
                            </w:ins>
                            <w:r>
                              <w:rPr>
                                <w:rFonts w:ascii="华文中宋" w:eastAsia="华文中宋" w:hAnsi="华文中宋" w:cs="华文中宋"/>
                                <w:b/>
                                <w:sz w:val="48"/>
                                <w:szCs w:val="4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4F3E1" id="_x0000_t202" coordsize="21600,21600" o:spt="202" path="m0,0l0,21600,21600,21600,21600,0xe">
                <v:stroke joinstyle="miter"/>
                <v:path gradientshapeok="t" o:connecttype="rect"/>
              </v:shapetype>
              <v:shape id="Text_x0020_Box_x0020_3" o:spid="_x0000_s1026" type="#_x0000_t202" style="position:absolute;margin-left:25.2pt;margin-top:2.6pt;width:460.65pt;height:151.2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" stroked="f">
                <v:fill opacity="0"/>
                <v:textbox inset="0,0,0,0">
                  <w:txbxContent>
                    <w:p w14:paraId="50AFD30B" w14:textId="77777777" w:rsidR="00CB483E" w:rsidRDefault="00CB483E">
                      <w:pPr>
                        <w:jc w:val="center"/>
                        <w:rPr>
                          <w:rFonts w:ascii="华文中宋" w:eastAsia="华文中宋" w:hAnsi="华文中宋" w:cs="华文中宋"/>
                          <w:b/>
                          <w:sz w:val="48"/>
                          <w:szCs w:val="48"/>
                        </w:rPr>
                      </w:pPr>
                      <w:r>
                        <w:rPr>
                          <w:rFonts w:ascii="华文中宋" w:eastAsia="华文中宋" w:hAnsi="华文中宋" w:cs="华文中宋"/>
                          <w:b/>
                          <w:sz w:val="48"/>
                          <w:szCs w:val="48"/>
                        </w:rPr>
                        <w:t>绿地集团</w:t>
                      </w:r>
                    </w:p>
                    <w:p w14:paraId="04401E72" w14:textId="77777777" w:rsidR="00CB483E" w:rsidRDefault="00CB483E">
                      <w:pPr>
                        <w:jc w:val="center"/>
                        <w:rPr>
                          <w:rFonts w:ascii="华文中宋" w:eastAsia="华文中宋" w:hAnsi="华文中宋" w:cs="华文中宋"/>
                          <w:b/>
                          <w:sz w:val="48"/>
                          <w:szCs w:val="48"/>
                        </w:rPr>
                      </w:pPr>
                      <w:r>
                        <w:rPr>
                          <w:rFonts w:ascii="华文中宋" w:eastAsia="华文中宋" w:hAnsi="华文中宋" w:cs="华文中宋"/>
                          <w:b/>
                          <w:sz w:val="48"/>
                          <w:szCs w:val="48"/>
                        </w:rPr>
                        <w:t>IDC运维服务月报</w:t>
                      </w:r>
                    </w:p>
                    <w:p w14:paraId="2ADCBFE6" w14:textId="676FCB7F" w:rsidR="00CB483E" w:rsidRDefault="00CB483E">
                      <w:pPr>
                        <w:jc w:val="center"/>
                      </w:pPr>
                      <w:r>
                        <w:rPr>
                          <w:rFonts w:ascii="华文中宋" w:eastAsia="华文中宋" w:hAnsi="华文中宋" w:cs="华文中宋"/>
                          <w:b/>
                          <w:sz w:val="48"/>
                          <w:szCs w:val="48"/>
                        </w:rPr>
                        <w:t>(201</w:t>
                      </w:r>
                      <w:r>
                        <w:rPr>
                          <w:rFonts w:ascii="华文中宋" w:eastAsia="华文中宋" w:hAnsi="华文中宋" w:cs="华文中宋" w:hint="eastAsia"/>
                          <w:b/>
                          <w:sz w:val="48"/>
                          <w:szCs w:val="48"/>
                        </w:rPr>
                        <w:t>7</w:t>
                      </w:r>
                      <w:r>
                        <w:rPr>
                          <w:rFonts w:ascii="华文中宋" w:eastAsia="华文中宋" w:hAnsi="华文中宋" w:cs="华文中宋"/>
                          <w:b/>
                          <w:sz w:val="48"/>
                          <w:szCs w:val="48"/>
                        </w:rPr>
                        <w:t>-</w:t>
                      </w:r>
                      <w:ins w:id="2" w:author="dell" w:date="2017-03-06T11:19:00Z">
                        <w:r>
                          <w:rPr>
                            <w:rFonts w:ascii="华文中宋" w:eastAsia="华文中宋" w:hAnsi="华文中宋" w:cs="华文中宋"/>
                            <w:b/>
                            <w:sz w:val="48"/>
                            <w:szCs w:val="48"/>
                          </w:rPr>
                          <w:t>2</w:t>
                        </w:r>
                      </w:ins>
                      <w:r>
                        <w:rPr>
                          <w:rFonts w:ascii="华文中宋" w:eastAsia="华文中宋" w:hAnsi="华文中宋" w:cs="华文中宋"/>
                          <w:b/>
                          <w:sz w:val="48"/>
                          <w:szCs w:val="48"/>
                        </w:rPr>
                        <w:t>)</w:t>
                      </w:r>
                    </w:p>
                  </w:txbxContent>
                </v:textbox>
              </v:shape>
            </w:pict>
          </mc:Fallback>
        </mc:AlternateContent>
      </w:r>
    </w:p>
    <w:p w14:paraId="4A715CDC" w14:textId="77777777" w:rsidR="003648CE" w:rsidRDefault="003648CE"/>
    <w:p w14:paraId="7A045150" w14:textId="77777777" w:rsidR="003648CE" w:rsidRDefault="003648CE"/>
    <w:p w14:paraId="12B071C3" w14:textId="77777777" w:rsidR="003648CE" w:rsidRDefault="003648CE"/>
    <w:p w14:paraId="1608F785" w14:textId="77777777" w:rsidR="003648CE" w:rsidRDefault="003648CE"/>
    <w:p w14:paraId="710C6D33" w14:textId="77777777" w:rsidR="003648CE" w:rsidRDefault="003648CE"/>
    <w:p w14:paraId="04C62D19" w14:textId="77777777" w:rsidR="003648CE" w:rsidRDefault="003648CE"/>
    <w:p w14:paraId="41BCDD64" w14:textId="77777777" w:rsidR="003648CE" w:rsidRDefault="003648CE"/>
    <w:p w14:paraId="05861FD8" w14:textId="77777777" w:rsidR="003648CE" w:rsidRDefault="003648CE">
      <w:pPr>
        <w:pBdr>
          <w:bottom w:val="double" w:sz="4" w:space="1" w:color="808080"/>
        </w:pBdr>
        <w:spacing w:after="120"/>
      </w:pPr>
    </w:p>
    <w:p w14:paraId="05806522" w14:textId="77777777" w:rsidR="003648CE" w:rsidRDefault="003648CE"/>
    <w:p w14:paraId="29B47DA7" w14:textId="77777777" w:rsidR="003648CE" w:rsidRDefault="003648CE"/>
    <w:p w14:paraId="0C454145" w14:textId="77777777" w:rsidR="003648CE" w:rsidRDefault="003648CE"/>
    <w:p w14:paraId="57E5A020" w14:textId="77777777" w:rsidR="003648CE" w:rsidRDefault="003648CE"/>
    <w:p w14:paraId="1F3CBDF9" w14:textId="77777777" w:rsidR="003648CE" w:rsidRDefault="003648CE"/>
    <w:p w14:paraId="7850C4D5" w14:textId="77777777" w:rsidR="003648CE" w:rsidRDefault="003648CE"/>
    <w:p w14:paraId="4D9C153E" w14:textId="77777777" w:rsidR="003648CE" w:rsidRDefault="003648CE"/>
    <w:p w14:paraId="0FF324D3" w14:textId="77777777" w:rsidR="003648CE" w:rsidRDefault="003648CE"/>
    <w:p w14:paraId="7DD86F6A" w14:textId="77777777" w:rsidR="00297586" w:rsidRDefault="00297586"/>
    <w:p w14:paraId="7337419F" w14:textId="77777777" w:rsidR="00297586" w:rsidRDefault="00297586"/>
    <w:p w14:paraId="29DD6461" w14:textId="77777777" w:rsidR="00297586" w:rsidRDefault="00297586"/>
    <w:p w14:paraId="2D609B35" w14:textId="77777777" w:rsidR="00297586" w:rsidRDefault="00297586"/>
    <w:p w14:paraId="6E2EFC0B" w14:textId="77777777" w:rsidR="00297586" w:rsidRDefault="00297586"/>
    <w:p w14:paraId="1B883041" w14:textId="77777777" w:rsidR="00297586" w:rsidRDefault="00297586"/>
    <w:p w14:paraId="52AFE3A3" w14:textId="77777777" w:rsidR="003648CE" w:rsidRDefault="003648CE"/>
    <w:p w14:paraId="40BCBCA1" w14:textId="77777777" w:rsidR="003648CE" w:rsidRDefault="003648CE"/>
    <w:p w14:paraId="239D5338" w14:textId="77777777" w:rsidR="003648CE" w:rsidRDefault="003648CE">
      <w:pPr>
        <w:jc w:val="center"/>
      </w:pPr>
    </w:p>
    <w:p w14:paraId="658E3FF1" w14:textId="77777777" w:rsidR="003648CE" w:rsidRDefault="003648CE">
      <w:pPr>
        <w:jc w:val="center"/>
        <w:rPr>
          <w:sz w:val="30"/>
          <w:szCs w:val="30"/>
        </w:rPr>
      </w:pPr>
      <w:r>
        <w:rPr>
          <w:b/>
          <w:sz w:val="30"/>
          <w:szCs w:val="30"/>
        </w:rPr>
        <w:t>上海跃海信息科技有限公司</w:t>
      </w:r>
    </w:p>
    <w:p w14:paraId="1D37EE06" w14:textId="77777777" w:rsidR="003648CE" w:rsidRDefault="003648CE">
      <w:pPr>
        <w:pStyle w:val="18title"/>
        <w:spacing w:before="0" w:after="0"/>
        <w:ind w:right="10" w:firstLine="4050"/>
      </w:pPr>
      <w:r>
        <w:rPr>
          <w:b w:val="0"/>
          <w:sz w:val="30"/>
          <w:szCs w:val="30"/>
        </w:rPr>
        <w:t>201</w:t>
      </w:r>
      <w:r w:rsidR="009E614F">
        <w:rPr>
          <w:rFonts w:hint="eastAsia"/>
          <w:b w:val="0"/>
          <w:sz w:val="30"/>
          <w:szCs w:val="30"/>
        </w:rPr>
        <w:t>7</w:t>
      </w:r>
      <w:r>
        <w:rPr>
          <w:b w:val="0"/>
          <w:sz w:val="30"/>
          <w:szCs w:val="30"/>
        </w:rPr>
        <w:t>年</w:t>
      </w:r>
      <w:r w:rsidR="004F70CF">
        <w:rPr>
          <w:rFonts w:hint="eastAsia"/>
          <w:b w:val="0"/>
          <w:sz w:val="30"/>
          <w:szCs w:val="30"/>
        </w:rPr>
        <w:t>2</w:t>
      </w:r>
      <w:r>
        <w:rPr>
          <w:b w:val="0"/>
          <w:sz w:val="30"/>
          <w:szCs w:val="30"/>
        </w:rPr>
        <w:t>月</w:t>
      </w:r>
    </w:p>
    <w:p w14:paraId="05B31E1F" w14:textId="77777777" w:rsidR="003648CE" w:rsidRDefault="003648CE"/>
    <w:p w14:paraId="439738BE" w14:textId="77777777" w:rsidR="003648CE" w:rsidRDefault="003648CE"/>
    <w:p w14:paraId="1B68B4AE" w14:textId="77777777" w:rsidR="003648CE" w:rsidRDefault="003648CE">
      <w:pPr>
        <w:pStyle w:val="14"/>
      </w:pPr>
    </w:p>
    <w:p w14:paraId="1AE84105" w14:textId="77777777" w:rsidR="003648CE" w:rsidRDefault="003648CE">
      <w:pPr>
        <w:sectPr w:rsidR="003648CE">
          <w:headerReference w:type="default" r:id="rId8"/>
          <w:footerReference w:type="default" r:id="rId9"/>
          <w:pgSz w:w="12240" w:h="15840"/>
          <w:pgMar w:top="1418" w:right="900" w:bottom="1418" w:left="1134" w:header="340" w:footer="567" w:gutter="0"/>
          <w:cols w:space="720"/>
          <w:docGrid w:linePitch="360"/>
        </w:sectPr>
      </w:pPr>
    </w:p>
    <w:p w14:paraId="5B130D12" w14:textId="77777777" w:rsidR="003648CE" w:rsidRDefault="003648CE">
      <w:pPr>
        <w:pStyle w:val="HPTableTitle"/>
        <w:rPr>
          <w:rFonts w:ascii="宋体" w:hAnsi="宋体" w:cs="宋体"/>
        </w:rPr>
      </w:pPr>
      <w:bookmarkStart w:id="1" w:name="hp_LogicalHeaderComplete"/>
      <w:r>
        <w:rPr>
          <w:rFonts w:ascii="宋体" w:hAnsi="宋体" w:cs="宋体"/>
        </w:rPr>
        <w:lastRenderedPageBreak/>
        <w:t>文档信息</w:t>
      </w:r>
    </w:p>
    <w:tbl>
      <w:tblPr>
        <w:tblW w:w="0" w:type="auto"/>
        <w:tblInd w:w="108" w:type="dxa"/>
        <w:tblLayout w:type="fixed"/>
        <w:tblLook w:val="0000" w:firstRow="0" w:lastRow="0" w:firstColumn="0" w:lastColumn="0" w:noHBand="0" w:noVBand="0"/>
      </w:tblPr>
      <w:tblGrid>
        <w:gridCol w:w="2790"/>
        <w:gridCol w:w="3240"/>
        <w:gridCol w:w="2250"/>
        <w:gridCol w:w="1575"/>
      </w:tblGrid>
      <w:tr w:rsidR="003648CE" w14:paraId="6646AC58" w14:textId="77777777">
        <w:tc>
          <w:tcPr>
            <w:tcW w:w="2790" w:type="dxa"/>
            <w:tcBorders>
              <w:top w:val="single" w:sz="6" w:space="0" w:color="000000"/>
              <w:left w:val="single" w:sz="6" w:space="0" w:color="000000"/>
            </w:tcBorders>
            <w:shd w:val="clear" w:color="auto" w:fill="auto"/>
          </w:tcPr>
          <w:p w14:paraId="04E9447C" w14:textId="77777777" w:rsidR="003648CE" w:rsidRDefault="003648CE">
            <w:pPr>
              <w:pStyle w:val="TableSmHeadingRight"/>
              <w:rPr>
                <w:rFonts w:ascii="宋体" w:hAnsi="宋体" w:cs="宋体"/>
              </w:rPr>
            </w:pPr>
            <w:r>
              <w:rPr>
                <w:rFonts w:ascii="宋体" w:hAnsi="宋体" w:cs="宋体"/>
              </w:rPr>
              <w:t xml:space="preserve"> 项目名称:</w:t>
            </w:r>
          </w:p>
        </w:tc>
        <w:tc>
          <w:tcPr>
            <w:tcW w:w="7065" w:type="dxa"/>
            <w:gridSpan w:val="3"/>
            <w:tcBorders>
              <w:top w:val="single" w:sz="6" w:space="0" w:color="000000"/>
              <w:right w:val="single" w:sz="6" w:space="0" w:color="000000"/>
            </w:tcBorders>
            <w:shd w:val="clear" w:color="auto" w:fill="auto"/>
          </w:tcPr>
          <w:p w14:paraId="03F4ED77" w14:textId="77777777" w:rsidR="003648CE" w:rsidRDefault="003648CE">
            <w:pPr>
              <w:pStyle w:val="TableMedium"/>
            </w:pPr>
            <w:r>
              <w:rPr>
                <w:rFonts w:ascii="宋体" w:hAnsi="宋体" w:cs="宋体"/>
              </w:rPr>
              <w:t>绿地集团 IT现场服务项目</w:t>
            </w:r>
          </w:p>
        </w:tc>
      </w:tr>
      <w:tr w:rsidR="003648CE" w14:paraId="723FB248" w14:textId="77777777">
        <w:trPr>
          <w:trHeight w:val="236"/>
        </w:trPr>
        <w:tc>
          <w:tcPr>
            <w:tcW w:w="2790" w:type="dxa"/>
            <w:tcBorders>
              <w:left w:val="single" w:sz="6" w:space="0" w:color="000000"/>
            </w:tcBorders>
            <w:shd w:val="clear" w:color="auto" w:fill="auto"/>
          </w:tcPr>
          <w:p w14:paraId="404E9C10" w14:textId="77777777" w:rsidR="003648CE" w:rsidRDefault="003648CE">
            <w:pPr>
              <w:pStyle w:val="TableSmHeadingRight"/>
              <w:rPr>
                <w:rFonts w:ascii="宋体" w:hAnsi="宋体" w:cs="宋体"/>
              </w:rPr>
            </w:pPr>
            <w:r>
              <w:rPr>
                <w:rFonts w:ascii="宋体" w:hAnsi="宋体" w:cs="宋体"/>
              </w:rPr>
              <w:t xml:space="preserve">        修订人:</w:t>
            </w:r>
          </w:p>
        </w:tc>
        <w:tc>
          <w:tcPr>
            <w:tcW w:w="3240" w:type="dxa"/>
            <w:shd w:val="clear" w:color="auto" w:fill="auto"/>
          </w:tcPr>
          <w:p w14:paraId="22C5E177" w14:textId="77777777" w:rsidR="003648CE" w:rsidRDefault="003648CE">
            <w:pPr>
              <w:pStyle w:val="TableMedium"/>
              <w:snapToGrid w:val="0"/>
              <w:rPr>
                <w:rFonts w:ascii="宋体" w:hAnsi="宋体" w:cs="宋体"/>
              </w:rPr>
            </w:pPr>
          </w:p>
        </w:tc>
        <w:tc>
          <w:tcPr>
            <w:tcW w:w="2250" w:type="dxa"/>
            <w:shd w:val="clear" w:color="auto" w:fill="auto"/>
          </w:tcPr>
          <w:p w14:paraId="1C6748EE" w14:textId="77777777" w:rsidR="003648CE" w:rsidRDefault="003648CE">
            <w:pPr>
              <w:pStyle w:val="TableSmHeadingRight"/>
              <w:rPr>
                <w:rFonts w:ascii="宋体" w:hAnsi="宋体" w:cs="宋体"/>
              </w:rPr>
            </w:pPr>
            <w:r>
              <w:rPr>
                <w:rFonts w:ascii="宋体" w:hAnsi="宋体" w:cs="宋体"/>
              </w:rPr>
              <w:t>文档版本号:</w:t>
            </w:r>
          </w:p>
        </w:tc>
        <w:tc>
          <w:tcPr>
            <w:tcW w:w="1575" w:type="dxa"/>
            <w:tcBorders>
              <w:right w:val="single" w:sz="6" w:space="0" w:color="000000"/>
            </w:tcBorders>
            <w:shd w:val="clear" w:color="auto" w:fill="auto"/>
          </w:tcPr>
          <w:p w14:paraId="41659CDD" w14:textId="77777777" w:rsidR="003648CE" w:rsidRDefault="003648CE">
            <w:pPr>
              <w:pStyle w:val="TableMedium"/>
            </w:pPr>
            <w:r>
              <w:rPr>
                <w:rFonts w:ascii="宋体" w:hAnsi="宋体" w:cs="宋体"/>
              </w:rPr>
              <w:t>1.</w:t>
            </w:r>
            <w:r w:rsidR="00CC1CB3">
              <w:rPr>
                <w:rFonts w:ascii="宋体" w:hAnsi="宋体" w:cs="宋体" w:hint="eastAsia"/>
              </w:rPr>
              <w:t>1</w:t>
            </w:r>
          </w:p>
        </w:tc>
      </w:tr>
      <w:tr w:rsidR="003648CE" w14:paraId="035A1C3B" w14:textId="77777777">
        <w:trPr>
          <w:trHeight w:val="236"/>
        </w:trPr>
        <w:tc>
          <w:tcPr>
            <w:tcW w:w="2790" w:type="dxa"/>
            <w:tcBorders>
              <w:left w:val="single" w:sz="6" w:space="0" w:color="000000"/>
            </w:tcBorders>
            <w:shd w:val="clear" w:color="auto" w:fill="auto"/>
          </w:tcPr>
          <w:p w14:paraId="10A778DC" w14:textId="77777777" w:rsidR="003648CE" w:rsidRDefault="003648CE">
            <w:pPr>
              <w:pStyle w:val="TableSmHeadingRight"/>
              <w:rPr>
                <w:rFonts w:ascii="宋体" w:hAnsi="宋体" w:cs="宋体"/>
              </w:rPr>
            </w:pPr>
            <w:r>
              <w:rPr>
                <w:rFonts w:ascii="宋体" w:hAnsi="宋体" w:cs="宋体"/>
              </w:rPr>
              <w:t>职位:</w:t>
            </w:r>
          </w:p>
        </w:tc>
        <w:tc>
          <w:tcPr>
            <w:tcW w:w="3240" w:type="dxa"/>
            <w:shd w:val="clear" w:color="auto" w:fill="auto"/>
          </w:tcPr>
          <w:p w14:paraId="03D4376A" w14:textId="77777777" w:rsidR="003648CE" w:rsidRDefault="003648CE">
            <w:pPr>
              <w:pStyle w:val="TableMedium"/>
              <w:rPr>
                <w:rFonts w:ascii="宋体" w:hAnsi="宋体" w:cs="宋体"/>
              </w:rPr>
            </w:pPr>
            <w:r>
              <w:rPr>
                <w:rFonts w:ascii="宋体" w:hAnsi="宋体" w:cs="宋体"/>
              </w:rPr>
              <w:t>DBA</w:t>
            </w:r>
          </w:p>
        </w:tc>
        <w:tc>
          <w:tcPr>
            <w:tcW w:w="2250" w:type="dxa"/>
            <w:shd w:val="clear" w:color="auto" w:fill="auto"/>
          </w:tcPr>
          <w:p w14:paraId="7F5E866A" w14:textId="77777777" w:rsidR="003648CE" w:rsidRDefault="003648CE">
            <w:pPr>
              <w:pStyle w:val="TableSmHeadingRight"/>
              <w:rPr>
                <w:rFonts w:ascii="宋体" w:hAnsi="宋体" w:cs="宋体"/>
              </w:rPr>
            </w:pPr>
            <w:r>
              <w:rPr>
                <w:rFonts w:ascii="宋体" w:hAnsi="宋体" w:cs="宋体"/>
              </w:rPr>
              <w:t>文档版本日期:</w:t>
            </w:r>
          </w:p>
        </w:tc>
        <w:tc>
          <w:tcPr>
            <w:tcW w:w="1575" w:type="dxa"/>
            <w:tcBorders>
              <w:right w:val="single" w:sz="6" w:space="0" w:color="000000"/>
            </w:tcBorders>
            <w:shd w:val="clear" w:color="auto" w:fill="auto"/>
          </w:tcPr>
          <w:p w14:paraId="68579774" w14:textId="77777777" w:rsidR="003648CE" w:rsidRDefault="003648CE" w:rsidP="0038579C">
            <w:pPr>
              <w:pStyle w:val="TableMedium"/>
            </w:pPr>
            <w:r>
              <w:rPr>
                <w:rFonts w:ascii="宋体" w:hAnsi="宋体" w:cs="宋体"/>
              </w:rPr>
              <w:t>201</w:t>
            </w:r>
            <w:r w:rsidR="002D176E">
              <w:rPr>
                <w:rFonts w:ascii="宋体" w:hAnsi="宋体" w:cs="宋体" w:hint="eastAsia"/>
              </w:rPr>
              <w:t>6</w:t>
            </w:r>
            <w:r>
              <w:rPr>
                <w:rFonts w:ascii="宋体" w:hAnsi="宋体" w:cs="宋体"/>
              </w:rPr>
              <w:t>-</w:t>
            </w:r>
            <w:r w:rsidR="002D176E">
              <w:rPr>
                <w:rFonts w:ascii="宋体" w:hAnsi="宋体" w:cs="宋体" w:hint="eastAsia"/>
              </w:rPr>
              <w:t>0</w:t>
            </w:r>
            <w:r w:rsidR="00322882">
              <w:rPr>
                <w:rFonts w:ascii="宋体" w:hAnsi="宋体" w:cs="宋体" w:hint="eastAsia"/>
              </w:rPr>
              <w:t>5</w:t>
            </w:r>
            <w:r>
              <w:rPr>
                <w:rFonts w:ascii="宋体" w:hAnsi="宋体" w:cs="宋体"/>
              </w:rPr>
              <w:t>-</w:t>
            </w:r>
            <w:r w:rsidR="002D176E">
              <w:rPr>
                <w:rFonts w:ascii="宋体" w:hAnsi="宋体" w:cs="宋体" w:hint="eastAsia"/>
              </w:rPr>
              <w:t>0</w:t>
            </w:r>
            <w:r w:rsidR="00322882">
              <w:rPr>
                <w:rFonts w:ascii="宋体" w:hAnsi="宋体" w:cs="宋体" w:hint="eastAsia"/>
              </w:rPr>
              <w:t>6</w:t>
            </w:r>
          </w:p>
        </w:tc>
      </w:tr>
      <w:tr w:rsidR="003648CE" w14:paraId="4633DAD4" w14:textId="77777777">
        <w:trPr>
          <w:trHeight w:val="236"/>
        </w:trPr>
        <w:tc>
          <w:tcPr>
            <w:tcW w:w="2790" w:type="dxa"/>
            <w:tcBorders>
              <w:left w:val="single" w:sz="6" w:space="0" w:color="000000"/>
              <w:bottom w:val="single" w:sz="6" w:space="0" w:color="000000"/>
            </w:tcBorders>
            <w:shd w:val="clear" w:color="auto" w:fill="auto"/>
          </w:tcPr>
          <w:p w14:paraId="32F9A3CE" w14:textId="77777777" w:rsidR="003648CE" w:rsidRDefault="003648CE">
            <w:pPr>
              <w:pStyle w:val="TableSmHeadingRight"/>
              <w:rPr>
                <w:rFonts w:ascii="宋体" w:hAnsi="宋体" w:cs="宋体"/>
              </w:rPr>
            </w:pPr>
            <w:r>
              <w:rPr>
                <w:rFonts w:ascii="宋体" w:hAnsi="宋体" w:cs="宋体"/>
              </w:rPr>
              <w:t>审核人:</w:t>
            </w:r>
          </w:p>
        </w:tc>
        <w:tc>
          <w:tcPr>
            <w:tcW w:w="3240" w:type="dxa"/>
            <w:tcBorders>
              <w:bottom w:val="single" w:sz="6" w:space="0" w:color="000000"/>
            </w:tcBorders>
            <w:shd w:val="clear" w:color="auto" w:fill="auto"/>
          </w:tcPr>
          <w:p w14:paraId="2E0DDB4C" w14:textId="77777777" w:rsidR="003648CE" w:rsidRDefault="003648CE">
            <w:pPr>
              <w:pStyle w:val="TableMedium"/>
              <w:snapToGrid w:val="0"/>
              <w:rPr>
                <w:rFonts w:ascii="宋体" w:hAnsi="宋体" w:cs="宋体"/>
              </w:rPr>
            </w:pPr>
          </w:p>
        </w:tc>
        <w:tc>
          <w:tcPr>
            <w:tcW w:w="2250" w:type="dxa"/>
            <w:tcBorders>
              <w:bottom w:val="single" w:sz="6" w:space="0" w:color="000000"/>
            </w:tcBorders>
            <w:shd w:val="clear" w:color="auto" w:fill="auto"/>
          </w:tcPr>
          <w:p w14:paraId="64A2B4B2" w14:textId="77777777" w:rsidR="003648CE" w:rsidRDefault="003648CE">
            <w:pPr>
              <w:pStyle w:val="TableSmHeadingRight"/>
              <w:rPr>
                <w:rFonts w:ascii="宋体" w:hAnsi="宋体" w:cs="宋体"/>
              </w:rPr>
            </w:pPr>
            <w:r>
              <w:rPr>
                <w:rFonts w:ascii="宋体" w:hAnsi="宋体" w:cs="宋体"/>
              </w:rPr>
              <w:t>审核日期:</w:t>
            </w:r>
          </w:p>
        </w:tc>
        <w:tc>
          <w:tcPr>
            <w:tcW w:w="1575" w:type="dxa"/>
            <w:tcBorders>
              <w:bottom w:val="single" w:sz="6" w:space="0" w:color="000000"/>
              <w:right w:val="single" w:sz="6" w:space="0" w:color="000000"/>
            </w:tcBorders>
            <w:shd w:val="clear" w:color="auto" w:fill="auto"/>
          </w:tcPr>
          <w:p w14:paraId="50FAF272" w14:textId="77777777" w:rsidR="003648CE" w:rsidRDefault="003648CE">
            <w:pPr>
              <w:pStyle w:val="TableMedium"/>
              <w:snapToGrid w:val="0"/>
              <w:rPr>
                <w:rFonts w:ascii="宋体" w:hAnsi="宋体" w:cs="宋体"/>
              </w:rPr>
            </w:pPr>
          </w:p>
        </w:tc>
      </w:tr>
    </w:tbl>
    <w:p w14:paraId="4E5EC192" w14:textId="77777777" w:rsidR="003648CE" w:rsidRDefault="003648CE">
      <w:pPr>
        <w:pStyle w:val="HPTableTitle"/>
        <w:rPr>
          <w:rFonts w:ascii="宋体" w:hAnsi="宋体" w:cs="宋体"/>
        </w:rPr>
      </w:pPr>
      <w:bookmarkStart w:id="2" w:name="hp_DistributionList"/>
      <w:bookmarkEnd w:id="1"/>
      <w:r>
        <w:rPr>
          <w:rFonts w:ascii="宋体" w:hAnsi="宋体" w:cs="宋体"/>
        </w:rPr>
        <w:t>文档分发列表</w:t>
      </w:r>
    </w:p>
    <w:tbl>
      <w:tblPr>
        <w:tblW w:w="0" w:type="auto"/>
        <w:tblInd w:w="70" w:type="dxa"/>
        <w:tblLayout w:type="fixed"/>
        <w:tblCellMar>
          <w:left w:w="70" w:type="dxa"/>
          <w:right w:w="70" w:type="dxa"/>
        </w:tblCellMar>
        <w:tblLook w:val="0000" w:firstRow="0" w:lastRow="0" w:firstColumn="0" w:lastColumn="0" w:noHBand="0" w:noVBand="0"/>
      </w:tblPr>
      <w:tblGrid>
        <w:gridCol w:w="4224"/>
        <w:gridCol w:w="1488"/>
        <w:gridCol w:w="4132"/>
      </w:tblGrid>
      <w:tr w:rsidR="003648CE" w14:paraId="0A794F38" w14:textId="77777777">
        <w:trPr>
          <w:tblHeader/>
        </w:trPr>
        <w:tc>
          <w:tcPr>
            <w:tcW w:w="4224" w:type="dxa"/>
            <w:tcBorders>
              <w:top w:val="single" w:sz="6" w:space="0" w:color="000000"/>
              <w:left w:val="single" w:sz="6" w:space="0" w:color="000000"/>
              <w:bottom w:val="dotted" w:sz="4" w:space="0" w:color="000000"/>
            </w:tcBorders>
            <w:shd w:val="clear" w:color="auto" w:fill="auto"/>
          </w:tcPr>
          <w:p w14:paraId="2434CD9D" w14:textId="77777777" w:rsidR="003648CE" w:rsidRDefault="003648CE">
            <w:pPr>
              <w:pStyle w:val="TableSmHeading"/>
              <w:rPr>
                <w:rFonts w:ascii="宋体" w:hAnsi="宋体" w:cs="宋体"/>
              </w:rPr>
            </w:pPr>
            <w:r>
              <w:rPr>
                <w:rFonts w:ascii="宋体" w:hAnsi="宋体" w:cs="宋体"/>
              </w:rPr>
              <w:t>分发人</w:t>
            </w:r>
          </w:p>
        </w:tc>
        <w:tc>
          <w:tcPr>
            <w:tcW w:w="1488" w:type="dxa"/>
            <w:tcBorders>
              <w:top w:val="single" w:sz="6" w:space="0" w:color="000000"/>
              <w:left w:val="dotted" w:sz="4" w:space="0" w:color="000000"/>
              <w:bottom w:val="dotted" w:sz="4" w:space="0" w:color="000000"/>
            </w:tcBorders>
            <w:shd w:val="clear" w:color="auto" w:fill="auto"/>
          </w:tcPr>
          <w:p w14:paraId="18C0D621" w14:textId="77777777" w:rsidR="003648CE" w:rsidRDefault="003648CE">
            <w:pPr>
              <w:pStyle w:val="TableSmHeading"/>
              <w:rPr>
                <w:rFonts w:ascii="宋体" w:hAnsi="宋体" w:cs="宋体"/>
              </w:rPr>
            </w:pPr>
            <w:r>
              <w:rPr>
                <w:rFonts w:ascii="宋体" w:hAnsi="宋体" w:cs="宋体"/>
              </w:rPr>
              <w:t>日期</w:t>
            </w:r>
          </w:p>
        </w:tc>
        <w:tc>
          <w:tcPr>
            <w:tcW w:w="4132" w:type="dxa"/>
            <w:tcBorders>
              <w:top w:val="single" w:sz="6" w:space="0" w:color="000000"/>
              <w:left w:val="dotted" w:sz="4" w:space="0" w:color="000000"/>
              <w:bottom w:val="dotted" w:sz="4" w:space="0" w:color="000000"/>
              <w:right w:val="single" w:sz="6" w:space="0" w:color="000000"/>
            </w:tcBorders>
            <w:shd w:val="clear" w:color="auto" w:fill="auto"/>
          </w:tcPr>
          <w:p w14:paraId="38E37E84" w14:textId="77777777" w:rsidR="003648CE" w:rsidRDefault="003648CE">
            <w:pPr>
              <w:pStyle w:val="TableSmHeading"/>
            </w:pPr>
            <w:r>
              <w:rPr>
                <w:rFonts w:ascii="宋体" w:hAnsi="宋体" w:cs="宋体"/>
              </w:rPr>
              <w:t>电话/传真/电子邮件</w:t>
            </w:r>
          </w:p>
        </w:tc>
      </w:tr>
      <w:tr w:rsidR="003648CE" w14:paraId="6F03A744" w14:textId="77777777">
        <w:tc>
          <w:tcPr>
            <w:tcW w:w="4224" w:type="dxa"/>
            <w:tcBorders>
              <w:top w:val="dotted" w:sz="4" w:space="0" w:color="000000"/>
              <w:left w:val="single" w:sz="6" w:space="0" w:color="000000"/>
              <w:bottom w:val="dotted" w:sz="4" w:space="0" w:color="000000"/>
            </w:tcBorders>
            <w:shd w:val="clear" w:color="auto" w:fill="auto"/>
          </w:tcPr>
          <w:p w14:paraId="6AE0D2D6" w14:textId="77777777" w:rsidR="003648CE" w:rsidRDefault="003648CE">
            <w:pPr>
              <w:pStyle w:val="TableMedium"/>
              <w:snapToGrid w:val="0"/>
              <w:rPr>
                <w:rFonts w:eastAsia="PMingLiU"/>
                <w:color w:val="000000"/>
              </w:rPr>
            </w:pPr>
          </w:p>
        </w:tc>
        <w:tc>
          <w:tcPr>
            <w:tcW w:w="1488" w:type="dxa"/>
            <w:tcBorders>
              <w:top w:val="dotted" w:sz="4" w:space="0" w:color="000000"/>
              <w:left w:val="dotted" w:sz="4" w:space="0" w:color="000000"/>
              <w:bottom w:val="dotted" w:sz="4" w:space="0" w:color="000000"/>
            </w:tcBorders>
            <w:shd w:val="clear" w:color="auto" w:fill="auto"/>
          </w:tcPr>
          <w:p w14:paraId="4E053E1F" w14:textId="77777777" w:rsidR="003648CE" w:rsidRDefault="003648CE">
            <w:pPr>
              <w:pStyle w:val="TableMedium"/>
              <w:snapToGrid w:val="0"/>
              <w:rPr>
                <w:rFonts w:eastAsia="PMingLiU"/>
                <w:color w:val="000000"/>
                <w:lang w:val="it-IT"/>
              </w:rPr>
            </w:pPr>
          </w:p>
        </w:tc>
        <w:tc>
          <w:tcPr>
            <w:tcW w:w="4132" w:type="dxa"/>
            <w:tcBorders>
              <w:top w:val="dotted" w:sz="4" w:space="0" w:color="000000"/>
              <w:left w:val="dotted" w:sz="4" w:space="0" w:color="000000"/>
              <w:bottom w:val="dotted" w:sz="4" w:space="0" w:color="000000"/>
              <w:right w:val="single" w:sz="6" w:space="0" w:color="000000"/>
            </w:tcBorders>
            <w:shd w:val="clear" w:color="auto" w:fill="auto"/>
          </w:tcPr>
          <w:p w14:paraId="3A2D1822" w14:textId="77777777" w:rsidR="003648CE" w:rsidRDefault="003648CE">
            <w:pPr>
              <w:pStyle w:val="TableMedium"/>
              <w:snapToGrid w:val="0"/>
              <w:rPr>
                <w:rFonts w:ascii="宋体" w:hAnsi="宋体" w:cs="宋体"/>
              </w:rPr>
            </w:pPr>
          </w:p>
        </w:tc>
      </w:tr>
      <w:tr w:rsidR="003648CE" w14:paraId="1E347213" w14:textId="77777777">
        <w:tc>
          <w:tcPr>
            <w:tcW w:w="4224" w:type="dxa"/>
            <w:tcBorders>
              <w:top w:val="dotted" w:sz="4" w:space="0" w:color="000000"/>
              <w:left w:val="single" w:sz="6" w:space="0" w:color="000000"/>
              <w:bottom w:val="single" w:sz="6" w:space="0" w:color="000000"/>
            </w:tcBorders>
            <w:shd w:val="clear" w:color="auto" w:fill="auto"/>
          </w:tcPr>
          <w:p w14:paraId="7A34D083" w14:textId="77777777" w:rsidR="003648CE" w:rsidRDefault="003648CE">
            <w:pPr>
              <w:pStyle w:val="TableMedium"/>
              <w:snapToGrid w:val="0"/>
              <w:rPr>
                <w:rFonts w:ascii="宋体" w:hAnsi="宋体" w:cs="宋体"/>
              </w:rPr>
            </w:pPr>
          </w:p>
        </w:tc>
        <w:tc>
          <w:tcPr>
            <w:tcW w:w="1488" w:type="dxa"/>
            <w:tcBorders>
              <w:top w:val="dotted" w:sz="4" w:space="0" w:color="000000"/>
              <w:left w:val="dotted" w:sz="4" w:space="0" w:color="000000"/>
              <w:bottom w:val="single" w:sz="6" w:space="0" w:color="000000"/>
            </w:tcBorders>
            <w:shd w:val="clear" w:color="auto" w:fill="auto"/>
          </w:tcPr>
          <w:p w14:paraId="573038AF" w14:textId="77777777" w:rsidR="003648CE" w:rsidRDefault="003648CE">
            <w:pPr>
              <w:pStyle w:val="TableMedium"/>
              <w:snapToGrid w:val="0"/>
              <w:rPr>
                <w:rFonts w:ascii="宋体" w:hAnsi="宋体" w:cs="宋体"/>
              </w:rPr>
            </w:pPr>
          </w:p>
        </w:tc>
        <w:tc>
          <w:tcPr>
            <w:tcW w:w="4132" w:type="dxa"/>
            <w:tcBorders>
              <w:top w:val="dotted" w:sz="4" w:space="0" w:color="000000"/>
              <w:left w:val="dotted" w:sz="4" w:space="0" w:color="000000"/>
              <w:bottom w:val="single" w:sz="6" w:space="0" w:color="000000"/>
              <w:right w:val="single" w:sz="6" w:space="0" w:color="000000"/>
            </w:tcBorders>
            <w:shd w:val="clear" w:color="auto" w:fill="auto"/>
          </w:tcPr>
          <w:p w14:paraId="6FFB7E98" w14:textId="77777777" w:rsidR="003648CE" w:rsidRDefault="003648CE">
            <w:pPr>
              <w:pStyle w:val="TableMedium"/>
              <w:snapToGrid w:val="0"/>
              <w:rPr>
                <w:rFonts w:ascii="宋体" w:hAnsi="宋体" w:cs="宋体"/>
              </w:rPr>
            </w:pPr>
          </w:p>
        </w:tc>
      </w:tr>
    </w:tbl>
    <w:p w14:paraId="5D090942" w14:textId="77777777" w:rsidR="003648CE" w:rsidRDefault="003648CE">
      <w:pPr>
        <w:rPr>
          <w:rFonts w:ascii="宋体" w:hAnsi="宋体" w:cs="宋体"/>
          <w:sz w:val="4"/>
        </w:rPr>
      </w:pPr>
    </w:p>
    <w:p w14:paraId="3EB51852" w14:textId="77777777" w:rsidR="003648CE" w:rsidRDefault="003648CE"/>
    <w:tbl>
      <w:tblPr>
        <w:tblW w:w="0" w:type="auto"/>
        <w:tblInd w:w="70" w:type="dxa"/>
        <w:tblLayout w:type="fixed"/>
        <w:tblCellMar>
          <w:left w:w="70" w:type="dxa"/>
          <w:right w:w="70" w:type="dxa"/>
        </w:tblCellMar>
        <w:tblLook w:val="0000" w:firstRow="0" w:lastRow="0" w:firstColumn="0" w:lastColumn="0" w:noHBand="0" w:noVBand="0"/>
      </w:tblPr>
      <w:tblGrid>
        <w:gridCol w:w="2808"/>
        <w:gridCol w:w="1416"/>
        <w:gridCol w:w="1488"/>
        <w:gridCol w:w="4143"/>
      </w:tblGrid>
      <w:tr w:rsidR="003648CE" w14:paraId="7EB40EA3" w14:textId="77777777">
        <w:trPr>
          <w:tblHeader/>
        </w:trPr>
        <w:tc>
          <w:tcPr>
            <w:tcW w:w="2808" w:type="dxa"/>
            <w:tcBorders>
              <w:top w:val="single" w:sz="6" w:space="0" w:color="000000"/>
              <w:left w:val="single" w:sz="6" w:space="0" w:color="000000"/>
              <w:bottom w:val="dotted" w:sz="4" w:space="0" w:color="000000"/>
            </w:tcBorders>
            <w:shd w:val="clear" w:color="auto" w:fill="auto"/>
          </w:tcPr>
          <w:p w14:paraId="4472D87B" w14:textId="77777777" w:rsidR="003648CE" w:rsidRDefault="003648CE">
            <w:pPr>
              <w:pStyle w:val="TableSmHeading"/>
              <w:rPr>
                <w:rFonts w:ascii="宋体" w:hAnsi="宋体" w:cs="宋体"/>
              </w:rPr>
            </w:pPr>
            <w:r>
              <w:rPr>
                <w:rFonts w:ascii="宋体" w:hAnsi="宋体" w:cs="宋体"/>
              </w:rPr>
              <w:t xml:space="preserve">接收人 </w:t>
            </w:r>
          </w:p>
        </w:tc>
        <w:tc>
          <w:tcPr>
            <w:tcW w:w="1416" w:type="dxa"/>
            <w:tcBorders>
              <w:top w:val="single" w:sz="6" w:space="0" w:color="000000"/>
              <w:left w:val="dotted" w:sz="4" w:space="0" w:color="000000"/>
              <w:bottom w:val="dotted" w:sz="4" w:space="0" w:color="000000"/>
            </w:tcBorders>
            <w:shd w:val="clear" w:color="auto" w:fill="auto"/>
          </w:tcPr>
          <w:p w14:paraId="04E7C699" w14:textId="77777777" w:rsidR="003648CE" w:rsidRDefault="003648CE">
            <w:pPr>
              <w:pStyle w:val="TableSmHeading"/>
              <w:rPr>
                <w:rFonts w:ascii="宋体" w:hAnsi="宋体" w:cs="宋体"/>
              </w:rPr>
            </w:pPr>
            <w:r>
              <w:rPr>
                <w:rFonts w:ascii="宋体" w:hAnsi="宋体" w:cs="宋体"/>
              </w:rPr>
              <w:t>活动*</w:t>
            </w:r>
          </w:p>
        </w:tc>
        <w:tc>
          <w:tcPr>
            <w:tcW w:w="1488" w:type="dxa"/>
            <w:tcBorders>
              <w:top w:val="single" w:sz="6" w:space="0" w:color="000000"/>
              <w:left w:val="dotted" w:sz="4" w:space="0" w:color="000000"/>
              <w:bottom w:val="dotted" w:sz="4" w:space="0" w:color="000000"/>
            </w:tcBorders>
            <w:shd w:val="clear" w:color="auto" w:fill="auto"/>
          </w:tcPr>
          <w:p w14:paraId="4ABA7BE0" w14:textId="77777777" w:rsidR="003648CE" w:rsidRDefault="003648CE">
            <w:pPr>
              <w:pStyle w:val="TableSmHeading"/>
              <w:rPr>
                <w:rFonts w:ascii="宋体" w:hAnsi="宋体" w:cs="宋体"/>
              </w:rPr>
            </w:pPr>
            <w:r>
              <w:rPr>
                <w:rFonts w:ascii="宋体" w:hAnsi="宋体" w:cs="宋体"/>
              </w:rPr>
              <w:t>归还日期</w:t>
            </w:r>
          </w:p>
        </w:tc>
        <w:tc>
          <w:tcPr>
            <w:tcW w:w="4143" w:type="dxa"/>
            <w:tcBorders>
              <w:top w:val="single" w:sz="6" w:space="0" w:color="000000"/>
              <w:left w:val="dotted" w:sz="4" w:space="0" w:color="000000"/>
              <w:bottom w:val="dotted" w:sz="4" w:space="0" w:color="000000"/>
              <w:right w:val="single" w:sz="6" w:space="0" w:color="000000"/>
            </w:tcBorders>
            <w:shd w:val="clear" w:color="auto" w:fill="auto"/>
          </w:tcPr>
          <w:p w14:paraId="6F2F253A" w14:textId="77777777" w:rsidR="003648CE" w:rsidRDefault="003648CE">
            <w:pPr>
              <w:pStyle w:val="TableSmHeading"/>
            </w:pPr>
            <w:r>
              <w:rPr>
                <w:rFonts w:ascii="宋体" w:hAnsi="宋体" w:cs="宋体"/>
              </w:rPr>
              <w:t>电话/传真/电子邮件</w:t>
            </w:r>
          </w:p>
        </w:tc>
      </w:tr>
      <w:tr w:rsidR="003648CE" w14:paraId="7623C5E4" w14:textId="77777777">
        <w:tc>
          <w:tcPr>
            <w:tcW w:w="2808" w:type="dxa"/>
            <w:tcBorders>
              <w:top w:val="dotted" w:sz="4" w:space="0" w:color="000000"/>
              <w:left w:val="single" w:sz="6" w:space="0" w:color="000000"/>
              <w:bottom w:val="dotted" w:sz="4" w:space="0" w:color="000000"/>
            </w:tcBorders>
            <w:shd w:val="clear" w:color="auto" w:fill="auto"/>
          </w:tcPr>
          <w:p w14:paraId="5CA28B0F" w14:textId="77777777" w:rsidR="003648CE" w:rsidRDefault="003648CE">
            <w:pPr>
              <w:pStyle w:val="TableMedium"/>
              <w:snapToGrid w:val="0"/>
              <w:rPr>
                <w:rFonts w:ascii="宋体" w:hAnsi="宋体" w:cs="宋体"/>
              </w:rPr>
            </w:pPr>
          </w:p>
        </w:tc>
        <w:tc>
          <w:tcPr>
            <w:tcW w:w="1416" w:type="dxa"/>
            <w:tcBorders>
              <w:top w:val="dotted" w:sz="4" w:space="0" w:color="000000"/>
              <w:left w:val="dotted" w:sz="4" w:space="0" w:color="000000"/>
              <w:bottom w:val="dotted" w:sz="4" w:space="0" w:color="000000"/>
            </w:tcBorders>
            <w:shd w:val="clear" w:color="auto" w:fill="auto"/>
          </w:tcPr>
          <w:p w14:paraId="62BDA46D" w14:textId="77777777" w:rsidR="003648CE" w:rsidRDefault="003648CE">
            <w:pPr>
              <w:pStyle w:val="TableMedium"/>
              <w:snapToGrid w:val="0"/>
              <w:rPr>
                <w:rFonts w:ascii="宋体" w:hAnsi="宋体" w:cs="宋体"/>
              </w:rPr>
            </w:pPr>
          </w:p>
        </w:tc>
        <w:tc>
          <w:tcPr>
            <w:tcW w:w="1488" w:type="dxa"/>
            <w:tcBorders>
              <w:top w:val="dotted" w:sz="4" w:space="0" w:color="000000"/>
              <w:left w:val="dotted" w:sz="4" w:space="0" w:color="000000"/>
              <w:bottom w:val="dotted" w:sz="4" w:space="0" w:color="000000"/>
            </w:tcBorders>
            <w:shd w:val="clear" w:color="auto" w:fill="auto"/>
          </w:tcPr>
          <w:p w14:paraId="2059CB9B" w14:textId="77777777" w:rsidR="003648CE" w:rsidRDefault="003648CE">
            <w:pPr>
              <w:pStyle w:val="TableMedium"/>
              <w:snapToGrid w:val="0"/>
              <w:rPr>
                <w:rFonts w:ascii="宋体" w:hAnsi="宋体" w:cs="宋体"/>
              </w:rPr>
            </w:pPr>
          </w:p>
        </w:tc>
        <w:tc>
          <w:tcPr>
            <w:tcW w:w="4143" w:type="dxa"/>
            <w:tcBorders>
              <w:top w:val="dotted" w:sz="4" w:space="0" w:color="000000"/>
              <w:left w:val="dotted" w:sz="4" w:space="0" w:color="000000"/>
              <w:bottom w:val="dotted" w:sz="4" w:space="0" w:color="000000"/>
              <w:right w:val="single" w:sz="6" w:space="0" w:color="000000"/>
            </w:tcBorders>
            <w:shd w:val="clear" w:color="auto" w:fill="auto"/>
          </w:tcPr>
          <w:p w14:paraId="2FE4C344" w14:textId="77777777" w:rsidR="003648CE" w:rsidRDefault="003648CE">
            <w:pPr>
              <w:pStyle w:val="TableMedium"/>
              <w:snapToGrid w:val="0"/>
              <w:rPr>
                <w:rFonts w:ascii="宋体" w:hAnsi="宋体" w:cs="宋体"/>
              </w:rPr>
            </w:pPr>
          </w:p>
        </w:tc>
      </w:tr>
      <w:tr w:rsidR="003648CE" w14:paraId="5595B66A" w14:textId="77777777">
        <w:tc>
          <w:tcPr>
            <w:tcW w:w="2808" w:type="dxa"/>
            <w:tcBorders>
              <w:top w:val="dotted" w:sz="4" w:space="0" w:color="000000"/>
              <w:left w:val="single" w:sz="6" w:space="0" w:color="000000"/>
              <w:bottom w:val="single" w:sz="6" w:space="0" w:color="000000"/>
            </w:tcBorders>
            <w:shd w:val="clear" w:color="auto" w:fill="auto"/>
          </w:tcPr>
          <w:p w14:paraId="556BB2E3" w14:textId="77777777" w:rsidR="003648CE" w:rsidRDefault="003648CE">
            <w:pPr>
              <w:pStyle w:val="TableMedium"/>
              <w:snapToGrid w:val="0"/>
              <w:rPr>
                <w:rFonts w:ascii="宋体" w:hAnsi="宋体" w:cs="宋体"/>
              </w:rPr>
            </w:pPr>
          </w:p>
        </w:tc>
        <w:tc>
          <w:tcPr>
            <w:tcW w:w="1416" w:type="dxa"/>
            <w:tcBorders>
              <w:top w:val="dotted" w:sz="4" w:space="0" w:color="000000"/>
              <w:left w:val="dotted" w:sz="4" w:space="0" w:color="000000"/>
              <w:bottom w:val="single" w:sz="6" w:space="0" w:color="000000"/>
            </w:tcBorders>
            <w:shd w:val="clear" w:color="auto" w:fill="auto"/>
          </w:tcPr>
          <w:p w14:paraId="1FBAA06F" w14:textId="77777777" w:rsidR="003648CE" w:rsidRDefault="003648CE">
            <w:pPr>
              <w:pStyle w:val="TableMedium"/>
              <w:snapToGrid w:val="0"/>
              <w:rPr>
                <w:rFonts w:ascii="宋体" w:hAnsi="宋体" w:cs="宋体"/>
              </w:rPr>
            </w:pPr>
          </w:p>
        </w:tc>
        <w:tc>
          <w:tcPr>
            <w:tcW w:w="1488" w:type="dxa"/>
            <w:tcBorders>
              <w:top w:val="dotted" w:sz="4" w:space="0" w:color="000000"/>
              <w:left w:val="dotted" w:sz="4" w:space="0" w:color="000000"/>
              <w:bottom w:val="single" w:sz="6" w:space="0" w:color="000000"/>
            </w:tcBorders>
            <w:shd w:val="clear" w:color="auto" w:fill="auto"/>
          </w:tcPr>
          <w:p w14:paraId="55A9805D" w14:textId="77777777" w:rsidR="003648CE" w:rsidRDefault="003648CE">
            <w:pPr>
              <w:snapToGrid w:val="0"/>
              <w:rPr>
                <w:rFonts w:ascii="宋体" w:hAnsi="宋体" w:cs="宋体"/>
              </w:rPr>
            </w:pPr>
          </w:p>
        </w:tc>
        <w:tc>
          <w:tcPr>
            <w:tcW w:w="4143" w:type="dxa"/>
            <w:tcBorders>
              <w:top w:val="dotted" w:sz="4" w:space="0" w:color="000000"/>
              <w:left w:val="dotted" w:sz="4" w:space="0" w:color="000000"/>
              <w:bottom w:val="single" w:sz="6" w:space="0" w:color="000000"/>
              <w:right w:val="single" w:sz="6" w:space="0" w:color="000000"/>
            </w:tcBorders>
            <w:shd w:val="clear" w:color="auto" w:fill="auto"/>
          </w:tcPr>
          <w:p w14:paraId="62AE58E8" w14:textId="77777777" w:rsidR="003648CE" w:rsidRDefault="003648CE">
            <w:pPr>
              <w:pStyle w:val="TableMedium"/>
              <w:snapToGrid w:val="0"/>
              <w:rPr>
                <w:rFonts w:ascii="宋体" w:hAnsi="宋体" w:cs="宋体"/>
              </w:rPr>
            </w:pPr>
          </w:p>
        </w:tc>
      </w:tr>
    </w:tbl>
    <w:p w14:paraId="6B83DD31" w14:textId="77777777" w:rsidR="003648CE" w:rsidRDefault="003648CE">
      <w:pPr>
        <w:pStyle w:val="HPInternal"/>
        <w:rPr>
          <w:rFonts w:ascii="宋体" w:hAnsi="宋体" w:cs="宋体"/>
        </w:rPr>
      </w:pPr>
    </w:p>
    <w:p w14:paraId="3CC99517" w14:textId="77777777" w:rsidR="003648CE" w:rsidRDefault="003648CE">
      <w:pPr>
        <w:pStyle w:val="HPInternal"/>
        <w:rPr>
          <w:rFonts w:ascii="宋体" w:hAnsi="宋体" w:cs="宋体"/>
        </w:rPr>
      </w:pPr>
      <w:r>
        <w:rPr>
          <w:rFonts w:ascii="宋体" w:hAnsi="宋体" w:cs="宋体"/>
        </w:rPr>
        <w:t>* 活动类型: 批准、审核、通知、归档、活动请求、参加会议、其他（请详细说明）</w:t>
      </w:r>
    </w:p>
    <w:p w14:paraId="1C69699A" w14:textId="77777777" w:rsidR="003648CE" w:rsidRDefault="003648CE">
      <w:pPr>
        <w:pStyle w:val="HPTableTitle"/>
        <w:rPr>
          <w:rFonts w:ascii="宋体" w:hAnsi="宋体" w:cs="宋体"/>
        </w:rPr>
      </w:pPr>
      <w:bookmarkStart w:id="3" w:name="hp_RevisionHistory"/>
      <w:bookmarkEnd w:id="2"/>
      <w:r>
        <w:rPr>
          <w:rFonts w:ascii="宋体" w:hAnsi="宋体" w:cs="宋体"/>
        </w:rPr>
        <w:t>文档版本履历</w:t>
      </w:r>
    </w:p>
    <w:tbl>
      <w:tblPr>
        <w:tblW w:w="9855" w:type="dxa"/>
        <w:tblInd w:w="70" w:type="dxa"/>
        <w:tblLayout w:type="fixed"/>
        <w:tblCellMar>
          <w:left w:w="70" w:type="dxa"/>
          <w:right w:w="70" w:type="dxa"/>
        </w:tblCellMar>
        <w:tblLook w:val="0000" w:firstRow="0" w:lastRow="0" w:firstColumn="0" w:lastColumn="0" w:noHBand="0" w:noVBand="0"/>
      </w:tblPr>
      <w:tblGrid>
        <w:gridCol w:w="936"/>
        <w:gridCol w:w="1296"/>
        <w:gridCol w:w="1312"/>
        <w:gridCol w:w="1040"/>
        <w:gridCol w:w="1128"/>
        <w:gridCol w:w="4143"/>
      </w:tblGrid>
      <w:tr w:rsidR="003648CE" w14:paraId="2DA16E09" w14:textId="77777777" w:rsidTr="00833D11">
        <w:trPr>
          <w:tblHeader/>
        </w:trPr>
        <w:tc>
          <w:tcPr>
            <w:tcW w:w="936" w:type="dxa"/>
            <w:tcBorders>
              <w:top w:val="single" w:sz="6" w:space="0" w:color="000000"/>
              <w:left w:val="single" w:sz="6" w:space="0" w:color="000000"/>
              <w:bottom w:val="dotted" w:sz="4" w:space="0" w:color="000000"/>
            </w:tcBorders>
            <w:shd w:val="clear" w:color="auto" w:fill="auto"/>
          </w:tcPr>
          <w:p w14:paraId="1304EF0C" w14:textId="77777777" w:rsidR="003648CE" w:rsidRDefault="003648CE">
            <w:pPr>
              <w:pStyle w:val="TableSmHeading"/>
              <w:jc w:val="center"/>
              <w:rPr>
                <w:rFonts w:ascii="宋体" w:hAnsi="宋体" w:cs="宋体"/>
              </w:rPr>
            </w:pPr>
            <w:r>
              <w:rPr>
                <w:rFonts w:ascii="宋体" w:hAnsi="宋体" w:cs="宋体"/>
              </w:rPr>
              <w:t>版本号.</w:t>
            </w:r>
          </w:p>
        </w:tc>
        <w:tc>
          <w:tcPr>
            <w:tcW w:w="1296" w:type="dxa"/>
            <w:tcBorders>
              <w:top w:val="single" w:sz="6" w:space="0" w:color="000000"/>
              <w:left w:val="dotted" w:sz="4" w:space="0" w:color="000000"/>
              <w:bottom w:val="dotted" w:sz="4" w:space="0" w:color="000000"/>
            </w:tcBorders>
            <w:shd w:val="clear" w:color="auto" w:fill="auto"/>
          </w:tcPr>
          <w:p w14:paraId="3F535861" w14:textId="77777777" w:rsidR="003648CE" w:rsidRDefault="003648CE">
            <w:pPr>
              <w:pStyle w:val="TableSmHeading"/>
              <w:jc w:val="center"/>
              <w:rPr>
                <w:rFonts w:ascii="宋体" w:hAnsi="宋体" w:cs="宋体"/>
              </w:rPr>
            </w:pPr>
            <w:r>
              <w:rPr>
                <w:rFonts w:ascii="宋体" w:hAnsi="宋体" w:cs="宋体"/>
              </w:rPr>
              <w:t>修订日期</w:t>
            </w:r>
          </w:p>
        </w:tc>
        <w:tc>
          <w:tcPr>
            <w:tcW w:w="1312" w:type="dxa"/>
            <w:tcBorders>
              <w:top w:val="single" w:sz="6" w:space="0" w:color="000000"/>
              <w:left w:val="dotted" w:sz="4" w:space="0" w:color="000000"/>
              <w:bottom w:val="dotted" w:sz="4" w:space="0" w:color="000000"/>
            </w:tcBorders>
            <w:shd w:val="clear" w:color="auto" w:fill="auto"/>
          </w:tcPr>
          <w:p w14:paraId="7B7263D7" w14:textId="77777777" w:rsidR="003648CE" w:rsidRDefault="003648CE">
            <w:pPr>
              <w:pStyle w:val="TableSmHeading"/>
              <w:jc w:val="center"/>
              <w:rPr>
                <w:rFonts w:ascii="宋体" w:hAnsi="宋体" w:cs="宋体"/>
              </w:rPr>
            </w:pPr>
            <w:r>
              <w:rPr>
                <w:rFonts w:ascii="宋体" w:hAnsi="宋体" w:cs="宋体"/>
              </w:rPr>
              <w:t>修订人</w:t>
            </w:r>
          </w:p>
        </w:tc>
        <w:tc>
          <w:tcPr>
            <w:tcW w:w="1040" w:type="dxa"/>
            <w:tcBorders>
              <w:top w:val="single" w:sz="6" w:space="0" w:color="000000"/>
              <w:left w:val="dotted" w:sz="4" w:space="0" w:color="000000"/>
              <w:bottom w:val="dotted" w:sz="4" w:space="0" w:color="000000"/>
            </w:tcBorders>
            <w:shd w:val="clear" w:color="auto" w:fill="auto"/>
          </w:tcPr>
          <w:p w14:paraId="6E6D30CE" w14:textId="77777777" w:rsidR="003648CE" w:rsidRDefault="003648CE">
            <w:pPr>
              <w:pStyle w:val="TableSmHeading"/>
              <w:jc w:val="center"/>
              <w:rPr>
                <w:rFonts w:ascii="宋体" w:hAnsi="宋体" w:cs="宋体"/>
              </w:rPr>
            </w:pPr>
            <w:r>
              <w:rPr>
                <w:rFonts w:ascii="宋体" w:hAnsi="宋体" w:cs="宋体"/>
              </w:rPr>
              <w:t>审核人</w:t>
            </w:r>
          </w:p>
        </w:tc>
        <w:tc>
          <w:tcPr>
            <w:tcW w:w="1128" w:type="dxa"/>
            <w:tcBorders>
              <w:top w:val="single" w:sz="6" w:space="0" w:color="000000"/>
              <w:left w:val="dotted" w:sz="4" w:space="0" w:color="000000"/>
              <w:bottom w:val="dotted" w:sz="4" w:space="0" w:color="000000"/>
            </w:tcBorders>
            <w:shd w:val="clear" w:color="auto" w:fill="auto"/>
          </w:tcPr>
          <w:p w14:paraId="6DF638DB" w14:textId="77777777" w:rsidR="003648CE" w:rsidRDefault="003648CE">
            <w:pPr>
              <w:pStyle w:val="TableSmHeading"/>
              <w:jc w:val="center"/>
              <w:rPr>
                <w:rFonts w:ascii="宋体" w:hAnsi="宋体" w:cs="宋体"/>
              </w:rPr>
            </w:pPr>
            <w:r>
              <w:rPr>
                <w:rFonts w:ascii="宋体" w:hAnsi="宋体" w:cs="宋体"/>
              </w:rPr>
              <w:t>批准人</w:t>
            </w:r>
          </w:p>
        </w:tc>
        <w:tc>
          <w:tcPr>
            <w:tcW w:w="4143" w:type="dxa"/>
            <w:tcBorders>
              <w:top w:val="single" w:sz="6" w:space="0" w:color="000000"/>
              <w:left w:val="dotted" w:sz="4" w:space="0" w:color="000000"/>
              <w:bottom w:val="dotted" w:sz="4" w:space="0" w:color="000000"/>
              <w:right w:val="single" w:sz="6" w:space="0" w:color="000000"/>
            </w:tcBorders>
            <w:shd w:val="clear" w:color="auto" w:fill="auto"/>
          </w:tcPr>
          <w:p w14:paraId="19F02AAA" w14:textId="77777777" w:rsidR="003648CE" w:rsidRDefault="003648CE">
            <w:pPr>
              <w:pStyle w:val="TableSmHeading"/>
              <w:jc w:val="center"/>
            </w:pPr>
            <w:r>
              <w:rPr>
                <w:rFonts w:ascii="宋体" w:hAnsi="宋体" w:cs="宋体"/>
              </w:rPr>
              <w:t>修改内容</w:t>
            </w:r>
          </w:p>
        </w:tc>
      </w:tr>
      <w:tr w:rsidR="003648CE" w14:paraId="728702A1" w14:textId="77777777" w:rsidTr="00833D11">
        <w:tc>
          <w:tcPr>
            <w:tcW w:w="936" w:type="dxa"/>
            <w:tcBorders>
              <w:top w:val="dotted" w:sz="4" w:space="0" w:color="000000"/>
              <w:left w:val="single" w:sz="6" w:space="0" w:color="000000"/>
              <w:bottom w:val="dotted" w:sz="4" w:space="0" w:color="000000"/>
            </w:tcBorders>
            <w:shd w:val="clear" w:color="auto" w:fill="auto"/>
          </w:tcPr>
          <w:p w14:paraId="2507248A" w14:textId="77777777" w:rsidR="003648CE" w:rsidRDefault="0023227B">
            <w:pPr>
              <w:pStyle w:val="TableMedium"/>
              <w:rPr>
                <w:rFonts w:eastAsia="PMingLiU"/>
                <w:color w:val="000000"/>
                <w:lang w:val="it-IT" w:eastAsia="zh-TW"/>
              </w:rPr>
            </w:pPr>
            <w:r>
              <w:rPr>
                <w:rFonts w:ascii="宋体" w:hAnsi="宋体" w:hint="eastAsia"/>
                <w:color w:val="000000"/>
              </w:rPr>
              <w:t>1</w:t>
            </w:r>
            <w:r w:rsidR="003648CE">
              <w:rPr>
                <w:rFonts w:eastAsia="PMingLiU"/>
                <w:color w:val="000000"/>
              </w:rPr>
              <w:t>.</w:t>
            </w:r>
            <w:r>
              <w:rPr>
                <w:rFonts w:hint="eastAsia"/>
                <w:color w:val="000000"/>
              </w:rPr>
              <w:t>0</w:t>
            </w:r>
          </w:p>
        </w:tc>
        <w:tc>
          <w:tcPr>
            <w:tcW w:w="1296" w:type="dxa"/>
            <w:tcBorders>
              <w:top w:val="dotted" w:sz="4" w:space="0" w:color="000000"/>
              <w:left w:val="dotted" w:sz="4" w:space="0" w:color="000000"/>
              <w:bottom w:val="dotted" w:sz="4" w:space="0" w:color="000000"/>
            </w:tcBorders>
            <w:shd w:val="clear" w:color="auto" w:fill="auto"/>
          </w:tcPr>
          <w:p w14:paraId="1E1190BC" w14:textId="06C8ED01" w:rsidR="003648CE" w:rsidRPr="0038579C" w:rsidRDefault="003648CE" w:rsidP="0038579C">
            <w:pPr>
              <w:pStyle w:val="TableMedium"/>
              <w:rPr>
                <w:color w:val="000000"/>
              </w:rPr>
            </w:pPr>
            <w:r>
              <w:rPr>
                <w:rFonts w:eastAsia="PMingLiU"/>
                <w:color w:val="000000"/>
                <w:lang w:val="it-IT" w:eastAsia="zh-TW"/>
              </w:rPr>
              <w:t>20</w:t>
            </w:r>
            <w:r>
              <w:rPr>
                <w:color w:val="000000"/>
                <w:lang w:val="it-IT"/>
              </w:rPr>
              <w:t>1</w:t>
            </w:r>
            <w:r w:rsidR="00BB6A8E">
              <w:rPr>
                <w:rFonts w:hint="eastAsia"/>
                <w:color w:val="000000"/>
                <w:lang w:val="it-IT"/>
              </w:rPr>
              <w:t>7</w:t>
            </w:r>
            <w:r>
              <w:rPr>
                <w:rFonts w:eastAsia="PMingLiU"/>
                <w:color w:val="000000"/>
                <w:lang w:val="it-IT" w:eastAsia="zh-TW"/>
              </w:rPr>
              <w:t>/</w:t>
            </w:r>
            <w:r w:rsidR="004F70CF">
              <w:rPr>
                <w:rFonts w:hint="eastAsia"/>
                <w:color w:val="000000"/>
                <w:lang w:val="it-IT"/>
              </w:rPr>
              <w:t>3</w:t>
            </w:r>
            <w:r>
              <w:rPr>
                <w:rFonts w:eastAsia="PMingLiU"/>
                <w:color w:val="000000"/>
                <w:lang w:val="it-IT" w:eastAsia="zh-TW"/>
              </w:rPr>
              <w:t>/</w:t>
            </w:r>
            <w:ins w:id="4" w:author="dell" w:date="2017-03-03T17:05:00Z">
              <w:r w:rsidR="00F20876">
                <w:rPr>
                  <w:color w:val="000000"/>
                  <w:lang w:val="it-IT"/>
                </w:rPr>
                <w:t>6</w:t>
              </w:r>
            </w:ins>
          </w:p>
        </w:tc>
        <w:tc>
          <w:tcPr>
            <w:tcW w:w="1312" w:type="dxa"/>
            <w:tcBorders>
              <w:top w:val="dotted" w:sz="4" w:space="0" w:color="000000"/>
              <w:left w:val="dotted" w:sz="4" w:space="0" w:color="000000"/>
              <w:bottom w:val="dotted" w:sz="4" w:space="0" w:color="000000"/>
            </w:tcBorders>
            <w:shd w:val="clear" w:color="auto" w:fill="auto"/>
          </w:tcPr>
          <w:p w14:paraId="22EA4488" w14:textId="77777777" w:rsidR="003648CE" w:rsidRDefault="0038579C">
            <w:pPr>
              <w:pStyle w:val="TableMedium"/>
              <w:rPr>
                <w:color w:val="000000"/>
              </w:rPr>
            </w:pPr>
            <w:r>
              <w:rPr>
                <w:rFonts w:hint="eastAsia"/>
                <w:color w:val="000000"/>
              </w:rPr>
              <w:t>吴厚跃</w:t>
            </w:r>
          </w:p>
        </w:tc>
        <w:tc>
          <w:tcPr>
            <w:tcW w:w="1040" w:type="dxa"/>
            <w:tcBorders>
              <w:top w:val="dotted" w:sz="4" w:space="0" w:color="000000"/>
              <w:left w:val="dotted" w:sz="4" w:space="0" w:color="000000"/>
              <w:bottom w:val="dotted" w:sz="4" w:space="0" w:color="000000"/>
            </w:tcBorders>
            <w:shd w:val="clear" w:color="auto" w:fill="auto"/>
          </w:tcPr>
          <w:p w14:paraId="1053CCC8" w14:textId="77777777" w:rsidR="003648CE" w:rsidRDefault="003648CE">
            <w:pPr>
              <w:pStyle w:val="TableMedium"/>
              <w:snapToGrid w:val="0"/>
              <w:rPr>
                <w:color w:val="000000"/>
              </w:rPr>
            </w:pPr>
          </w:p>
        </w:tc>
        <w:tc>
          <w:tcPr>
            <w:tcW w:w="1128" w:type="dxa"/>
            <w:tcBorders>
              <w:top w:val="dotted" w:sz="4" w:space="0" w:color="000000"/>
              <w:left w:val="dotted" w:sz="4" w:space="0" w:color="000000"/>
              <w:bottom w:val="dotted" w:sz="4" w:space="0" w:color="000000"/>
            </w:tcBorders>
            <w:shd w:val="clear" w:color="auto" w:fill="auto"/>
          </w:tcPr>
          <w:p w14:paraId="79E3D10C" w14:textId="77777777" w:rsidR="003648CE" w:rsidRDefault="003648CE">
            <w:pPr>
              <w:pStyle w:val="TableMedium"/>
              <w:snapToGrid w:val="0"/>
              <w:rPr>
                <w:color w:val="000000"/>
              </w:rPr>
            </w:pPr>
          </w:p>
        </w:tc>
        <w:tc>
          <w:tcPr>
            <w:tcW w:w="4143" w:type="dxa"/>
            <w:tcBorders>
              <w:top w:val="dotted" w:sz="4" w:space="0" w:color="000000"/>
              <w:left w:val="dotted" w:sz="4" w:space="0" w:color="000000"/>
              <w:bottom w:val="dotted" w:sz="4" w:space="0" w:color="000000"/>
              <w:right w:val="single" w:sz="6" w:space="0" w:color="000000"/>
            </w:tcBorders>
            <w:shd w:val="clear" w:color="auto" w:fill="auto"/>
          </w:tcPr>
          <w:p w14:paraId="33D7A2A2" w14:textId="77777777" w:rsidR="003648CE" w:rsidRDefault="003648CE">
            <w:pPr>
              <w:pStyle w:val="TableMedium"/>
            </w:pPr>
            <w:r>
              <w:rPr>
                <w:color w:val="000000"/>
                <w:lang w:val="fr-FR"/>
              </w:rPr>
              <w:t>填写工作日志数据，服务器性能数据</w:t>
            </w:r>
            <w:r w:rsidR="0038579C">
              <w:rPr>
                <w:rFonts w:hint="eastAsia"/>
                <w:color w:val="000000"/>
                <w:lang w:val="fr-FR"/>
              </w:rPr>
              <w:t>和分析</w:t>
            </w:r>
          </w:p>
        </w:tc>
      </w:tr>
      <w:tr w:rsidR="00833D11" w14:paraId="2C5CF6C7" w14:textId="77777777" w:rsidTr="00833D11">
        <w:tc>
          <w:tcPr>
            <w:tcW w:w="936" w:type="dxa"/>
            <w:tcBorders>
              <w:top w:val="dotted" w:sz="4" w:space="0" w:color="000000"/>
              <w:left w:val="single" w:sz="6" w:space="0" w:color="000000"/>
              <w:bottom w:val="dotted" w:sz="4" w:space="0" w:color="000000"/>
            </w:tcBorders>
            <w:shd w:val="clear" w:color="auto" w:fill="auto"/>
          </w:tcPr>
          <w:p w14:paraId="407CDC44" w14:textId="77777777" w:rsidR="00833D11" w:rsidRDefault="00833D11">
            <w:pPr>
              <w:pStyle w:val="TableMedium"/>
              <w:rPr>
                <w:rFonts w:eastAsia="PMingLiU"/>
                <w:color w:val="000000"/>
                <w:lang w:val="it-IT" w:eastAsia="zh-TW"/>
              </w:rPr>
            </w:pPr>
            <w:r>
              <w:rPr>
                <w:color w:val="000000"/>
              </w:rPr>
              <w:t>1.</w:t>
            </w:r>
            <w:r>
              <w:rPr>
                <w:rFonts w:hint="eastAsia"/>
                <w:color w:val="000000"/>
              </w:rPr>
              <w:t>1</w:t>
            </w:r>
          </w:p>
        </w:tc>
        <w:tc>
          <w:tcPr>
            <w:tcW w:w="1296" w:type="dxa"/>
            <w:tcBorders>
              <w:top w:val="dotted" w:sz="4" w:space="0" w:color="000000"/>
              <w:left w:val="dotted" w:sz="4" w:space="0" w:color="000000"/>
              <w:bottom w:val="dotted" w:sz="4" w:space="0" w:color="000000"/>
            </w:tcBorders>
            <w:shd w:val="clear" w:color="auto" w:fill="auto"/>
          </w:tcPr>
          <w:p w14:paraId="111AE743" w14:textId="3168CFEC" w:rsidR="00833D11" w:rsidRPr="006B7FC0" w:rsidRDefault="00833D11" w:rsidP="0038579C">
            <w:pPr>
              <w:pStyle w:val="TableMedium"/>
              <w:rPr>
                <w:color w:val="000000"/>
              </w:rPr>
            </w:pPr>
            <w:r>
              <w:rPr>
                <w:rFonts w:eastAsia="PMingLiU"/>
                <w:color w:val="000000"/>
                <w:lang w:val="it-IT" w:eastAsia="zh-TW"/>
              </w:rPr>
              <w:t>20</w:t>
            </w:r>
            <w:r>
              <w:rPr>
                <w:color w:val="000000"/>
                <w:lang w:val="it-IT"/>
              </w:rPr>
              <w:t>1</w:t>
            </w:r>
            <w:r w:rsidR="00BB6A8E">
              <w:rPr>
                <w:rFonts w:hint="eastAsia"/>
                <w:color w:val="000000"/>
                <w:lang w:val="it-IT"/>
              </w:rPr>
              <w:t>7</w:t>
            </w:r>
            <w:r>
              <w:rPr>
                <w:rFonts w:eastAsia="PMingLiU"/>
                <w:color w:val="000000"/>
                <w:lang w:val="it-IT" w:eastAsia="zh-TW"/>
              </w:rPr>
              <w:t>/</w:t>
            </w:r>
            <w:r w:rsidR="004F70CF">
              <w:rPr>
                <w:rFonts w:hint="eastAsia"/>
                <w:color w:val="000000"/>
                <w:lang w:val="it-IT"/>
              </w:rPr>
              <w:t>3</w:t>
            </w:r>
            <w:r>
              <w:rPr>
                <w:rFonts w:eastAsia="PMingLiU"/>
                <w:color w:val="000000"/>
                <w:lang w:val="it-IT" w:eastAsia="zh-TW"/>
              </w:rPr>
              <w:t>/</w:t>
            </w:r>
            <w:ins w:id="5" w:author="dreamsummit" w:date="2017-03-13T11:53:00Z">
              <w:r w:rsidR="00052165">
                <w:rPr>
                  <w:rFonts w:hint="eastAsia"/>
                  <w:color w:val="000000"/>
                  <w:lang w:val="it-IT"/>
                </w:rPr>
                <w:t>13</w:t>
              </w:r>
            </w:ins>
          </w:p>
        </w:tc>
        <w:tc>
          <w:tcPr>
            <w:tcW w:w="1312" w:type="dxa"/>
            <w:tcBorders>
              <w:top w:val="dotted" w:sz="4" w:space="0" w:color="000000"/>
              <w:left w:val="dotted" w:sz="4" w:space="0" w:color="000000"/>
              <w:bottom w:val="dotted" w:sz="4" w:space="0" w:color="000000"/>
            </w:tcBorders>
            <w:shd w:val="clear" w:color="auto" w:fill="auto"/>
          </w:tcPr>
          <w:p w14:paraId="50269E8D" w14:textId="77777777" w:rsidR="00833D11" w:rsidRDefault="00833D11">
            <w:pPr>
              <w:pStyle w:val="TableMedium"/>
              <w:rPr>
                <w:color w:val="000000"/>
              </w:rPr>
            </w:pPr>
            <w:r>
              <w:rPr>
                <w:rFonts w:hint="eastAsia"/>
                <w:color w:val="000000"/>
              </w:rPr>
              <w:t>熊海龙</w:t>
            </w:r>
          </w:p>
        </w:tc>
        <w:tc>
          <w:tcPr>
            <w:tcW w:w="1040" w:type="dxa"/>
            <w:tcBorders>
              <w:top w:val="dotted" w:sz="4" w:space="0" w:color="000000"/>
              <w:left w:val="dotted" w:sz="4" w:space="0" w:color="000000"/>
              <w:bottom w:val="dotted" w:sz="4" w:space="0" w:color="000000"/>
            </w:tcBorders>
            <w:shd w:val="clear" w:color="auto" w:fill="auto"/>
          </w:tcPr>
          <w:p w14:paraId="749D5D50" w14:textId="77777777" w:rsidR="00833D11" w:rsidRDefault="00833D11">
            <w:pPr>
              <w:pStyle w:val="TableMedium"/>
              <w:snapToGrid w:val="0"/>
              <w:rPr>
                <w:color w:val="000000"/>
              </w:rPr>
            </w:pPr>
          </w:p>
        </w:tc>
        <w:tc>
          <w:tcPr>
            <w:tcW w:w="1128" w:type="dxa"/>
            <w:tcBorders>
              <w:top w:val="dotted" w:sz="4" w:space="0" w:color="000000"/>
              <w:left w:val="dotted" w:sz="4" w:space="0" w:color="000000"/>
              <w:bottom w:val="dotted" w:sz="4" w:space="0" w:color="000000"/>
            </w:tcBorders>
            <w:shd w:val="clear" w:color="auto" w:fill="auto"/>
          </w:tcPr>
          <w:p w14:paraId="5411BAF3" w14:textId="77777777" w:rsidR="00833D11" w:rsidRDefault="00833D11">
            <w:pPr>
              <w:pStyle w:val="TableMedium"/>
              <w:snapToGrid w:val="0"/>
              <w:rPr>
                <w:color w:val="000000"/>
              </w:rPr>
            </w:pPr>
          </w:p>
        </w:tc>
        <w:tc>
          <w:tcPr>
            <w:tcW w:w="4143" w:type="dxa"/>
            <w:tcBorders>
              <w:top w:val="dotted" w:sz="4" w:space="0" w:color="000000"/>
              <w:left w:val="dotted" w:sz="4" w:space="0" w:color="000000"/>
              <w:bottom w:val="dotted" w:sz="4" w:space="0" w:color="000000"/>
              <w:right w:val="single" w:sz="6" w:space="0" w:color="000000"/>
            </w:tcBorders>
            <w:shd w:val="clear" w:color="auto" w:fill="auto"/>
          </w:tcPr>
          <w:p w14:paraId="473DE3E7" w14:textId="77777777" w:rsidR="00833D11" w:rsidRDefault="00833D11">
            <w:pPr>
              <w:pStyle w:val="TableMedium"/>
            </w:pPr>
            <w:r>
              <w:rPr>
                <w:rFonts w:hint="eastAsia"/>
                <w:color w:val="000000"/>
                <w:lang w:val="fr-FR"/>
              </w:rPr>
              <w:t>审阅修订</w:t>
            </w:r>
          </w:p>
        </w:tc>
      </w:tr>
      <w:tr w:rsidR="00833D11" w14:paraId="7DCAE817" w14:textId="77777777" w:rsidTr="00833D11">
        <w:tc>
          <w:tcPr>
            <w:tcW w:w="936" w:type="dxa"/>
            <w:tcBorders>
              <w:top w:val="dotted" w:sz="4" w:space="0" w:color="000000"/>
              <w:left w:val="single" w:sz="6" w:space="0" w:color="000000"/>
              <w:bottom w:val="single" w:sz="6" w:space="0" w:color="000000"/>
            </w:tcBorders>
            <w:shd w:val="clear" w:color="auto" w:fill="auto"/>
          </w:tcPr>
          <w:p w14:paraId="0573EC50" w14:textId="77777777" w:rsidR="00833D11" w:rsidRDefault="00833D11">
            <w:pPr>
              <w:pStyle w:val="TableMedium"/>
              <w:snapToGrid w:val="0"/>
              <w:rPr>
                <w:color w:val="000000"/>
              </w:rPr>
            </w:pPr>
          </w:p>
        </w:tc>
        <w:tc>
          <w:tcPr>
            <w:tcW w:w="1296" w:type="dxa"/>
            <w:tcBorders>
              <w:top w:val="dotted" w:sz="4" w:space="0" w:color="000000"/>
              <w:left w:val="dotted" w:sz="4" w:space="0" w:color="000000"/>
              <w:bottom w:val="single" w:sz="6" w:space="0" w:color="000000"/>
            </w:tcBorders>
            <w:shd w:val="clear" w:color="auto" w:fill="auto"/>
          </w:tcPr>
          <w:p w14:paraId="4B3D7F7F" w14:textId="77777777" w:rsidR="00833D11" w:rsidRDefault="00833D11">
            <w:pPr>
              <w:pStyle w:val="TableMedium"/>
              <w:snapToGrid w:val="0"/>
              <w:rPr>
                <w:color w:val="000000"/>
              </w:rPr>
            </w:pPr>
          </w:p>
        </w:tc>
        <w:tc>
          <w:tcPr>
            <w:tcW w:w="1312" w:type="dxa"/>
            <w:tcBorders>
              <w:top w:val="dotted" w:sz="4" w:space="0" w:color="000000"/>
              <w:left w:val="dotted" w:sz="4" w:space="0" w:color="000000"/>
              <w:bottom w:val="single" w:sz="6" w:space="0" w:color="000000"/>
            </w:tcBorders>
            <w:shd w:val="clear" w:color="auto" w:fill="auto"/>
          </w:tcPr>
          <w:p w14:paraId="1150FB17" w14:textId="77777777" w:rsidR="00833D11" w:rsidRDefault="00833D11">
            <w:pPr>
              <w:pStyle w:val="TableMedium"/>
              <w:snapToGrid w:val="0"/>
              <w:rPr>
                <w:color w:val="000000"/>
              </w:rPr>
            </w:pPr>
          </w:p>
        </w:tc>
        <w:tc>
          <w:tcPr>
            <w:tcW w:w="1040" w:type="dxa"/>
            <w:tcBorders>
              <w:top w:val="dotted" w:sz="4" w:space="0" w:color="000000"/>
              <w:left w:val="dotted" w:sz="4" w:space="0" w:color="000000"/>
              <w:bottom w:val="single" w:sz="6" w:space="0" w:color="000000"/>
            </w:tcBorders>
            <w:shd w:val="clear" w:color="auto" w:fill="auto"/>
          </w:tcPr>
          <w:p w14:paraId="6ABD4D90" w14:textId="77777777" w:rsidR="00833D11" w:rsidRDefault="00833D11">
            <w:pPr>
              <w:pStyle w:val="TableMedium"/>
              <w:snapToGrid w:val="0"/>
              <w:rPr>
                <w:color w:val="000000"/>
              </w:rPr>
            </w:pPr>
          </w:p>
        </w:tc>
        <w:tc>
          <w:tcPr>
            <w:tcW w:w="1128" w:type="dxa"/>
            <w:tcBorders>
              <w:top w:val="dotted" w:sz="4" w:space="0" w:color="000000"/>
              <w:left w:val="dotted" w:sz="4" w:space="0" w:color="000000"/>
              <w:bottom w:val="single" w:sz="6" w:space="0" w:color="000000"/>
            </w:tcBorders>
            <w:shd w:val="clear" w:color="auto" w:fill="auto"/>
          </w:tcPr>
          <w:p w14:paraId="7B556D98" w14:textId="77777777" w:rsidR="00833D11" w:rsidRDefault="00833D11">
            <w:pPr>
              <w:pStyle w:val="TableMedium"/>
              <w:snapToGrid w:val="0"/>
              <w:rPr>
                <w:color w:val="000000"/>
              </w:rPr>
            </w:pPr>
          </w:p>
        </w:tc>
        <w:tc>
          <w:tcPr>
            <w:tcW w:w="4143" w:type="dxa"/>
            <w:tcBorders>
              <w:top w:val="dotted" w:sz="4" w:space="0" w:color="000000"/>
              <w:left w:val="dotted" w:sz="4" w:space="0" w:color="000000"/>
              <w:bottom w:val="single" w:sz="6" w:space="0" w:color="000000"/>
              <w:right w:val="single" w:sz="6" w:space="0" w:color="000000"/>
            </w:tcBorders>
            <w:shd w:val="clear" w:color="auto" w:fill="auto"/>
          </w:tcPr>
          <w:p w14:paraId="175A49B8" w14:textId="77777777" w:rsidR="00833D11" w:rsidRDefault="00833D11">
            <w:pPr>
              <w:pStyle w:val="TableMedium"/>
              <w:snapToGrid w:val="0"/>
              <w:rPr>
                <w:color w:val="000000"/>
                <w:lang w:val="fr-FR"/>
              </w:rPr>
            </w:pPr>
          </w:p>
        </w:tc>
      </w:tr>
      <w:bookmarkEnd w:id="3"/>
    </w:tbl>
    <w:p w14:paraId="6C36A8CC" w14:textId="77777777" w:rsidR="003648CE" w:rsidRDefault="003648CE">
      <w:pPr>
        <w:tabs>
          <w:tab w:val="left" w:pos="3280"/>
        </w:tabs>
        <w:rPr>
          <w:rFonts w:ascii="宋体" w:hAnsi="宋体" w:cs="宋体"/>
        </w:rPr>
      </w:pPr>
    </w:p>
    <w:p w14:paraId="07F6906D" w14:textId="77777777" w:rsidR="003648CE" w:rsidRDefault="003648CE">
      <w:pPr>
        <w:pStyle w:val="HPTableTitle"/>
        <w:rPr>
          <w:rFonts w:cs="Arial"/>
          <w:color w:val="000000"/>
          <w:szCs w:val="18"/>
        </w:rPr>
      </w:pPr>
      <w:r>
        <w:rPr>
          <w:rFonts w:cs="Arial"/>
          <w:color w:val="000000"/>
        </w:rPr>
        <w:t>签字确认：</w:t>
      </w:r>
    </w:p>
    <w:tbl>
      <w:tblPr>
        <w:tblW w:w="0" w:type="auto"/>
        <w:tblInd w:w="70" w:type="dxa"/>
        <w:tblLayout w:type="fixed"/>
        <w:tblCellMar>
          <w:left w:w="70" w:type="dxa"/>
          <w:right w:w="70" w:type="dxa"/>
        </w:tblCellMar>
        <w:tblLook w:val="0000" w:firstRow="0" w:lastRow="0" w:firstColumn="0" w:lastColumn="0" w:noHBand="0" w:noVBand="0"/>
      </w:tblPr>
      <w:tblGrid>
        <w:gridCol w:w="4050"/>
        <w:gridCol w:w="5715"/>
      </w:tblGrid>
      <w:tr w:rsidR="003648CE" w14:paraId="5169CE4A" w14:textId="77777777">
        <w:trPr>
          <w:cantSplit/>
          <w:tblHeader/>
        </w:trPr>
        <w:tc>
          <w:tcPr>
            <w:tcW w:w="4050" w:type="dxa"/>
            <w:tcBorders>
              <w:top w:val="single" w:sz="6" w:space="0" w:color="000000"/>
              <w:left w:val="single" w:sz="6" w:space="0" w:color="000000"/>
              <w:bottom w:val="dotted" w:sz="4" w:space="0" w:color="000000"/>
            </w:tcBorders>
            <w:shd w:val="clear" w:color="auto" w:fill="auto"/>
          </w:tcPr>
          <w:p w14:paraId="190F51E2" w14:textId="77777777" w:rsidR="003648CE" w:rsidRDefault="003648CE">
            <w:pPr>
              <w:pStyle w:val="TableSmHeading"/>
              <w:rPr>
                <w:rFonts w:eastAsia="PMingLiU" w:cs="Arial"/>
                <w:color w:val="000000"/>
                <w:sz w:val="18"/>
                <w:szCs w:val="18"/>
                <w:lang w:val="pt-PT"/>
              </w:rPr>
            </w:pPr>
            <w:r>
              <w:rPr>
                <w:rFonts w:cs="Arial"/>
                <w:color w:val="000000"/>
                <w:sz w:val="18"/>
                <w:szCs w:val="18"/>
              </w:rPr>
              <w:t>客户最终用户签字</w:t>
            </w:r>
          </w:p>
        </w:tc>
        <w:tc>
          <w:tcPr>
            <w:tcW w:w="5715" w:type="dxa"/>
            <w:tcBorders>
              <w:top w:val="single" w:sz="6" w:space="0" w:color="000000"/>
              <w:left w:val="dotted" w:sz="4" w:space="0" w:color="000000"/>
              <w:bottom w:val="dotted" w:sz="4" w:space="0" w:color="000000"/>
              <w:right w:val="single" w:sz="6" w:space="0" w:color="000000"/>
            </w:tcBorders>
            <w:shd w:val="clear" w:color="auto" w:fill="auto"/>
          </w:tcPr>
          <w:p w14:paraId="7BC50BFC" w14:textId="77777777" w:rsidR="003648CE" w:rsidRDefault="003648CE">
            <w:pPr>
              <w:pStyle w:val="TableSmHeading"/>
              <w:snapToGrid w:val="0"/>
              <w:rPr>
                <w:rFonts w:eastAsia="PMingLiU" w:cs="Arial"/>
                <w:color w:val="000000"/>
                <w:sz w:val="18"/>
                <w:szCs w:val="18"/>
                <w:lang w:val="pt-PT"/>
              </w:rPr>
            </w:pPr>
          </w:p>
        </w:tc>
      </w:tr>
      <w:tr w:rsidR="003648CE" w14:paraId="7BD2B277" w14:textId="77777777">
        <w:trPr>
          <w:cantSplit/>
        </w:trPr>
        <w:tc>
          <w:tcPr>
            <w:tcW w:w="4050" w:type="dxa"/>
            <w:tcBorders>
              <w:top w:val="dotted" w:sz="4" w:space="0" w:color="000000"/>
              <w:left w:val="single" w:sz="6" w:space="0" w:color="000000"/>
              <w:bottom w:val="dotted" w:sz="4" w:space="0" w:color="000000"/>
            </w:tcBorders>
            <w:shd w:val="clear" w:color="auto" w:fill="auto"/>
          </w:tcPr>
          <w:p w14:paraId="631BBD94" w14:textId="77777777" w:rsidR="003648CE" w:rsidRDefault="003648CE">
            <w:pPr>
              <w:pStyle w:val="TableSmHeading"/>
              <w:rPr>
                <w:rFonts w:cs="Arial"/>
                <w:color w:val="000000"/>
                <w:sz w:val="18"/>
                <w:szCs w:val="18"/>
                <w:lang w:val="pt-PT"/>
              </w:rPr>
            </w:pPr>
            <w:r>
              <w:rPr>
                <w:rFonts w:cs="Arial"/>
                <w:color w:val="000000"/>
                <w:sz w:val="18"/>
                <w:szCs w:val="18"/>
              </w:rPr>
              <w:t>客户项目经理签字</w:t>
            </w:r>
          </w:p>
        </w:tc>
        <w:tc>
          <w:tcPr>
            <w:tcW w:w="5715" w:type="dxa"/>
            <w:tcBorders>
              <w:top w:val="dotted" w:sz="4" w:space="0" w:color="000000"/>
              <w:left w:val="dotted" w:sz="4" w:space="0" w:color="000000"/>
              <w:bottom w:val="dotted" w:sz="4" w:space="0" w:color="000000"/>
              <w:right w:val="single" w:sz="6" w:space="0" w:color="000000"/>
            </w:tcBorders>
            <w:shd w:val="clear" w:color="auto" w:fill="auto"/>
          </w:tcPr>
          <w:p w14:paraId="3A44C8A8" w14:textId="77777777" w:rsidR="003648CE" w:rsidRDefault="003648CE">
            <w:pPr>
              <w:pStyle w:val="TableSmHeading"/>
              <w:snapToGrid w:val="0"/>
              <w:rPr>
                <w:rFonts w:cs="Arial"/>
                <w:color w:val="000000"/>
                <w:sz w:val="18"/>
                <w:szCs w:val="18"/>
                <w:lang w:val="pt-PT"/>
              </w:rPr>
            </w:pPr>
          </w:p>
        </w:tc>
      </w:tr>
      <w:tr w:rsidR="003648CE" w14:paraId="0E0AA76F" w14:textId="77777777">
        <w:trPr>
          <w:cantSplit/>
        </w:trPr>
        <w:tc>
          <w:tcPr>
            <w:tcW w:w="4050" w:type="dxa"/>
            <w:tcBorders>
              <w:top w:val="dotted" w:sz="4" w:space="0" w:color="000000"/>
              <w:left w:val="single" w:sz="6" w:space="0" w:color="000000"/>
              <w:bottom w:val="single" w:sz="6" w:space="0" w:color="000000"/>
            </w:tcBorders>
            <w:shd w:val="clear" w:color="auto" w:fill="auto"/>
          </w:tcPr>
          <w:p w14:paraId="5D156C79" w14:textId="77777777" w:rsidR="003648CE" w:rsidRDefault="003648CE">
            <w:pPr>
              <w:snapToGrid w:val="0"/>
            </w:pPr>
          </w:p>
        </w:tc>
        <w:tc>
          <w:tcPr>
            <w:tcW w:w="5715" w:type="dxa"/>
            <w:tcBorders>
              <w:top w:val="dotted" w:sz="4" w:space="0" w:color="000000"/>
              <w:left w:val="dotted" w:sz="4" w:space="0" w:color="000000"/>
              <w:bottom w:val="single" w:sz="6" w:space="0" w:color="000000"/>
              <w:right w:val="single" w:sz="6" w:space="0" w:color="000000"/>
            </w:tcBorders>
            <w:shd w:val="clear" w:color="auto" w:fill="auto"/>
          </w:tcPr>
          <w:p w14:paraId="19EF57DE" w14:textId="77777777" w:rsidR="003648CE" w:rsidRDefault="003648CE">
            <w:pPr>
              <w:snapToGrid w:val="0"/>
              <w:rPr>
                <w:rFonts w:eastAsia="PMingLiU"/>
                <w:lang w:val="pt-PT"/>
              </w:rPr>
            </w:pPr>
          </w:p>
        </w:tc>
      </w:tr>
    </w:tbl>
    <w:p w14:paraId="49C60140" w14:textId="77777777" w:rsidR="003648CE" w:rsidRDefault="003648CE">
      <w:pPr>
        <w:pStyle w:val="1b"/>
      </w:pPr>
    </w:p>
    <w:p w14:paraId="4C2AC95E" w14:textId="77777777" w:rsidR="003648CE" w:rsidRDefault="003648CE">
      <w:pPr>
        <w:pStyle w:val="1b"/>
      </w:pPr>
    </w:p>
    <w:p w14:paraId="207C022D" w14:textId="77777777" w:rsidR="003648CE" w:rsidRDefault="003648CE">
      <w:pPr>
        <w:rPr>
          <w:lang w:val="en-GB"/>
        </w:rPr>
      </w:pPr>
      <w:r>
        <w:rPr>
          <w:b/>
          <w:sz w:val="28"/>
          <w:szCs w:val="28"/>
        </w:rPr>
        <w:t>产权说明</w:t>
      </w:r>
    </w:p>
    <w:p w14:paraId="506C48D2" w14:textId="77777777" w:rsidR="003648CE" w:rsidRDefault="003648CE">
      <w:pPr>
        <w:pStyle w:val="1b"/>
      </w:pPr>
      <w:r>
        <w:rPr>
          <w:lang w:val="en-GB"/>
        </w:rPr>
        <w:t>本文件中</w:t>
      </w:r>
      <w:r>
        <w:rPr>
          <w:rFonts w:eastAsia="Arial"/>
          <w:lang w:val="en-GB"/>
        </w:rPr>
        <w:t>“</w:t>
      </w:r>
      <w:r>
        <w:rPr>
          <w:lang w:val="en-GB"/>
        </w:rPr>
        <w:t>聚安星</w:t>
      </w:r>
      <w:r>
        <w:rPr>
          <w:rFonts w:eastAsia="Arial"/>
          <w:lang w:val="en-GB"/>
        </w:rPr>
        <w:t>™”</w:t>
      </w:r>
      <w:r>
        <w:rPr>
          <w:lang w:val="en-GB"/>
        </w:rPr>
        <w:t>是跃海信息科技的服务商标。文中出现的任何文字叙述、文档格式、插图、照片、方法、过程等内容，除另有特别注明，版权均属跃海信息所有，受到有关产权及版权法保护。任何个人、机构未经跃海信息技术有限公司的书面授权许可，不得复制或引用本文件的任何片断，无论通过电子形式或非电子形式。</w:t>
      </w:r>
    </w:p>
    <w:p w14:paraId="65327D46" w14:textId="77777777" w:rsidR="003648CE" w:rsidRDefault="003648CE">
      <w:pPr>
        <w:pStyle w:val="1b"/>
      </w:pPr>
    </w:p>
    <w:p w14:paraId="5CFCD03A" w14:textId="77777777" w:rsidR="003648CE" w:rsidRDefault="003648CE">
      <w:pPr>
        <w:keepNext/>
        <w:pageBreakBefore/>
        <w:jc w:val="center"/>
        <w:sectPr w:rsidR="003648CE">
          <w:headerReference w:type="even" r:id="rId10"/>
          <w:headerReference w:type="default" r:id="rId11"/>
          <w:footerReference w:type="even" r:id="rId12"/>
          <w:footerReference w:type="default" r:id="rId13"/>
          <w:headerReference w:type="first" r:id="rId14"/>
          <w:footerReference w:type="first" r:id="rId15"/>
          <w:pgSz w:w="12240" w:h="15840"/>
          <w:pgMar w:top="1418" w:right="1325" w:bottom="1418" w:left="1134" w:header="340" w:footer="567" w:gutter="0"/>
          <w:cols w:space="720"/>
          <w:titlePg/>
          <w:docGrid w:linePitch="360"/>
        </w:sectPr>
      </w:pPr>
      <w:r>
        <w:rPr>
          <w:rFonts w:eastAsia="黑体"/>
          <w:b/>
          <w:bCs/>
          <w:sz w:val="32"/>
        </w:rPr>
        <w:lastRenderedPageBreak/>
        <w:t>目录</w:t>
      </w:r>
    </w:p>
    <w:p w14:paraId="69CD2D31" w14:textId="77777777" w:rsidR="009C7A2D" w:rsidRDefault="006453A5">
      <w:pPr>
        <w:pStyle w:val="1b"/>
        <w:rPr>
          <w:ins w:id="6" w:author="dreamsummit" w:date="2017-03-13T12:59:00Z"/>
          <w:rFonts w:ascii="Calibri" w:hAnsi="Calibri" w:cs="Times New Roman"/>
          <w:noProof/>
          <w:kern w:val="2"/>
          <w:szCs w:val="22"/>
        </w:rPr>
      </w:pPr>
      <w:r>
        <w:lastRenderedPageBreak/>
        <w:fldChar w:fldCharType="begin"/>
      </w:r>
      <w:r w:rsidR="003648CE">
        <w:instrText xml:space="preserve"> TOC </w:instrText>
      </w:r>
      <w:r>
        <w:fldChar w:fldCharType="separate"/>
      </w:r>
      <w:ins w:id="7" w:author="dreamsummit" w:date="2017-03-13T12:59:00Z">
        <w:r w:rsidR="009C7A2D">
          <w:rPr>
            <w:noProof/>
          </w:rPr>
          <w:t>1.</w:t>
        </w:r>
        <w:r w:rsidR="009C7A2D">
          <w:rPr>
            <w:rFonts w:ascii="Calibri" w:hAnsi="Calibri" w:cs="Times New Roman"/>
            <w:noProof/>
            <w:kern w:val="2"/>
            <w:szCs w:val="22"/>
          </w:rPr>
          <w:tab/>
        </w:r>
        <w:r w:rsidR="009C7A2D">
          <w:rPr>
            <w:rFonts w:hint="eastAsia"/>
            <w:noProof/>
          </w:rPr>
          <w:t>重要事件概述</w:t>
        </w:r>
        <w:r w:rsidR="009C7A2D">
          <w:rPr>
            <w:noProof/>
          </w:rPr>
          <w:tab/>
        </w:r>
        <w:r w:rsidR="009C7A2D">
          <w:rPr>
            <w:noProof/>
          </w:rPr>
          <w:fldChar w:fldCharType="begin"/>
        </w:r>
        <w:r w:rsidR="009C7A2D">
          <w:rPr>
            <w:noProof/>
          </w:rPr>
          <w:instrText xml:space="preserve"> PAGEREF _Toc477173324 \h </w:instrText>
        </w:r>
      </w:ins>
      <w:r w:rsidR="009C7A2D">
        <w:rPr>
          <w:noProof/>
        </w:rPr>
      </w:r>
      <w:r w:rsidR="009C7A2D">
        <w:rPr>
          <w:noProof/>
        </w:rPr>
        <w:fldChar w:fldCharType="separate"/>
      </w:r>
      <w:ins w:id="8" w:author="dreamsummit" w:date="2017-03-13T12:59:00Z">
        <w:r w:rsidR="009C7A2D">
          <w:rPr>
            <w:noProof/>
          </w:rPr>
          <w:t>5</w:t>
        </w:r>
        <w:r w:rsidR="009C7A2D">
          <w:rPr>
            <w:noProof/>
          </w:rPr>
          <w:fldChar w:fldCharType="end"/>
        </w:r>
      </w:ins>
    </w:p>
    <w:p w14:paraId="7F4B8EC2" w14:textId="77777777" w:rsidR="009C7A2D" w:rsidRDefault="009C7A2D">
      <w:pPr>
        <w:pStyle w:val="22"/>
        <w:tabs>
          <w:tab w:val="left" w:pos="1260"/>
          <w:tab w:val="right" w:leader="dot" w:pos="9771"/>
        </w:tabs>
        <w:rPr>
          <w:ins w:id="9" w:author="dreamsummit" w:date="2017-03-13T12:59:00Z"/>
          <w:rFonts w:ascii="Calibri" w:hAnsi="Calibri" w:cs="Times New Roman"/>
          <w:noProof/>
          <w:kern w:val="2"/>
          <w:szCs w:val="22"/>
        </w:rPr>
      </w:pPr>
      <w:ins w:id="10" w:author="dreamsummit" w:date="2017-03-13T12:59:00Z">
        <w:r>
          <w:rPr>
            <w:noProof/>
          </w:rPr>
          <w:t>1.1</w:t>
        </w:r>
        <w:r>
          <w:rPr>
            <w:rFonts w:ascii="Calibri" w:hAnsi="Calibri" w:cs="Times New Roman"/>
            <w:noProof/>
            <w:kern w:val="2"/>
            <w:szCs w:val="22"/>
          </w:rPr>
          <w:tab/>
        </w:r>
        <w:r>
          <w:rPr>
            <w:rFonts w:hint="eastAsia"/>
            <w:noProof/>
          </w:rPr>
          <w:t>关于本文档</w:t>
        </w:r>
        <w:r>
          <w:rPr>
            <w:noProof/>
          </w:rPr>
          <w:tab/>
        </w:r>
        <w:r>
          <w:rPr>
            <w:noProof/>
          </w:rPr>
          <w:fldChar w:fldCharType="begin"/>
        </w:r>
        <w:r>
          <w:rPr>
            <w:noProof/>
          </w:rPr>
          <w:instrText xml:space="preserve"> PAGEREF _Toc477173325 \h </w:instrText>
        </w:r>
      </w:ins>
      <w:r>
        <w:rPr>
          <w:noProof/>
        </w:rPr>
      </w:r>
      <w:r>
        <w:rPr>
          <w:noProof/>
        </w:rPr>
        <w:fldChar w:fldCharType="separate"/>
      </w:r>
      <w:ins w:id="11" w:author="dreamsummit" w:date="2017-03-13T12:59:00Z">
        <w:r>
          <w:rPr>
            <w:noProof/>
          </w:rPr>
          <w:t>5</w:t>
        </w:r>
        <w:r>
          <w:rPr>
            <w:noProof/>
          </w:rPr>
          <w:fldChar w:fldCharType="end"/>
        </w:r>
      </w:ins>
    </w:p>
    <w:p w14:paraId="10B0A024" w14:textId="77777777" w:rsidR="009C7A2D" w:rsidRDefault="009C7A2D">
      <w:pPr>
        <w:pStyle w:val="22"/>
        <w:tabs>
          <w:tab w:val="left" w:pos="1260"/>
          <w:tab w:val="right" w:leader="dot" w:pos="9771"/>
        </w:tabs>
        <w:rPr>
          <w:ins w:id="12" w:author="dreamsummit" w:date="2017-03-13T12:59:00Z"/>
          <w:rFonts w:ascii="Calibri" w:hAnsi="Calibri" w:cs="Times New Roman"/>
          <w:noProof/>
          <w:kern w:val="2"/>
          <w:szCs w:val="22"/>
        </w:rPr>
      </w:pPr>
      <w:ins w:id="13" w:author="dreamsummit" w:date="2017-03-13T12:59:00Z">
        <w:r>
          <w:rPr>
            <w:noProof/>
          </w:rPr>
          <w:t>1.2</w:t>
        </w:r>
        <w:r>
          <w:rPr>
            <w:rFonts w:ascii="Calibri" w:hAnsi="Calibri" w:cs="Times New Roman"/>
            <w:noProof/>
            <w:kern w:val="2"/>
            <w:szCs w:val="22"/>
          </w:rPr>
          <w:tab/>
        </w:r>
        <w:r>
          <w:rPr>
            <w:rFonts w:hint="eastAsia"/>
            <w:noProof/>
          </w:rPr>
          <w:t>本月重要事件</w:t>
        </w:r>
        <w:r>
          <w:rPr>
            <w:noProof/>
          </w:rPr>
          <w:tab/>
        </w:r>
        <w:r>
          <w:rPr>
            <w:noProof/>
          </w:rPr>
          <w:fldChar w:fldCharType="begin"/>
        </w:r>
        <w:r>
          <w:rPr>
            <w:noProof/>
          </w:rPr>
          <w:instrText xml:space="preserve"> PAGEREF _Toc477173326 \h </w:instrText>
        </w:r>
      </w:ins>
      <w:r>
        <w:rPr>
          <w:noProof/>
        </w:rPr>
      </w:r>
      <w:r>
        <w:rPr>
          <w:noProof/>
        </w:rPr>
        <w:fldChar w:fldCharType="separate"/>
      </w:r>
      <w:ins w:id="14" w:author="dreamsummit" w:date="2017-03-13T12:59:00Z">
        <w:r>
          <w:rPr>
            <w:noProof/>
          </w:rPr>
          <w:t>5</w:t>
        </w:r>
        <w:r>
          <w:rPr>
            <w:noProof/>
          </w:rPr>
          <w:fldChar w:fldCharType="end"/>
        </w:r>
      </w:ins>
    </w:p>
    <w:p w14:paraId="62FC3BB3" w14:textId="77777777" w:rsidR="009C7A2D" w:rsidRDefault="009C7A2D">
      <w:pPr>
        <w:pStyle w:val="22"/>
        <w:tabs>
          <w:tab w:val="left" w:pos="1260"/>
          <w:tab w:val="right" w:leader="dot" w:pos="9771"/>
        </w:tabs>
        <w:rPr>
          <w:ins w:id="15" w:author="dreamsummit" w:date="2017-03-13T12:59:00Z"/>
          <w:rFonts w:ascii="Calibri" w:hAnsi="Calibri" w:cs="Times New Roman"/>
          <w:noProof/>
          <w:kern w:val="2"/>
          <w:szCs w:val="22"/>
        </w:rPr>
      </w:pPr>
      <w:ins w:id="16" w:author="dreamsummit" w:date="2017-03-13T12:59:00Z">
        <w:r>
          <w:rPr>
            <w:noProof/>
          </w:rPr>
          <w:t>1.3</w:t>
        </w:r>
        <w:r>
          <w:rPr>
            <w:rFonts w:ascii="Calibri" w:hAnsi="Calibri" w:cs="Times New Roman"/>
            <w:noProof/>
            <w:kern w:val="2"/>
            <w:szCs w:val="22"/>
          </w:rPr>
          <w:tab/>
        </w:r>
        <w:r>
          <w:rPr>
            <w:rFonts w:hint="eastAsia"/>
            <w:noProof/>
          </w:rPr>
          <w:t>本月月报巡检建议概述</w:t>
        </w:r>
        <w:r>
          <w:rPr>
            <w:noProof/>
          </w:rPr>
          <w:tab/>
        </w:r>
        <w:r>
          <w:rPr>
            <w:noProof/>
          </w:rPr>
          <w:fldChar w:fldCharType="begin"/>
        </w:r>
        <w:r>
          <w:rPr>
            <w:noProof/>
          </w:rPr>
          <w:instrText xml:space="preserve"> PAGEREF _Toc477173327 \h </w:instrText>
        </w:r>
      </w:ins>
      <w:r>
        <w:rPr>
          <w:noProof/>
        </w:rPr>
      </w:r>
      <w:r>
        <w:rPr>
          <w:noProof/>
        </w:rPr>
        <w:fldChar w:fldCharType="separate"/>
      </w:r>
      <w:ins w:id="17" w:author="dreamsummit" w:date="2017-03-13T12:59:00Z">
        <w:r>
          <w:rPr>
            <w:noProof/>
          </w:rPr>
          <w:t>5</w:t>
        </w:r>
        <w:r>
          <w:rPr>
            <w:noProof/>
          </w:rPr>
          <w:fldChar w:fldCharType="end"/>
        </w:r>
      </w:ins>
    </w:p>
    <w:p w14:paraId="018B2BD5" w14:textId="77777777" w:rsidR="009C7A2D" w:rsidRDefault="009C7A2D">
      <w:pPr>
        <w:pStyle w:val="1b"/>
        <w:rPr>
          <w:ins w:id="18" w:author="dreamsummit" w:date="2017-03-13T12:59:00Z"/>
          <w:rFonts w:ascii="Calibri" w:hAnsi="Calibri" w:cs="Times New Roman"/>
          <w:noProof/>
          <w:kern w:val="2"/>
          <w:szCs w:val="22"/>
        </w:rPr>
      </w:pPr>
      <w:ins w:id="19" w:author="dreamsummit" w:date="2017-03-13T12:59:00Z">
        <w:r>
          <w:rPr>
            <w:noProof/>
          </w:rPr>
          <w:t>2.</w:t>
        </w:r>
        <w:r>
          <w:rPr>
            <w:rFonts w:ascii="Calibri" w:hAnsi="Calibri" w:cs="Times New Roman"/>
            <w:noProof/>
            <w:kern w:val="2"/>
            <w:szCs w:val="22"/>
          </w:rPr>
          <w:tab/>
        </w:r>
        <w:r>
          <w:rPr>
            <w:rFonts w:hint="eastAsia"/>
            <w:noProof/>
          </w:rPr>
          <w:t>运行维护服务管理</w:t>
        </w:r>
        <w:r>
          <w:rPr>
            <w:noProof/>
          </w:rPr>
          <w:tab/>
        </w:r>
        <w:r>
          <w:rPr>
            <w:noProof/>
          </w:rPr>
          <w:fldChar w:fldCharType="begin"/>
        </w:r>
        <w:r>
          <w:rPr>
            <w:noProof/>
          </w:rPr>
          <w:instrText xml:space="preserve"> PAGEREF _Toc477173328 \h </w:instrText>
        </w:r>
      </w:ins>
      <w:r>
        <w:rPr>
          <w:noProof/>
        </w:rPr>
      </w:r>
      <w:r>
        <w:rPr>
          <w:noProof/>
        </w:rPr>
        <w:fldChar w:fldCharType="separate"/>
      </w:r>
      <w:ins w:id="20" w:author="dreamsummit" w:date="2017-03-13T12:59:00Z">
        <w:r>
          <w:rPr>
            <w:noProof/>
          </w:rPr>
          <w:t>7</w:t>
        </w:r>
        <w:r>
          <w:rPr>
            <w:noProof/>
          </w:rPr>
          <w:fldChar w:fldCharType="end"/>
        </w:r>
      </w:ins>
    </w:p>
    <w:p w14:paraId="531D29C6" w14:textId="77777777" w:rsidR="009C7A2D" w:rsidRDefault="009C7A2D">
      <w:pPr>
        <w:pStyle w:val="22"/>
        <w:tabs>
          <w:tab w:val="left" w:pos="1260"/>
          <w:tab w:val="right" w:leader="dot" w:pos="9771"/>
        </w:tabs>
        <w:rPr>
          <w:ins w:id="21" w:author="dreamsummit" w:date="2017-03-13T12:59:00Z"/>
          <w:rFonts w:ascii="Calibri" w:hAnsi="Calibri" w:cs="Times New Roman"/>
          <w:noProof/>
          <w:kern w:val="2"/>
          <w:szCs w:val="22"/>
        </w:rPr>
      </w:pPr>
      <w:ins w:id="22" w:author="dreamsummit" w:date="2017-03-13T12:59:00Z">
        <w:r w:rsidRPr="00943C94">
          <w:rPr>
            <w:rFonts w:ascii="楷体_GB2312" w:eastAsia="楷体_GB2312" w:hAnsi="楷体_GB2312" w:cs="楷体_GB2312"/>
            <w:bCs/>
            <w:noProof/>
          </w:rPr>
          <w:t>2.1</w:t>
        </w:r>
        <w:r>
          <w:rPr>
            <w:rFonts w:ascii="Calibri" w:hAnsi="Calibri" w:cs="Times New Roman"/>
            <w:noProof/>
            <w:kern w:val="2"/>
            <w:szCs w:val="22"/>
          </w:rPr>
          <w:tab/>
        </w:r>
        <w:r>
          <w:rPr>
            <w:rFonts w:hint="eastAsia"/>
            <w:noProof/>
          </w:rPr>
          <w:t>日常例行工作</w:t>
        </w:r>
        <w:r>
          <w:rPr>
            <w:noProof/>
          </w:rPr>
          <w:tab/>
        </w:r>
        <w:r>
          <w:rPr>
            <w:noProof/>
          </w:rPr>
          <w:fldChar w:fldCharType="begin"/>
        </w:r>
        <w:r>
          <w:rPr>
            <w:noProof/>
          </w:rPr>
          <w:instrText xml:space="preserve"> PAGEREF _Toc477173329 \h </w:instrText>
        </w:r>
      </w:ins>
      <w:r>
        <w:rPr>
          <w:noProof/>
        </w:rPr>
      </w:r>
      <w:r>
        <w:rPr>
          <w:noProof/>
        </w:rPr>
        <w:fldChar w:fldCharType="separate"/>
      </w:r>
      <w:ins w:id="23" w:author="dreamsummit" w:date="2017-03-13T12:59:00Z">
        <w:r>
          <w:rPr>
            <w:noProof/>
          </w:rPr>
          <w:t>7</w:t>
        </w:r>
        <w:r>
          <w:rPr>
            <w:noProof/>
          </w:rPr>
          <w:fldChar w:fldCharType="end"/>
        </w:r>
      </w:ins>
    </w:p>
    <w:p w14:paraId="20D86EE5" w14:textId="77777777" w:rsidR="009C7A2D" w:rsidRDefault="009C7A2D">
      <w:pPr>
        <w:pStyle w:val="22"/>
        <w:tabs>
          <w:tab w:val="left" w:pos="1260"/>
          <w:tab w:val="right" w:leader="dot" w:pos="9771"/>
        </w:tabs>
        <w:rPr>
          <w:ins w:id="24" w:author="dreamsummit" w:date="2017-03-13T12:59:00Z"/>
          <w:rFonts w:ascii="Calibri" w:hAnsi="Calibri" w:cs="Times New Roman"/>
          <w:noProof/>
          <w:kern w:val="2"/>
          <w:szCs w:val="22"/>
        </w:rPr>
      </w:pPr>
      <w:ins w:id="25" w:author="dreamsummit" w:date="2017-03-13T12:59:00Z">
        <w:r>
          <w:rPr>
            <w:noProof/>
          </w:rPr>
          <w:t>2.2</w:t>
        </w:r>
        <w:r>
          <w:rPr>
            <w:rFonts w:ascii="Calibri" w:hAnsi="Calibri" w:cs="Times New Roman"/>
            <w:noProof/>
            <w:kern w:val="2"/>
            <w:szCs w:val="22"/>
          </w:rPr>
          <w:tab/>
        </w:r>
        <w:r>
          <w:rPr>
            <w:rFonts w:hint="eastAsia"/>
            <w:noProof/>
          </w:rPr>
          <w:t>主要服务工作清单</w:t>
        </w:r>
        <w:r>
          <w:rPr>
            <w:noProof/>
          </w:rPr>
          <w:tab/>
        </w:r>
        <w:r>
          <w:rPr>
            <w:noProof/>
          </w:rPr>
          <w:fldChar w:fldCharType="begin"/>
        </w:r>
        <w:r>
          <w:rPr>
            <w:noProof/>
          </w:rPr>
          <w:instrText xml:space="preserve"> PAGEREF _Toc477173330 \h </w:instrText>
        </w:r>
      </w:ins>
      <w:r>
        <w:rPr>
          <w:noProof/>
        </w:rPr>
      </w:r>
      <w:r>
        <w:rPr>
          <w:noProof/>
        </w:rPr>
        <w:fldChar w:fldCharType="separate"/>
      </w:r>
      <w:ins w:id="26" w:author="dreamsummit" w:date="2017-03-13T12:59:00Z">
        <w:r>
          <w:rPr>
            <w:noProof/>
          </w:rPr>
          <w:t>7</w:t>
        </w:r>
        <w:r>
          <w:rPr>
            <w:noProof/>
          </w:rPr>
          <w:fldChar w:fldCharType="end"/>
        </w:r>
      </w:ins>
    </w:p>
    <w:p w14:paraId="2A22FD97" w14:textId="77777777" w:rsidR="009C7A2D" w:rsidRDefault="009C7A2D">
      <w:pPr>
        <w:pStyle w:val="22"/>
        <w:tabs>
          <w:tab w:val="left" w:pos="1260"/>
          <w:tab w:val="right" w:leader="dot" w:pos="9771"/>
        </w:tabs>
        <w:rPr>
          <w:ins w:id="27" w:author="dreamsummit" w:date="2017-03-13T12:59:00Z"/>
          <w:rFonts w:ascii="Calibri" w:hAnsi="Calibri" w:cs="Times New Roman"/>
          <w:noProof/>
          <w:kern w:val="2"/>
          <w:szCs w:val="22"/>
        </w:rPr>
      </w:pPr>
      <w:ins w:id="28" w:author="dreamsummit" w:date="2017-03-13T12:59:00Z">
        <w:r>
          <w:rPr>
            <w:noProof/>
          </w:rPr>
          <w:t>2.3</w:t>
        </w:r>
        <w:r>
          <w:rPr>
            <w:rFonts w:ascii="Calibri" w:hAnsi="Calibri" w:cs="Times New Roman"/>
            <w:noProof/>
            <w:kern w:val="2"/>
            <w:szCs w:val="22"/>
          </w:rPr>
          <w:tab/>
        </w:r>
        <w:r>
          <w:rPr>
            <w:rFonts w:hint="eastAsia"/>
            <w:noProof/>
          </w:rPr>
          <w:t>故障及解决情况</w:t>
        </w:r>
        <w:r>
          <w:rPr>
            <w:noProof/>
          </w:rPr>
          <w:tab/>
        </w:r>
        <w:r>
          <w:rPr>
            <w:noProof/>
          </w:rPr>
          <w:fldChar w:fldCharType="begin"/>
        </w:r>
        <w:r>
          <w:rPr>
            <w:noProof/>
          </w:rPr>
          <w:instrText xml:space="preserve"> PAGEREF _Toc477173331 \h </w:instrText>
        </w:r>
      </w:ins>
      <w:r>
        <w:rPr>
          <w:noProof/>
        </w:rPr>
      </w:r>
      <w:r>
        <w:rPr>
          <w:noProof/>
        </w:rPr>
        <w:fldChar w:fldCharType="separate"/>
      </w:r>
      <w:ins w:id="29" w:author="dreamsummit" w:date="2017-03-13T12:59:00Z">
        <w:r>
          <w:rPr>
            <w:noProof/>
          </w:rPr>
          <w:t>10</w:t>
        </w:r>
        <w:r>
          <w:rPr>
            <w:noProof/>
          </w:rPr>
          <w:fldChar w:fldCharType="end"/>
        </w:r>
      </w:ins>
    </w:p>
    <w:p w14:paraId="1B675EC0" w14:textId="77777777" w:rsidR="009C7A2D" w:rsidRDefault="009C7A2D">
      <w:pPr>
        <w:pStyle w:val="22"/>
        <w:tabs>
          <w:tab w:val="left" w:pos="1260"/>
          <w:tab w:val="right" w:leader="dot" w:pos="9771"/>
        </w:tabs>
        <w:rPr>
          <w:ins w:id="30" w:author="dreamsummit" w:date="2017-03-13T12:59:00Z"/>
          <w:rFonts w:ascii="Calibri" w:hAnsi="Calibri" w:cs="Times New Roman"/>
          <w:noProof/>
          <w:kern w:val="2"/>
          <w:szCs w:val="22"/>
        </w:rPr>
      </w:pPr>
      <w:ins w:id="31" w:author="dreamsummit" w:date="2017-03-13T12:59:00Z">
        <w:r>
          <w:rPr>
            <w:noProof/>
          </w:rPr>
          <w:t>2.4</w:t>
        </w:r>
        <w:r>
          <w:rPr>
            <w:rFonts w:ascii="Calibri" w:hAnsi="Calibri" w:cs="Times New Roman"/>
            <w:noProof/>
            <w:kern w:val="2"/>
            <w:szCs w:val="22"/>
          </w:rPr>
          <w:tab/>
        </w:r>
        <w:r>
          <w:rPr>
            <w:rFonts w:hint="eastAsia"/>
            <w:noProof/>
          </w:rPr>
          <w:t>硬件更换</w:t>
        </w:r>
        <w:r>
          <w:rPr>
            <w:noProof/>
          </w:rPr>
          <w:t>/</w:t>
        </w:r>
        <w:r>
          <w:rPr>
            <w:rFonts w:hint="eastAsia"/>
            <w:noProof/>
          </w:rPr>
          <w:t>增加设备</w:t>
        </w:r>
        <w:r>
          <w:rPr>
            <w:noProof/>
          </w:rPr>
          <w:tab/>
        </w:r>
        <w:r>
          <w:rPr>
            <w:noProof/>
          </w:rPr>
          <w:fldChar w:fldCharType="begin"/>
        </w:r>
        <w:r>
          <w:rPr>
            <w:noProof/>
          </w:rPr>
          <w:instrText xml:space="preserve"> PAGEREF _Toc477173332 \h </w:instrText>
        </w:r>
      </w:ins>
      <w:r>
        <w:rPr>
          <w:noProof/>
        </w:rPr>
      </w:r>
      <w:r>
        <w:rPr>
          <w:noProof/>
        </w:rPr>
        <w:fldChar w:fldCharType="separate"/>
      </w:r>
      <w:ins w:id="32" w:author="dreamsummit" w:date="2017-03-13T12:59:00Z">
        <w:r>
          <w:rPr>
            <w:noProof/>
          </w:rPr>
          <w:t>10</w:t>
        </w:r>
        <w:r>
          <w:rPr>
            <w:noProof/>
          </w:rPr>
          <w:fldChar w:fldCharType="end"/>
        </w:r>
      </w:ins>
    </w:p>
    <w:p w14:paraId="67AABDDF" w14:textId="77777777" w:rsidR="009C7A2D" w:rsidRDefault="009C7A2D">
      <w:pPr>
        <w:pStyle w:val="22"/>
        <w:tabs>
          <w:tab w:val="left" w:pos="1260"/>
          <w:tab w:val="right" w:leader="dot" w:pos="9771"/>
        </w:tabs>
        <w:rPr>
          <w:ins w:id="33" w:author="dreamsummit" w:date="2017-03-13T12:59:00Z"/>
          <w:rFonts w:ascii="Calibri" w:hAnsi="Calibri" w:cs="Times New Roman"/>
          <w:noProof/>
          <w:kern w:val="2"/>
          <w:szCs w:val="22"/>
        </w:rPr>
      </w:pPr>
      <w:ins w:id="34" w:author="dreamsummit" w:date="2017-03-13T12:59:00Z">
        <w:r>
          <w:rPr>
            <w:noProof/>
          </w:rPr>
          <w:t>2.5</w:t>
        </w:r>
        <w:r>
          <w:rPr>
            <w:rFonts w:ascii="Calibri" w:hAnsi="Calibri" w:cs="Times New Roman"/>
            <w:noProof/>
            <w:kern w:val="2"/>
            <w:szCs w:val="22"/>
          </w:rPr>
          <w:tab/>
        </w:r>
        <w:r>
          <w:rPr>
            <w:rFonts w:hint="eastAsia"/>
            <w:noProof/>
          </w:rPr>
          <w:t>基础架构更改</w:t>
        </w:r>
        <w:r>
          <w:rPr>
            <w:noProof/>
          </w:rPr>
          <w:tab/>
        </w:r>
        <w:r>
          <w:rPr>
            <w:noProof/>
          </w:rPr>
          <w:fldChar w:fldCharType="begin"/>
        </w:r>
        <w:r>
          <w:rPr>
            <w:noProof/>
          </w:rPr>
          <w:instrText xml:space="preserve"> PAGEREF _Toc477173333 \h </w:instrText>
        </w:r>
      </w:ins>
      <w:r>
        <w:rPr>
          <w:noProof/>
        </w:rPr>
      </w:r>
      <w:r>
        <w:rPr>
          <w:noProof/>
        </w:rPr>
        <w:fldChar w:fldCharType="separate"/>
      </w:r>
      <w:ins w:id="35" w:author="dreamsummit" w:date="2017-03-13T12:59:00Z">
        <w:r>
          <w:rPr>
            <w:noProof/>
          </w:rPr>
          <w:t>10</w:t>
        </w:r>
        <w:r>
          <w:rPr>
            <w:noProof/>
          </w:rPr>
          <w:fldChar w:fldCharType="end"/>
        </w:r>
      </w:ins>
    </w:p>
    <w:p w14:paraId="1C42F0DA" w14:textId="77777777" w:rsidR="009C7A2D" w:rsidRDefault="009C7A2D">
      <w:pPr>
        <w:pStyle w:val="22"/>
        <w:tabs>
          <w:tab w:val="left" w:pos="1260"/>
          <w:tab w:val="right" w:leader="dot" w:pos="9771"/>
        </w:tabs>
        <w:rPr>
          <w:ins w:id="36" w:author="dreamsummit" w:date="2017-03-13T12:59:00Z"/>
          <w:rFonts w:ascii="Calibri" w:hAnsi="Calibri" w:cs="Times New Roman"/>
          <w:noProof/>
          <w:kern w:val="2"/>
          <w:szCs w:val="22"/>
        </w:rPr>
      </w:pPr>
      <w:ins w:id="37" w:author="dreamsummit" w:date="2017-03-13T12:59:00Z">
        <w:r>
          <w:rPr>
            <w:noProof/>
          </w:rPr>
          <w:t>2.6</w:t>
        </w:r>
        <w:r>
          <w:rPr>
            <w:rFonts w:ascii="Calibri" w:hAnsi="Calibri" w:cs="Times New Roman"/>
            <w:noProof/>
            <w:kern w:val="2"/>
            <w:szCs w:val="22"/>
          </w:rPr>
          <w:tab/>
        </w:r>
        <w:r>
          <w:rPr>
            <w:rFonts w:hint="eastAsia"/>
            <w:noProof/>
          </w:rPr>
          <w:t>其他工作</w:t>
        </w:r>
        <w:r>
          <w:rPr>
            <w:noProof/>
          </w:rPr>
          <w:tab/>
        </w:r>
        <w:r>
          <w:rPr>
            <w:noProof/>
          </w:rPr>
          <w:fldChar w:fldCharType="begin"/>
        </w:r>
        <w:r>
          <w:rPr>
            <w:noProof/>
          </w:rPr>
          <w:instrText xml:space="preserve"> PAGEREF _Toc477173334 \h </w:instrText>
        </w:r>
      </w:ins>
      <w:r>
        <w:rPr>
          <w:noProof/>
        </w:rPr>
      </w:r>
      <w:r>
        <w:rPr>
          <w:noProof/>
        </w:rPr>
        <w:fldChar w:fldCharType="separate"/>
      </w:r>
      <w:ins w:id="38" w:author="dreamsummit" w:date="2017-03-13T12:59:00Z">
        <w:r>
          <w:rPr>
            <w:noProof/>
          </w:rPr>
          <w:t>10</w:t>
        </w:r>
        <w:r>
          <w:rPr>
            <w:noProof/>
          </w:rPr>
          <w:fldChar w:fldCharType="end"/>
        </w:r>
      </w:ins>
    </w:p>
    <w:p w14:paraId="4F1E90B2" w14:textId="77777777" w:rsidR="009C7A2D" w:rsidRDefault="009C7A2D">
      <w:pPr>
        <w:pStyle w:val="1b"/>
        <w:rPr>
          <w:ins w:id="39" w:author="dreamsummit" w:date="2017-03-13T12:59:00Z"/>
          <w:rFonts w:ascii="Calibri" w:hAnsi="Calibri" w:cs="Times New Roman"/>
          <w:noProof/>
          <w:kern w:val="2"/>
          <w:szCs w:val="22"/>
        </w:rPr>
      </w:pPr>
      <w:ins w:id="40" w:author="dreamsummit" w:date="2017-03-13T12:59:00Z">
        <w:r>
          <w:rPr>
            <w:noProof/>
          </w:rPr>
          <w:t>3.</w:t>
        </w:r>
        <w:r>
          <w:rPr>
            <w:rFonts w:ascii="Calibri" w:hAnsi="Calibri" w:cs="Times New Roman"/>
            <w:noProof/>
            <w:kern w:val="2"/>
            <w:szCs w:val="22"/>
          </w:rPr>
          <w:tab/>
        </w:r>
        <w:r>
          <w:rPr>
            <w:rFonts w:hint="eastAsia"/>
            <w:noProof/>
          </w:rPr>
          <w:t>应用运行管理</w:t>
        </w:r>
        <w:r>
          <w:rPr>
            <w:noProof/>
          </w:rPr>
          <w:tab/>
        </w:r>
        <w:r>
          <w:rPr>
            <w:noProof/>
          </w:rPr>
          <w:fldChar w:fldCharType="begin"/>
        </w:r>
        <w:r>
          <w:rPr>
            <w:noProof/>
          </w:rPr>
          <w:instrText xml:space="preserve"> PAGEREF _Toc477173335 \h </w:instrText>
        </w:r>
      </w:ins>
      <w:r>
        <w:rPr>
          <w:noProof/>
        </w:rPr>
      </w:r>
      <w:r>
        <w:rPr>
          <w:noProof/>
        </w:rPr>
        <w:fldChar w:fldCharType="separate"/>
      </w:r>
      <w:ins w:id="41" w:author="dreamsummit" w:date="2017-03-13T12:59:00Z">
        <w:r>
          <w:rPr>
            <w:noProof/>
          </w:rPr>
          <w:t>11</w:t>
        </w:r>
        <w:r>
          <w:rPr>
            <w:noProof/>
          </w:rPr>
          <w:fldChar w:fldCharType="end"/>
        </w:r>
      </w:ins>
    </w:p>
    <w:p w14:paraId="62A1CAAA" w14:textId="77777777" w:rsidR="009C7A2D" w:rsidRDefault="009C7A2D">
      <w:pPr>
        <w:pStyle w:val="22"/>
        <w:tabs>
          <w:tab w:val="left" w:pos="1260"/>
          <w:tab w:val="right" w:leader="dot" w:pos="9771"/>
        </w:tabs>
        <w:rPr>
          <w:ins w:id="42" w:author="dreamsummit" w:date="2017-03-13T12:59:00Z"/>
          <w:rFonts w:ascii="Calibri" w:hAnsi="Calibri" w:cs="Times New Roman"/>
          <w:noProof/>
          <w:kern w:val="2"/>
          <w:szCs w:val="22"/>
        </w:rPr>
      </w:pPr>
      <w:ins w:id="43" w:author="dreamsummit" w:date="2017-03-13T12:59:00Z">
        <w:r>
          <w:rPr>
            <w:noProof/>
          </w:rPr>
          <w:t>3.1</w:t>
        </w:r>
        <w:r>
          <w:rPr>
            <w:rFonts w:ascii="Calibri" w:hAnsi="Calibri" w:cs="Times New Roman"/>
            <w:noProof/>
            <w:kern w:val="2"/>
            <w:szCs w:val="22"/>
          </w:rPr>
          <w:tab/>
        </w:r>
        <w:r>
          <w:rPr>
            <w:noProof/>
          </w:rPr>
          <w:t>OA</w:t>
        </w:r>
        <w:r>
          <w:rPr>
            <w:rFonts w:hint="eastAsia"/>
            <w:noProof/>
          </w:rPr>
          <w:t>系统</w:t>
        </w:r>
        <w:r>
          <w:rPr>
            <w:noProof/>
          </w:rPr>
          <w:tab/>
        </w:r>
        <w:r>
          <w:rPr>
            <w:noProof/>
          </w:rPr>
          <w:fldChar w:fldCharType="begin"/>
        </w:r>
        <w:r>
          <w:rPr>
            <w:noProof/>
          </w:rPr>
          <w:instrText xml:space="preserve"> PAGEREF _Toc477173336 \h </w:instrText>
        </w:r>
      </w:ins>
      <w:r>
        <w:rPr>
          <w:noProof/>
        </w:rPr>
      </w:r>
      <w:r>
        <w:rPr>
          <w:noProof/>
        </w:rPr>
        <w:fldChar w:fldCharType="separate"/>
      </w:r>
      <w:ins w:id="44" w:author="dreamsummit" w:date="2017-03-13T12:59:00Z">
        <w:r>
          <w:rPr>
            <w:noProof/>
          </w:rPr>
          <w:t>11</w:t>
        </w:r>
        <w:r>
          <w:rPr>
            <w:noProof/>
          </w:rPr>
          <w:fldChar w:fldCharType="end"/>
        </w:r>
      </w:ins>
    </w:p>
    <w:p w14:paraId="73E8B8F7" w14:textId="77777777" w:rsidR="009C7A2D" w:rsidRDefault="009C7A2D">
      <w:pPr>
        <w:pStyle w:val="32"/>
        <w:tabs>
          <w:tab w:val="left" w:pos="1680"/>
          <w:tab w:val="right" w:leader="dot" w:pos="9771"/>
        </w:tabs>
        <w:rPr>
          <w:ins w:id="45" w:author="dreamsummit" w:date="2017-03-13T12:59:00Z"/>
          <w:rFonts w:ascii="Calibri" w:hAnsi="Calibri" w:cs="Times New Roman"/>
          <w:noProof/>
          <w:kern w:val="2"/>
          <w:szCs w:val="22"/>
        </w:rPr>
      </w:pPr>
      <w:ins w:id="46" w:author="dreamsummit" w:date="2017-03-13T12:59:00Z">
        <w:r w:rsidRPr="00943C94">
          <w:rPr>
            <w:noProof/>
            <w:kern w:val="1"/>
          </w:rPr>
          <w:t>3.1.1</w:t>
        </w:r>
        <w:r>
          <w:rPr>
            <w:rFonts w:ascii="Calibri" w:hAnsi="Calibri" w:cs="Times New Roman"/>
            <w:noProof/>
            <w:kern w:val="2"/>
            <w:szCs w:val="22"/>
          </w:rPr>
          <w:tab/>
        </w:r>
        <w:r w:rsidRPr="00943C94">
          <w:rPr>
            <w:rFonts w:hint="eastAsia"/>
            <w:noProof/>
            <w:kern w:val="1"/>
          </w:rPr>
          <w:t>操作系统运行状况</w:t>
        </w:r>
        <w:r>
          <w:rPr>
            <w:noProof/>
          </w:rPr>
          <w:tab/>
        </w:r>
        <w:r>
          <w:rPr>
            <w:noProof/>
          </w:rPr>
          <w:fldChar w:fldCharType="begin"/>
        </w:r>
        <w:r>
          <w:rPr>
            <w:noProof/>
          </w:rPr>
          <w:instrText xml:space="preserve"> PAGEREF _Toc477173337 \h </w:instrText>
        </w:r>
      </w:ins>
      <w:r>
        <w:rPr>
          <w:noProof/>
        </w:rPr>
      </w:r>
      <w:r>
        <w:rPr>
          <w:noProof/>
        </w:rPr>
        <w:fldChar w:fldCharType="separate"/>
      </w:r>
      <w:ins w:id="47" w:author="dreamsummit" w:date="2017-03-13T12:59:00Z">
        <w:r>
          <w:rPr>
            <w:noProof/>
          </w:rPr>
          <w:t>11</w:t>
        </w:r>
        <w:r>
          <w:rPr>
            <w:noProof/>
          </w:rPr>
          <w:fldChar w:fldCharType="end"/>
        </w:r>
      </w:ins>
    </w:p>
    <w:p w14:paraId="420CDA6F" w14:textId="77777777" w:rsidR="009C7A2D" w:rsidRDefault="009C7A2D">
      <w:pPr>
        <w:pStyle w:val="32"/>
        <w:tabs>
          <w:tab w:val="left" w:pos="1680"/>
          <w:tab w:val="right" w:leader="dot" w:pos="9771"/>
        </w:tabs>
        <w:rPr>
          <w:ins w:id="48" w:author="dreamsummit" w:date="2017-03-13T12:59:00Z"/>
          <w:rFonts w:ascii="Calibri" w:hAnsi="Calibri" w:cs="Times New Roman"/>
          <w:noProof/>
          <w:kern w:val="2"/>
          <w:szCs w:val="22"/>
        </w:rPr>
      </w:pPr>
      <w:ins w:id="49" w:author="dreamsummit" w:date="2017-03-13T12:59:00Z">
        <w:r w:rsidRPr="00943C94">
          <w:rPr>
            <w:noProof/>
            <w:kern w:val="1"/>
          </w:rPr>
          <w:t>3.1.2</w:t>
        </w:r>
        <w:r>
          <w:rPr>
            <w:rFonts w:ascii="Calibri" w:hAnsi="Calibri" w:cs="Times New Roman"/>
            <w:noProof/>
            <w:kern w:val="2"/>
            <w:szCs w:val="22"/>
          </w:rPr>
          <w:tab/>
        </w:r>
        <w:r w:rsidRPr="00943C94">
          <w:rPr>
            <w:rFonts w:hint="eastAsia"/>
            <w:noProof/>
            <w:kern w:val="1"/>
          </w:rPr>
          <w:t>数据库运行状况</w:t>
        </w:r>
        <w:r>
          <w:rPr>
            <w:noProof/>
          </w:rPr>
          <w:tab/>
        </w:r>
        <w:r>
          <w:rPr>
            <w:noProof/>
          </w:rPr>
          <w:fldChar w:fldCharType="begin"/>
        </w:r>
        <w:r>
          <w:rPr>
            <w:noProof/>
          </w:rPr>
          <w:instrText xml:space="preserve"> PAGEREF _Toc477173338 \h </w:instrText>
        </w:r>
      </w:ins>
      <w:r>
        <w:rPr>
          <w:noProof/>
        </w:rPr>
      </w:r>
      <w:r>
        <w:rPr>
          <w:noProof/>
        </w:rPr>
        <w:fldChar w:fldCharType="separate"/>
      </w:r>
      <w:ins w:id="50" w:author="dreamsummit" w:date="2017-03-13T12:59:00Z">
        <w:r>
          <w:rPr>
            <w:noProof/>
          </w:rPr>
          <w:t>16</w:t>
        </w:r>
        <w:r>
          <w:rPr>
            <w:noProof/>
          </w:rPr>
          <w:fldChar w:fldCharType="end"/>
        </w:r>
      </w:ins>
    </w:p>
    <w:p w14:paraId="0224B429" w14:textId="77777777" w:rsidR="009C7A2D" w:rsidRDefault="009C7A2D">
      <w:pPr>
        <w:pStyle w:val="32"/>
        <w:tabs>
          <w:tab w:val="left" w:pos="1680"/>
          <w:tab w:val="right" w:leader="dot" w:pos="9771"/>
        </w:tabs>
        <w:rPr>
          <w:ins w:id="51" w:author="dreamsummit" w:date="2017-03-13T12:59:00Z"/>
          <w:rFonts w:ascii="Calibri" w:hAnsi="Calibri" w:cs="Times New Roman"/>
          <w:noProof/>
          <w:kern w:val="2"/>
          <w:szCs w:val="22"/>
        </w:rPr>
      </w:pPr>
      <w:ins w:id="52" w:author="dreamsummit" w:date="2017-03-13T12:59:00Z">
        <w:r w:rsidRPr="00943C94">
          <w:rPr>
            <w:noProof/>
            <w:kern w:val="1"/>
          </w:rPr>
          <w:t>3.1.3</w:t>
        </w:r>
        <w:r>
          <w:rPr>
            <w:rFonts w:ascii="Calibri" w:hAnsi="Calibri" w:cs="Times New Roman"/>
            <w:noProof/>
            <w:kern w:val="2"/>
            <w:szCs w:val="22"/>
          </w:rPr>
          <w:tab/>
        </w:r>
        <w:r w:rsidRPr="00943C94">
          <w:rPr>
            <w:rFonts w:hint="eastAsia"/>
            <w:noProof/>
            <w:kern w:val="1"/>
          </w:rPr>
          <w:t>应用运行状况</w:t>
        </w:r>
        <w:r>
          <w:rPr>
            <w:noProof/>
          </w:rPr>
          <w:tab/>
        </w:r>
        <w:r>
          <w:rPr>
            <w:noProof/>
          </w:rPr>
          <w:fldChar w:fldCharType="begin"/>
        </w:r>
        <w:r>
          <w:rPr>
            <w:noProof/>
          </w:rPr>
          <w:instrText xml:space="preserve"> PAGEREF _Toc477173339 \h </w:instrText>
        </w:r>
      </w:ins>
      <w:r>
        <w:rPr>
          <w:noProof/>
        </w:rPr>
      </w:r>
      <w:r>
        <w:rPr>
          <w:noProof/>
        </w:rPr>
        <w:fldChar w:fldCharType="separate"/>
      </w:r>
      <w:ins w:id="53" w:author="dreamsummit" w:date="2017-03-13T12:59:00Z">
        <w:r>
          <w:rPr>
            <w:noProof/>
          </w:rPr>
          <w:t>16</w:t>
        </w:r>
        <w:r>
          <w:rPr>
            <w:noProof/>
          </w:rPr>
          <w:fldChar w:fldCharType="end"/>
        </w:r>
      </w:ins>
    </w:p>
    <w:p w14:paraId="55204895" w14:textId="77777777" w:rsidR="009C7A2D" w:rsidRDefault="009C7A2D">
      <w:pPr>
        <w:pStyle w:val="32"/>
        <w:tabs>
          <w:tab w:val="left" w:pos="1680"/>
          <w:tab w:val="right" w:leader="dot" w:pos="9771"/>
        </w:tabs>
        <w:rPr>
          <w:ins w:id="54" w:author="dreamsummit" w:date="2017-03-13T12:59:00Z"/>
          <w:rFonts w:ascii="Calibri" w:hAnsi="Calibri" w:cs="Times New Roman"/>
          <w:noProof/>
          <w:kern w:val="2"/>
          <w:szCs w:val="22"/>
        </w:rPr>
      </w:pPr>
      <w:ins w:id="55" w:author="dreamsummit" w:date="2017-03-13T12:59:00Z">
        <w:r w:rsidRPr="00943C94">
          <w:rPr>
            <w:noProof/>
            <w:kern w:val="1"/>
          </w:rPr>
          <w:t>3.1.4</w:t>
        </w:r>
        <w:r>
          <w:rPr>
            <w:rFonts w:ascii="Calibri" w:hAnsi="Calibri" w:cs="Times New Roman"/>
            <w:noProof/>
            <w:kern w:val="2"/>
            <w:szCs w:val="22"/>
          </w:rPr>
          <w:tab/>
        </w:r>
        <w:r w:rsidRPr="00943C94">
          <w:rPr>
            <w:rFonts w:hint="eastAsia"/>
            <w:noProof/>
            <w:kern w:val="1"/>
          </w:rPr>
          <w:t>备份恢复情况</w:t>
        </w:r>
        <w:r>
          <w:rPr>
            <w:noProof/>
          </w:rPr>
          <w:tab/>
        </w:r>
        <w:r>
          <w:rPr>
            <w:noProof/>
          </w:rPr>
          <w:fldChar w:fldCharType="begin"/>
        </w:r>
        <w:r>
          <w:rPr>
            <w:noProof/>
          </w:rPr>
          <w:instrText xml:space="preserve"> PAGEREF _Toc477173340 \h </w:instrText>
        </w:r>
      </w:ins>
      <w:r>
        <w:rPr>
          <w:noProof/>
        </w:rPr>
      </w:r>
      <w:r>
        <w:rPr>
          <w:noProof/>
        </w:rPr>
        <w:fldChar w:fldCharType="separate"/>
      </w:r>
      <w:ins w:id="56" w:author="dreamsummit" w:date="2017-03-13T12:59:00Z">
        <w:r>
          <w:rPr>
            <w:noProof/>
          </w:rPr>
          <w:t>18</w:t>
        </w:r>
        <w:r>
          <w:rPr>
            <w:noProof/>
          </w:rPr>
          <w:fldChar w:fldCharType="end"/>
        </w:r>
      </w:ins>
    </w:p>
    <w:p w14:paraId="528D651B" w14:textId="77777777" w:rsidR="009C7A2D" w:rsidRDefault="009C7A2D">
      <w:pPr>
        <w:pStyle w:val="32"/>
        <w:tabs>
          <w:tab w:val="left" w:pos="1680"/>
          <w:tab w:val="right" w:leader="dot" w:pos="9771"/>
        </w:tabs>
        <w:rPr>
          <w:ins w:id="57" w:author="dreamsummit" w:date="2017-03-13T12:59:00Z"/>
          <w:rFonts w:ascii="Calibri" w:hAnsi="Calibri" w:cs="Times New Roman"/>
          <w:noProof/>
          <w:kern w:val="2"/>
          <w:szCs w:val="22"/>
        </w:rPr>
      </w:pPr>
      <w:ins w:id="58" w:author="dreamsummit" w:date="2017-03-13T12:59:00Z">
        <w:r w:rsidRPr="00943C94">
          <w:rPr>
            <w:noProof/>
            <w:kern w:val="1"/>
          </w:rPr>
          <w:t>3.1.5</w:t>
        </w:r>
        <w:r>
          <w:rPr>
            <w:rFonts w:ascii="Calibri" w:hAnsi="Calibri" w:cs="Times New Roman"/>
            <w:noProof/>
            <w:kern w:val="2"/>
            <w:szCs w:val="22"/>
          </w:rPr>
          <w:tab/>
        </w:r>
        <w:r w:rsidRPr="00943C94">
          <w:rPr>
            <w:rFonts w:hint="eastAsia"/>
            <w:noProof/>
            <w:kern w:val="1"/>
          </w:rPr>
          <w:t>总结</w:t>
        </w:r>
        <w:r>
          <w:rPr>
            <w:noProof/>
          </w:rPr>
          <w:tab/>
        </w:r>
        <w:r>
          <w:rPr>
            <w:noProof/>
          </w:rPr>
          <w:fldChar w:fldCharType="begin"/>
        </w:r>
        <w:r>
          <w:rPr>
            <w:noProof/>
          </w:rPr>
          <w:instrText xml:space="preserve"> PAGEREF _Toc477173341 \h </w:instrText>
        </w:r>
      </w:ins>
      <w:r>
        <w:rPr>
          <w:noProof/>
        </w:rPr>
      </w:r>
      <w:r>
        <w:rPr>
          <w:noProof/>
        </w:rPr>
        <w:fldChar w:fldCharType="separate"/>
      </w:r>
      <w:ins w:id="59" w:author="dreamsummit" w:date="2017-03-13T12:59:00Z">
        <w:r>
          <w:rPr>
            <w:noProof/>
          </w:rPr>
          <w:t>19</w:t>
        </w:r>
        <w:r>
          <w:rPr>
            <w:noProof/>
          </w:rPr>
          <w:fldChar w:fldCharType="end"/>
        </w:r>
      </w:ins>
    </w:p>
    <w:p w14:paraId="156C99A6" w14:textId="77777777" w:rsidR="009C7A2D" w:rsidRDefault="009C7A2D">
      <w:pPr>
        <w:pStyle w:val="22"/>
        <w:tabs>
          <w:tab w:val="left" w:pos="1260"/>
          <w:tab w:val="right" w:leader="dot" w:pos="9771"/>
        </w:tabs>
        <w:rPr>
          <w:ins w:id="60" w:author="dreamsummit" w:date="2017-03-13T12:59:00Z"/>
          <w:rFonts w:ascii="Calibri" w:hAnsi="Calibri" w:cs="Times New Roman"/>
          <w:noProof/>
          <w:kern w:val="2"/>
          <w:szCs w:val="22"/>
        </w:rPr>
      </w:pPr>
      <w:ins w:id="61" w:author="dreamsummit" w:date="2017-03-13T12:59:00Z">
        <w:r w:rsidRPr="00943C94">
          <w:rPr>
            <w:noProof/>
          </w:rPr>
          <w:t>3.2</w:t>
        </w:r>
        <w:r>
          <w:rPr>
            <w:rFonts w:ascii="Calibri" w:hAnsi="Calibri" w:cs="Times New Roman"/>
            <w:noProof/>
            <w:kern w:val="2"/>
            <w:szCs w:val="22"/>
          </w:rPr>
          <w:tab/>
        </w:r>
        <w:r w:rsidRPr="00943C94">
          <w:rPr>
            <w:rFonts w:hint="eastAsia"/>
            <w:noProof/>
          </w:rPr>
          <w:t>总账</w:t>
        </w:r>
        <w:r w:rsidRPr="00943C94">
          <w:rPr>
            <w:noProof/>
          </w:rPr>
          <w:t>(NC)</w:t>
        </w:r>
        <w:r w:rsidRPr="00943C94">
          <w:rPr>
            <w:rFonts w:hint="eastAsia"/>
            <w:noProof/>
          </w:rPr>
          <w:t>系统</w:t>
        </w:r>
        <w:r>
          <w:rPr>
            <w:noProof/>
          </w:rPr>
          <w:tab/>
        </w:r>
        <w:r>
          <w:rPr>
            <w:noProof/>
          </w:rPr>
          <w:fldChar w:fldCharType="begin"/>
        </w:r>
        <w:r>
          <w:rPr>
            <w:noProof/>
          </w:rPr>
          <w:instrText xml:space="preserve"> PAGEREF _Toc477173342 \h </w:instrText>
        </w:r>
      </w:ins>
      <w:r>
        <w:rPr>
          <w:noProof/>
        </w:rPr>
      </w:r>
      <w:r>
        <w:rPr>
          <w:noProof/>
        </w:rPr>
        <w:fldChar w:fldCharType="separate"/>
      </w:r>
      <w:ins w:id="62" w:author="dreamsummit" w:date="2017-03-13T12:59:00Z">
        <w:r>
          <w:rPr>
            <w:noProof/>
          </w:rPr>
          <w:t>19</w:t>
        </w:r>
        <w:r>
          <w:rPr>
            <w:noProof/>
          </w:rPr>
          <w:fldChar w:fldCharType="end"/>
        </w:r>
      </w:ins>
    </w:p>
    <w:p w14:paraId="024F2ACF" w14:textId="77777777" w:rsidR="009C7A2D" w:rsidRDefault="009C7A2D">
      <w:pPr>
        <w:pStyle w:val="32"/>
        <w:tabs>
          <w:tab w:val="left" w:pos="1680"/>
          <w:tab w:val="right" w:leader="dot" w:pos="9771"/>
        </w:tabs>
        <w:rPr>
          <w:ins w:id="63" w:author="dreamsummit" w:date="2017-03-13T12:59:00Z"/>
          <w:rFonts w:ascii="Calibri" w:hAnsi="Calibri" w:cs="Times New Roman"/>
          <w:noProof/>
          <w:kern w:val="2"/>
          <w:szCs w:val="22"/>
        </w:rPr>
      </w:pPr>
      <w:ins w:id="64" w:author="dreamsummit" w:date="2017-03-13T12:59:00Z">
        <w:r w:rsidRPr="00943C94">
          <w:rPr>
            <w:noProof/>
            <w:kern w:val="1"/>
          </w:rPr>
          <w:t>3.2.1</w:t>
        </w:r>
        <w:r>
          <w:rPr>
            <w:rFonts w:ascii="Calibri" w:hAnsi="Calibri" w:cs="Times New Roman"/>
            <w:noProof/>
            <w:kern w:val="2"/>
            <w:szCs w:val="22"/>
          </w:rPr>
          <w:tab/>
        </w:r>
        <w:r w:rsidRPr="00943C94">
          <w:rPr>
            <w:rFonts w:hint="eastAsia"/>
            <w:noProof/>
            <w:kern w:val="1"/>
          </w:rPr>
          <w:t>操作系统运行状况</w:t>
        </w:r>
        <w:r>
          <w:rPr>
            <w:noProof/>
          </w:rPr>
          <w:tab/>
        </w:r>
        <w:r>
          <w:rPr>
            <w:noProof/>
          </w:rPr>
          <w:fldChar w:fldCharType="begin"/>
        </w:r>
        <w:r>
          <w:rPr>
            <w:noProof/>
          </w:rPr>
          <w:instrText xml:space="preserve"> PAGEREF _Toc477173343 \h </w:instrText>
        </w:r>
      </w:ins>
      <w:r>
        <w:rPr>
          <w:noProof/>
        </w:rPr>
      </w:r>
      <w:r>
        <w:rPr>
          <w:noProof/>
        </w:rPr>
        <w:fldChar w:fldCharType="separate"/>
      </w:r>
      <w:ins w:id="65" w:author="dreamsummit" w:date="2017-03-13T12:59:00Z">
        <w:r>
          <w:rPr>
            <w:noProof/>
          </w:rPr>
          <w:t>19</w:t>
        </w:r>
        <w:r>
          <w:rPr>
            <w:noProof/>
          </w:rPr>
          <w:fldChar w:fldCharType="end"/>
        </w:r>
      </w:ins>
    </w:p>
    <w:p w14:paraId="3229EED6" w14:textId="77777777" w:rsidR="009C7A2D" w:rsidRDefault="009C7A2D">
      <w:pPr>
        <w:pStyle w:val="32"/>
        <w:tabs>
          <w:tab w:val="left" w:pos="1680"/>
          <w:tab w:val="right" w:leader="dot" w:pos="9771"/>
        </w:tabs>
        <w:rPr>
          <w:ins w:id="66" w:author="dreamsummit" w:date="2017-03-13T12:59:00Z"/>
          <w:rFonts w:ascii="Calibri" w:hAnsi="Calibri" w:cs="Times New Roman"/>
          <w:noProof/>
          <w:kern w:val="2"/>
          <w:szCs w:val="22"/>
        </w:rPr>
      </w:pPr>
      <w:ins w:id="67" w:author="dreamsummit" w:date="2017-03-13T12:59:00Z">
        <w:r w:rsidRPr="00943C94">
          <w:rPr>
            <w:noProof/>
            <w:kern w:val="1"/>
          </w:rPr>
          <w:t>3.2.2</w:t>
        </w:r>
        <w:r>
          <w:rPr>
            <w:rFonts w:ascii="Calibri" w:hAnsi="Calibri" w:cs="Times New Roman"/>
            <w:noProof/>
            <w:kern w:val="2"/>
            <w:szCs w:val="22"/>
          </w:rPr>
          <w:tab/>
        </w:r>
        <w:r w:rsidRPr="00943C94">
          <w:rPr>
            <w:rFonts w:hint="eastAsia"/>
            <w:noProof/>
            <w:kern w:val="1"/>
          </w:rPr>
          <w:t>数据库运行状况</w:t>
        </w:r>
        <w:r>
          <w:rPr>
            <w:noProof/>
          </w:rPr>
          <w:tab/>
        </w:r>
        <w:r>
          <w:rPr>
            <w:noProof/>
          </w:rPr>
          <w:fldChar w:fldCharType="begin"/>
        </w:r>
        <w:r>
          <w:rPr>
            <w:noProof/>
          </w:rPr>
          <w:instrText xml:space="preserve"> PAGEREF _Toc477173344 \h </w:instrText>
        </w:r>
      </w:ins>
      <w:r>
        <w:rPr>
          <w:noProof/>
        </w:rPr>
      </w:r>
      <w:r>
        <w:rPr>
          <w:noProof/>
        </w:rPr>
        <w:fldChar w:fldCharType="separate"/>
      </w:r>
      <w:ins w:id="68" w:author="dreamsummit" w:date="2017-03-13T12:59:00Z">
        <w:r>
          <w:rPr>
            <w:noProof/>
          </w:rPr>
          <w:t>23</w:t>
        </w:r>
        <w:r>
          <w:rPr>
            <w:noProof/>
          </w:rPr>
          <w:fldChar w:fldCharType="end"/>
        </w:r>
      </w:ins>
    </w:p>
    <w:p w14:paraId="0DBC64F5" w14:textId="77777777" w:rsidR="009C7A2D" w:rsidRDefault="009C7A2D">
      <w:pPr>
        <w:pStyle w:val="32"/>
        <w:tabs>
          <w:tab w:val="left" w:pos="1680"/>
          <w:tab w:val="right" w:leader="dot" w:pos="9771"/>
        </w:tabs>
        <w:rPr>
          <w:ins w:id="69" w:author="dreamsummit" w:date="2017-03-13T12:59:00Z"/>
          <w:rFonts w:ascii="Calibri" w:hAnsi="Calibri" w:cs="Times New Roman"/>
          <w:noProof/>
          <w:kern w:val="2"/>
          <w:szCs w:val="22"/>
        </w:rPr>
      </w:pPr>
      <w:ins w:id="70" w:author="dreamsummit" w:date="2017-03-13T12:59:00Z">
        <w:r w:rsidRPr="00943C94">
          <w:rPr>
            <w:noProof/>
            <w:kern w:val="1"/>
          </w:rPr>
          <w:t>3.2.3</w:t>
        </w:r>
        <w:r>
          <w:rPr>
            <w:rFonts w:ascii="Calibri" w:hAnsi="Calibri" w:cs="Times New Roman"/>
            <w:noProof/>
            <w:kern w:val="2"/>
            <w:szCs w:val="22"/>
          </w:rPr>
          <w:tab/>
        </w:r>
        <w:r w:rsidRPr="00943C94">
          <w:rPr>
            <w:rFonts w:hint="eastAsia"/>
            <w:noProof/>
            <w:kern w:val="1"/>
          </w:rPr>
          <w:t>应用运行状况</w:t>
        </w:r>
        <w:r>
          <w:rPr>
            <w:noProof/>
          </w:rPr>
          <w:tab/>
        </w:r>
        <w:r>
          <w:rPr>
            <w:noProof/>
          </w:rPr>
          <w:fldChar w:fldCharType="begin"/>
        </w:r>
        <w:r>
          <w:rPr>
            <w:noProof/>
          </w:rPr>
          <w:instrText xml:space="preserve"> PAGEREF _Toc477173345 \h </w:instrText>
        </w:r>
      </w:ins>
      <w:r>
        <w:rPr>
          <w:noProof/>
        </w:rPr>
      </w:r>
      <w:r>
        <w:rPr>
          <w:noProof/>
        </w:rPr>
        <w:fldChar w:fldCharType="separate"/>
      </w:r>
      <w:ins w:id="71" w:author="dreamsummit" w:date="2017-03-13T12:59:00Z">
        <w:r>
          <w:rPr>
            <w:noProof/>
          </w:rPr>
          <w:t>23</w:t>
        </w:r>
        <w:r>
          <w:rPr>
            <w:noProof/>
          </w:rPr>
          <w:fldChar w:fldCharType="end"/>
        </w:r>
      </w:ins>
    </w:p>
    <w:p w14:paraId="0F79D3FD" w14:textId="77777777" w:rsidR="009C7A2D" w:rsidRDefault="009C7A2D">
      <w:pPr>
        <w:pStyle w:val="32"/>
        <w:tabs>
          <w:tab w:val="left" w:pos="1680"/>
          <w:tab w:val="right" w:leader="dot" w:pos="9771"/>
        </w:tabs>
        <w:rPr>
          <w:ins w:id="72" w:author="dreamsummit" w:date="2017-03-13T12:59:00Z"/>
          <w:rFonts w:ascii="Calibri" w:hAnsi="Calibri" w:cs="Times New Roman"/>
          <w:noProof/>
          <w:kern w:val="2"/>
          <w:szCs w:val="22"/>
        </w:rPr>
      </w:pPr>
      <w:ins w:id="73" w:author="dreamsummit" w:date="2017-03-13T12:59:00Z">
        <w:r w:rsidRPr="00943C94">
          <w:rPr>
            <w:noProof/>
            <w:kern w:val="1"/>
          </w:rPr>
          <w:t>3.2.4</w:t>
        </w:r>
        <w:r>
          <w:rPr>
            <w:rFonts w:ascii="Calibri" w:hAnsi="Calibri" w:cs="Times New Roman"/>
            <w:noProof/>
            <w:kern w:val="2"/>
            <w:szCs w:val="22"/>
          </w:rPr>
          <w:tab/>
        </w:r>
        <w:r w:rsidRPr="00943C94">
          <w:rPr>
            <w:rFonts w:hint="eastAsia"/>
            <w:noProof/>
            <w:kern w:val="1"/>
          </w:rPr>
          <w:t>备份恢复情况</w:t>
        </w:r>
        <w:r>
          <w:rPr>
            <w:noProof/>
          </w:rPr>
          <w:tab/>
        </w:r>
        <w:r>
          <w:rPr>
            <w:noProof/>
          </w:rPr>
          <w:fldChar w:fldCharType="begin"/>
        </w:r>
        <w:r>
          <w:rPr>
            <w:noProof/>
          </w:rPr>
          <w:instrText xml:space="preserve"> PAGEREF _Toc477173346 \h </w:instrText>
        </w:r>
      </w:ins>
      <w:r>
        <w:rPr>
          <w:noProof/>
        </w:rPr>
      </w:r>
      <w:r>
        <w:rPr>
          <w:noProof/>
        </w:rPr>
        <w:fldChar w:fldCharType="separate"/>
      </w:r>
      <w:ins w:id="74" w:author="dreamsummit" w:date="2017-03-13T12:59:00Z">
        <w:r>
          <w:rPr>
            <w:noProof/>
          </w:rPr>
          <w:t>24</w:t>
        </w:r>
        <w:r>
          <w:rPr>
            <w:noProof/>
          </w:rPr>
          <w:fldChar w:fldCharType="end"/>
        </w:r>
      </w:ins>
    </w:p>
    <w:p w14:paraId="4FC6413D" w14:textId="77777777" w:rsidR="009C7A2D" w:rsidRDefault="009C7A2D">
      <w:pPr>
        <w:pStyle w:val="32"/>
        <w:tabs>
          <w:tab w:val="left" w:pos="1680"/>
          <w:tab w:val="right" w:leader="dot" w:pos="9771"/>
        </w:tabs>
        <w:rPr>
          <w:ins w:id="75" w:author="dreamsummit" w:date="2017-03-13T12:59:00Z"/>
          <w:rFonts w:ascii="Calibri" w:hAnsi="Calibri" w:cs="Times New Roman"/>
          <w:noProof/>
          <w:kern w:val="2"/>
          <w:szCs w:val="22"/>
        </w:rPr>
      </w:pPr>
      <w:ins w:id="76" w:author="dreamsummit" w:date="2017-03-13T12:59:00Z">
        <w:r w:rsidRPr="00943C94">
          <w:rPr>
            <w:noProof/>
            <w:kern w:val="1"/>
          </w:rPr>
          <w:t>3.2.5</w:t>
        </w:r>
        <w:r>
          <w:rPr>
            <w:rFonts w:ascii="Calibri" w:hAnsi="Calibri" w:cs="Times New Roman"/>
            <w:noProof/>
            <w:kern w:val="2"/>
            <w:szCs w:val="22"/>
          </w:rPr>
          <w:tab/>
        </w:r>
        <w:r w:rsidRPr="00943C94">
          <w:rPr>
            <w:rFonts w:hint="eastAsia"/>
            <w:noProof/>
            <w:kern w:val="1"/>
          </w:rPr>
          <w:t>总结</w:t>
        </w:r>
        <w:r>
          <w:rPr>
            <w:noProof/>
          </w:rPr>
          <w:tab/>
        </w:r>
        <w:r>
          <w:rPr>
            <w:noProof/>
          </w:rPr>
          <w:fldChar w:fldCharType="begin"/>
        </w:r>
        <w:r>
          <w:rPr>
            <w:noProof/>
          </w:rPr>
          <w:instrText xml:space="preserve"> PAGEREF _Toc477173347 \h </w:instrText>
        </w:r>
      </w:ins>
      <w:r>
        <w:rPr>
          <w:noProof/>
        </w:rPr>
      </w:r>
      <w:r>
        <w:rPr>
          <w:noProof/>
        </w:rPr>
        <w:fldChar w:fldCharType="separate"/>
      </w:r>
      <w:ins w:id="77" w:author="dreamsummit" w:date="2017-03-13T12:59:00Z">
        <w:r>
          <w:rPr>
            <w:noProof/>
          </w:rPr>
          <w:t>24</w:t>
        </w:r>
        <w:r>
          <w:rPr>
            <w:noProof/>
          </w:rPr>
          <w:fldChar w:fldCharType="end"/>
        </w:r>
      </w:ins>
    </w:p>
    <w:p w14:paraId="03C1A113" w14:textId="77777777" w:rsidR="009C7A2D" w:rsidRDefault="009C7A2D">
      <w:pPr>
        <w:pStyle w:val="22"/>
        <w:tabs>
          <w:tab w:val="left" w:pos="1260"/>
          <w:tab w:val="right" w:leader="dot" w:pos="9771"/>
        </w:tabs>
        <w:rPr>
          <w:ins w:id="78" w:author="dreamsummit" w:date="2017-03-13T12:59:00Z"/>
          <w:rFonts w:ascii="Calibri" w:hAnsi="Calibri" w:cs="Times New Roman"/>
          <w:noProof/>
          <w:kern w:val="2"/>
          <w:szCs w:val="22"/>
        </w:rPr>
      </w:pPr>
      <w:ins w:id="79" w:author="dreamsummit" w:date="2017-03-13T12:59:00Z">
        <w:r w:rsidRPr="00943C94">
          <w:rPr>
            <w:noProof/>
          </w:rPr>
          <w:t>3.3</w:t>
        </w:r>
        <w:r>
          <w:rPr>
            <w:rFonts w:ascii="Calibri" w:hAnsi="Calibri" w:cs="Times New Roman"/>
            <w:noProof/>
            <w:kern w:val="2"/>
            <w:szCs w:val="22"/>
          </w:rPr>
          <w:tab/>
        </w:r>
        <w:r w:rsidRPr="00943C94">
          <w:rPr>
            <w:rFonts w:hint="eastAsia"/>
            <w:noProof/>
          </w:rPr>
          <w:t>营销系统</w:t>
        </w:r>
        <w:r>
          <w:rPr>
            <w:noProof/>
          </w:rPr>
          <w:tab/>
        </w:r>
        <w:r>
          <w:rPr>
            <w:noProof/>
          </w:rPr>
          <w:fldChar w:fldCharType="begin"/>
        </w:r>
        <w:r>
          <w:rPr>
            <w:noProof/>
          </w:rPr>
          <w:instrText xml:space="preserve"> PAGEREF _Toc477173348 \h </w:instrText>
        </w:r>
      </w:ins>
      <w:r>
        <w:rPr>
          <w:noProof/>
        </w:rPr>
      </w:r>
      <w:r>
        <w:rPr>
          <w:noProof/>
        </w:rPr>
        <w:fldChar w:fldCharType="separate"/>
      </w:r>
      <w:ins w:id="80" w:author="dreamsummit" w:date="2017-03-13T12:59:00Z">
        <w:r>
          <w:rPr>
            <w:noProof/>
          </w:rPr>
          <w:t>25</w:t>
        </w:r>
        <w:r>
          <w:rPr>
            <w:noProof/>
          </w:rPr>
          <w:fldChar w:fldCharType="end"/>
        </w:r>
      </w:ins>
    </w:p>
    <w:p w14:paraId="364CF633" w14:textId="77777777" w:rsidR="009C7A2D" w:rsidRDefault="009C7A2D">
      <w:pPr>
        <w:pStyle w:val="32"/>
        <w:tabs>
          <w:tab w:val="left" w:pos="1680"/>
          <w:tab w:val="right" w:leader="dot" w:pos="9771"/>
        </w:tabs>
        <w:rPr>
          <w:ins w:id="81" w:author="dreamsummit" w:date="2017-03-13T12:59:00Z"/>
          <w:rFonts w:ascii="Calibri" w:hAnsi="Calibri" w:cs="Times New Roman"/>
          <w:noProof/>
          <w:kern w:val="2"/>
          <w:szCs w:val="22"/>
        </w:rPr>
      </w:pPr>
      <w:ins w:id="82" w:author="dreamsummit" w:date="2017-03-13T12:59:00Z">
        <w:r w:rsidRPr="00943C94">
          <w:rPr>
            <w:noProof/>
            <w:kern w:val="1"/>
          </w:rPr>
          <w:t>3.3.1</w:t>
        </w:r>
        <w:r>
          <w:rPr>
            <w:rFonts w:ascii="Calibri" w:hAnsi="Calibri" w:cs="Times New Roman"/>
            <w:noProof/>
            <w:kern w:val="2"/>
            <w:szCs w:val="22"/>
          </w:rPr>
          <w:tab/>
        </w:r>
        <w:r w:rsidRPr="00943C94">
          <w:rPr>
            <w:rFonts w:hint="eastAsia"/>
            <w:noProof/>
            <w:kern w:val="1"/>
          </w:rPr>
          <w:t>操作系统运行状况</w:t>
        </w:r>
        <w:r>
          <w:rPr>
            <w:noProof/>
          </w:rPr>
          <w:tab/>
        </w:r>
        <w:r>
          <w:rPr>
            <w:noProof/>
          </w:rPr>
          <w:fldChar w:fldCharType="begin"/>
        </w:r>
        <w:r>
          <w:rPr>
            <w:noProof/>
          </w:rPr>
          <w:instrText xml:space="preserve"> PAGEREF _Toc477173349 \h </w:instrText>
        </w:r>
      </w:ins>
      <w:r>
        <w:rPr>
          <w:noProof/>
        </w:rPr>
      </w:r>
      <w:r>
        <w:rPr>
          <w:noProof/>
        </w:rPr>
        <w:fldChar w:fldCharType="separate"/>
      </w:r>
      <w:ins w:id="83" w:author="dreamsummit" w:date="2017-03-13T12:59:00Z">
        <w:r>
          <w:rPr>
            <w:noProof/>
          </w:rPr>
          <w:t>25</w:t>
        </w:r>
        <w:r>
          <w:rPr>
            <w:noProof/>
          </w:rPr>
          <w:fldChar w:fldCharType="end"/>
        </w:r>
      </w:ins>
    </w:p>
    <w:p w14:paraId="418DC105" w14:textId="77777777" w:rsidR="009C7A2D" w:rsidRDefault="009C7A2D">
      <w:pPr>
        <w:pStyle w:val="32"/>
        <w:tabs>
          <w:tab w:val="left" w:pos="1680"/>
          <w:tab w:val="right" w:leader="dot" w:pos="9771"/>
        </w:tabs>
        <w:rPr>
          <w:ins w:id="84" w:author="dreamsummit" w:date="2017-03-13T12:59:00Z"/>
          <w:rFonts w:ascii="Calibri" w:hAnsi="Calibri" w:cs="Times New Roman"/>
          <w:noProof/>
          <w:kern w:val="2"/>
          <w:szCs w:val="22"/>
        </w:rPr>
      </w:pPr>
      <w:ins w:id="85" w:author="dreamsummit" w:date="2017-03-13T12:59:00Z">
        <w:r w:rsidRPr="00943C94">
          <w:rPr>
            <w:noProof/>
            <w:kern w:val="1"/>
          </w:rPr>
          <w:t>3.3.2</w:t>
        </w:r>
        <w:r>
          <w:rPr>
            <w:rFonts w:ascii="Calibri" w:hAnsi="Calibri" w:cs="Times New Roman"/>
            <w:noProof/>
            <w:kern w:val="2"/>
            <w:szCs w:val="22"/>
          </w:rPr>
          <w:tab/>
        </w:r>
        <w:r w:rsidRPr="00943C94">
          <w:rPr>
            <w:rFonts w:hint="eastAsia"/>
            <w:noProof/>
            <w:kern w:val="1"/>
          </w:rPr>
          <w:t>数据库运行状况</w:t>
        </w:r>
        <w:r>
          <w:rPr>
            <w:noProof/>
          </w:rPr>
          <w:tab/>
        </w:r>
        <w:r>
          <w:rPr>
            <w:noProof/>
          </w:rPr>
          <w:fldChar w:fldCharType="begin"/>
        </w:r>
        <w:r>
          <w:rPr>
            <w:noProof/>
          </w:rPr>
          <w:instrText xml:space="preserve"> PAGEREF _Toc477173350 \h </w:instrText>
        </w:r>
      </w:ins>
      <w:r>
        <w:rPr>
          <w:noProof/>
        </w:rPr>
      </w:r>
      <w:r>
        <w:rPr>
          <w:noProof/>
        </w:rPr>
        <w:fldChar w:fldCharType="separate"/>
      </w:r>
      <w:ins w:id="86" w:author="dreamsummit" w:date="2017-03-13T12:59:00Z">
        <w:r>
          <w:rPr>
            <w:noProof/>
          </w:rPr>
          <w:t>27</w:t>
        </w:r>
        <w:r>
          <w:rPr>
            <w:noProof/>
          </w:rPr>
          <w:fldChar w:fldCharType="end"/>
        </w:r>
      </w:ins>
    </w:p>
    <w:p w14:paraId="7632A305" w14:textId="77777777" w:rsidR="009C7A2D" w:rsidRDefault="009C7A2D">
      <w:pPr>
        <w:pStyle w:val="32"/>
        <w:tabs>
          <w:tab w:val="left" w:pos="1680"/>
          <w:tab w:val="right" w:leader="dot" w:pos="9771"/>
        </w:tabs>
        <w:rPr>
          <w:ins w:id="87" w:author="dreamsummit" w:date="2017-03-13T12:59:00Z"/>
          <w:rFonts w:ascii="Calibri" w:hAnsi="Calibri" w:cs="Times New Roman"/>
          <w:noProof/>
          <w:kern w:val="2"/>
          <w:szCs w:val="22"/>
        </w:rPr>
      </w:pPr>
      <w:ins w:id="88" w:author="dreamsummit" w:date="2017-03-13T12:59:00Z">
        <w:r w:rsidRPr="00943C94">
          <w:rPr>
            <w:noProof/>
            <w:kern w:val="1"/>
          </w:rPr>
          <w:t>3.3.3</w:t>
        </w:r>
        <w:r>
          <w:rPr>
            <w:rFonts w:ascii="Calibri" w:hAnsi="Calibri" w:cs="Times New Roman"/>
            <w:noProof/>
            <w:kern w:val="2"/>
            <w:szCs w:val="22"/>
          </w:rPr>
          <w:tab/>
        </w:r>
        <w:r w:rsidRPr="00943C94">
          <w:rPr>
            <w:rFonts w:hint="eastAsia"/>
            <w:noProof/>
            <w:kern w:val="1"/>
          </w:rPr>
          <w:t>应用运行状况</w:t>
        </w:r>
        <w:r>
          <w:rPr>
            <w:noProof/>
          </w:rPr>
          <w:tab/>
        </w:r>
        <w:r>
          <w:rPr>
            <w:noProof/>
          </w:rPr>
          <w:fldChar w:fldCharType="begin"/>
        </w:r>
        <w:r>
          <w:rPr>
            <w:noProof/>
          </w:rPr>
          <w:instrText xml:space="preserve"> PAGEREF _Toc477173351 \h </w:instrText>
        </w:r>
      </w:ins>
      <w:r>
        <w:rPr>
          <w:noProof/>
        </w:rPr>
      </w:r>
      <w:r>
        <w:rPr>
          <w:noProof/>
        </w:rPr>
        <w:fldChar w:fldCharType="separate"/>
      </w:r>
      <w:ins w:id="89" w:author="dreamsummit" w:date="2017-03-13T12:59:00Z">
        <w:r>
          <w:rPr>
            <w:noProof/>
          </w:rPr>
          <w:t>27</w:t>
        </w:r>
        <w:r>
          <w:rPr>
            <w:noProof/>
          </w:rPr>
          <w:fldChar w:fldCharType="end"/>
        </w:r>
      </w:ins>
    </w:p>
    <w:p w14:paraId="0FA4FE97" w14:textId="77777777" w:rsidR="009C7A2D" w:rsidRDefault="009C7A2D">
      <w:pPr>
        <w:pStyle w:val="32"/>
        <w:tabs>
          <w:tab w:val="left" w:pos="1680"/>
          <w:tab w:val="right" w:leader="dot" w:pos="9771"/>
        </w:tabs>
        <w:rPr>
          <w:ins w:id="90" w:author="dreamsummit" w:date="2017-03-13T12:59:00Z"/>
          <w:rFonts w:ascii="Calibri" w:hAnsi="Calibri" w:cs="Times New Roman"/>
          <w:noProof/>
          <w:kern w:val="2"/>
          <w:szCs w:val="22"/>
        </w:rPr>
      </w:pPr>
      <w:ins w:id="91" w:author="dreamsummit" w:date="2017-03-13T12:59:00Z">
        <w:r w:rsidRPr="00943C94">
          <w:rPr>
            <w:noProof/>
            <w:kern w:val="1"/>
          </w:rPr>
          <w:t>3.3.4</w:t>
        </w:r>
        <w:r>
          <w:rPr>
            <w:rFonts w:ascii="Calibri" w:hAnsi="Calibri" w:cs="Times New Roman"/>
            <w:noProof/>
            <w:kern w:val="2"/>
            <w:szCs w:val="22"/>
          </w:rPr>
          <w:tab/>
        </w:r>
        <w:r w:rsidRPr="00943C94">
          <w:rPr>
            <w:rFonts w:hint="eastAsia"/>
            <w:noProof/>
            <w:kern w:val="1"/>
          </w:rPr>
          <w:t>备份恢复情况</w:t>
        </w:r>
        <w:r>
          <w:rPr>
            <w:noProof/>
          </w:rPr>
          <w:tab/>
        </w:r>
        <w:r>
          <w:rPr>
            <w:noProof/>
          </w:rPr>
          <w:fldChar w:fldCharType="begin"/>
        </w:r>
        <w:r>
          <w:rPr>
            <w:noProof/>
          </w:rPr>
          <w:instrText xml:space="preserve"> PAGEREF _Toc477173352 \h </w:instrText>
        </w:r>
      </w:ins>
      <w:r>
        <w:rPr>
          <w:noProof/>
        </w:rPr>
      </w:r>
      <w:r>
        <w:rPr>
          <w:noProof/>
        </w:rPr>
        <w:fldChar w:fldCharType="separate"/>
      </w:r>
      <w:ins w:id="92" w:author="dreamsummit" w:date="2017-03-13T12:59:00Z">
        <w:r>
          <w:rPr>
            <w:noProof/>
          </w:rPr>
          <w:t>29</w:t>
        </w:r>
        <w:r>
          <w:rPr>
            <w:noProof/>
          </w:rPr>
          <w:fldChar w:fldCharType="end"/>
        </w:r>
      </w:ins>
    </w:p>
    <w:p w14:paraId="47C79F6D" w14:textId="77777777" w:rsidR="009C7A2D" w:rsidRDefault="009C7A2D">
      <w:pPr>
        <w:pStyle w:val="32"/>
        <w:tabs>
          <w:tab w:val="left" w:pos="1680"/>
          <w:tab w:val="right" w:leader="dot" w:pos="9771"/>
        </w:tabs>
        <w:rPr>
          <w:ins w:id="93" w:author="dreamsummit" w:date="2017-03-13T12:59:00Z"/>
          <w:rFonts w:ascii="Calibri" w:hAnsi="Calibri" w:cs="Times New Roman"/>
          <w:noProof/>
          <w:kern w:val="2"/>
          <w:szCs w:val="22"/>
        </w:rPr>
      </w:pPr>
      <w:ins w:id="94" w:author="dreamsummit" w:date="2017-03-13T12:59:00Z">
        <w:r w:rsidRPr="00943C94">
          <w:rPr>
            <w:noProof/>
            <w:kern w:val="1"/>
          </w:rPr>
          <w:t>3.3.5</w:t>
        </w:r>
        <w:r>
          <w:rPr>
            <w:rFonts w:ascii="Calibri" w:hAnsi="Calibri" w:cs="Times New Roman"/>
            <w:noProof/>
            <w:kern w:val="2"/>
            <w:szCs w:val="22"/>
          </w:rPr>
          <w:tab/>
        </w:r>
        <w:r w:rsidRPr="00943C94">
          <w:rPr>
            <w:rFonts w:hint="eastAsia"/>
            <w:noProof/>
            <w:kern w:val="1"/>
          </w:rPr>
          <w:t>总结</w:t>
        </w:r>
        <w:r>
          <w:rPr>
            <w:noProof/>
          </w:rPr>
          <w:tab/>
        </w:r>
        <w:r>
          <w:rPr>
            <w:noProof/>
          </w:rPr>
          <w:fldChar w:fldCharType="begin"/>
        </w:r>
        <w:r>
          <w:rPr>
            <w:noProof/>
          </w:rPr>
          <w:instrText xml:space="preserve"> PAGEREF _Toc477173353 \h </w:instrText>
        </w:r>
      </w:ins>
      <w:r>
        <w:rPr>
          <w:noProof/>
        </w:rPr>
      </w:r>
      <w:r>
        <w:rPr>
          <w:noProof/>
        </w:rPr>
        <w:fldChar w:fldCharType="separate"/>
      </w:r>
      <w:ins w:id="95" w:author="dreamsummit" w:date="2017-03-13T12:59:00Z">
        <w:r>
          <w:rPr>
            <w:noProof/>
          </w:rPr>
          <w:t>29</w:t>
        </w:r>
        <w:r>
          <w:rPr>
            <w:noProof/>
          </w:rPr>
          <w:fldChar w:fldCharType="end"/>
        </w:r>
      </w:ins>
    </w:p>
    <w:p w14:paraId="503BF7C2" w14:textId="77777777" w:rsidR="009C7A2D" w:rsidRDefault="009C7A2D">
      <w:pPr>
        <w:pStyle w:val="22"/>
        <w:tabs>
          <w:tab w:val="left" w:pos="1260"/>
          <w:tab w:val="right" w:leader="dot" w:pos="9771"/>
        </w:tabs>
        <w:rPr>
          <w:ins w:id="96" w:author="dreamsummit" w:date="2017-03-13T12:59:00Z"/>
          <w:rFonts w:ascii="Calibri" w:hAnsi="Calibri" w:cs="Times New Roman"/>
          <w:noProof/>
          <w:kern w:val="2"/>
          <w:szCs w:val="22"/>
        </w:rPr>
      </w:pPr>
      <w:ins w:id="97" w:author="dreamsummit" w:date="2017-03-13T12:59:00Z">
        <w:r w:rsidRPr="00943C94">
          <w:rPr>
            <w:noProof/>
          </w:rPr>
          <w:lastRenderedPageBreak/>
          <w:t>3.4</w:t>
        </w:r>
        <w:r>
          <w:rPr>
            <w:rFonts w:ascii="Calibri" w:hAnsi="Calibri" w:cs="Times New Roman"/>
            <w:noProof/>
            <w:kern w:val="2"/>
            <w:szCs w:val="22"/>
          </w:rPr>
          <w:tab/>
        </w:r>
        <w:r w:rsidRPr="00943C94">
          <w:rPr>
            <w:rFonts w:hint="eastAsia"/>
            <w:noProof/>
          </w:rPr>
          <w:t>预算</w:t>
        </w:r>
        <w:r w:rsidRPr="00943C94">
          <w:rPr>
            <w:noProof/>
          </w:rPr>
          <w:t>(EP)</w:t>
        </w:r>
        <w:r w:rsidRPr="00943C94">
          <w:rPr>
            <w:rFonts w:hint="eastAsia"/>
            <w:noProof/>
          </w:rPr>
          <w:t>系统</w:t>
        </w:r>
        <w:r>
          <w:rPr>
            <w:noProof/>
          </w:rPr>
          <w:tab/>
        </w:r>
        <w:r>
          <w:rPr>
            <w:noProof/>
          </w:rPr>
          <w:fldChar w:fldCharType="begin"/>
        </w:r>
        <w:r>
          <w:rPr>
            <w:noProof/>
          </w:rPr>
          <w:instrText xml:space="preserve"> PAGEREF _Toc477173354 \h </w:instrText>
        </w:r>
      </w:ins>
      <w:r>
        <w:rPr>
          <w:noProof/>
        </w:rPr>
      </w:r>
      <w:r>
        <w:rPr>
          <w:noProof/>
        </w:rPr>
        <w:fldChar w:fldCharType="separate"/>
      </w:r>
      <w:ins w:id="98" w:author="dreamsummit" w:date="2017-03-13T12:59:00Z">
        <w:r>
          <w:rPr>
            <w:noProof/>
          </w:rPr>
          <w:t>29</w:t>
        </w:r>
        <w:r>
          <w:rPr>
            <w:noProof/>
          </w:rPr>
          <w:fldChar w:fldCharType="end"/>
        </w:r>
      </w:ins>
    </w:p>
    <w:p w14:paraId="279C9B2E" w14:textId="77777777" w:rsidR="009C7A2D" w:rsidRDefault="009C7A2D">
      <w:pPr>
        <w:pStyle w:val="32"/>
        <w:tabs>
          <w:tab w:val="left" w:pos="1680"/>
          <w:tab w:val="right" w:leader="dot" w:pos="9771"/>
        </w:tabs>
        <w:rPr>
          <w:ins w:id="99" w:author="dreamsummit" w:date="2017-03-13T12:59:00Z"/>
          <w:rFonts w:ascii="Calibri" w:hAnsi="Calibri" w:cs="Times New Roman"/>
          <w:noProof/>
          <w:kern w:val="2"/>
          <w:szCs w:val="22"/>
        </w:rPr>
      </w:pPr>
      <w:ins w:id="100" w:author="dreamsummit" w:date="2017-03-13T12:59:00Z">
        <w:r w:rsidRPr="00943C94">
          <w:rPr>
            <w:noProof/>
            <w:kern w:val="1"/>
          </w:rPr>
          <w:t>3.4.1</w:t>
        </w:r>
        <w:r>
          <w:rPr>
            <w:rFonts w:ascii="Calibri" w:hAnsi="Calibri" w:cs="Times New Roman"/>
            <w:noProof/>
            <w:kern w:val="2"/>
            <w:szCs w:val="22"/>
          </w:rPr>
          <w:tab/>
        </w:r>
        <w:r w:rsidRPr="00943C94">
          <w:rPr>
            <w:rFonts w:hint="eastAsia"/>
            <w:noProof/>
            <w:kern w:val="1"/>
          </w:rPr>
          <w:t>操作系统运行状况</w:t>
        </w:r>
        <w:r>
          <w:rPr>
            <w:noProof/>
          </w:rPr>
          <w:tab/>
        </w:r>
        <w:r>
          <w:rPr>
            <w:noProof/>
          </w:rPr>
          <w:fldChar w:fldCharType="begin"/>
        </w:r>
        <w:r>
          <w:rPr>
            <w:noProof/>
          </w:rPr>
          <w:instrText xml:space="preserve"> PAGEREF _Toc477173355 \h </w:instrText>
        </w:r>
      </w:ins>
      <w:r>
        <w:rPr>
          <w:noProof/>
        </w:rPr>
      </w:r>
      <w:r>
        <w:rPr>
          <w:noProof/>
        </w:rPr>
        <w:fldChar w:fldCharType="separate"/>
      </w:r>
      <w:ins w:id="101" w:author="dreamsummit" w:date="2017-03-13T12:59:00Z">
        <w:r>
          <w:rPr>
            <w:noProof/>
          </w:rPr>
          <w:t>29</w:t>
        </w:r>
        <w:r>
          <w:rPr>
            <w:noProof/>
          </w:rPr>
          <w:fldChar w:fldCharType="end"/>
        </w:r>
      </w:ins>
    </w:p>
    <w:p w14:paraId="3DF9F50D" w14:textId="77777777" w:rsidR="009C7A2D" w:rsidRDefault="009C7A2D">
      <w:pPr>
        <w:pStyle w:val="32"/>
        <w:tabs>
          <w:tab w:val="left" w:pos="1680"/>
          <w:tab w:val="right" w:leader="dot" w:pos="9771"/>
        </w:tabs>
        <w:rPr>
          <w:ins w:id="102" w:author="dreamsummit" w:date="2017-03-13T12:59:00Z"/>
          <w:rFonts w:ascii="Calibri" w:hAnsi="Calibri" w:cs="Times New Roman"/>
          <w:noProof/>
          <w:kern w:val="2"/>
          <w:szCs w:val="22"/>
        </w:rPr>
      </w:pPr>
      <w:ins w:id="103" w:author="dreamsummit" w:date="2017-03-13T12:59:00Z">
        <w:r w:rsidRPr="00943C94">
          <w:rPr>
            <w:noProof/>
            <w:kern w:val="1"/>
          </w:rPr>
          <w:t>3.4.2</w:t>
        </w:r>
        <w:r>
          <w:rPr>
            <w:rFonts w:ascii="Calibri" w:hAnsi="Calibri" w:cs="Times New Roman"/>
            <w:noProof/>
            <w:kern w:val="2"/>
            <w:szCs w:val="22"/>
          </w:rPr>
          <w:tab/>
        </w:r>
        <w:r w:rsidRPr="00943C94">
          <w:rPr>
            <w:rFonts w:hint="eastAsia"/>
            <w:noProof/>
            <w:kern w:val="1"/>
          </w:rPr>
          <w:t>数据库运行状况</w:t>
        </w:r>
        <w:r>
          <w:rPr>
            <w:noProof/>
          </w:rPr>
          <w:tab/>
        </w:r>
        <w:r>
          <w:rPr>
            <w:noProof/>
          </w:rPr>
          <w:fldChar w:fldCharType="begin"/>
        </w:r>
        <w:r>
          <w:rPr>
            <w:noProof/>
          </w:rPr>
          <w:instrText xml:space="preserve"> PAGEREF _Toc477173356 \h </w:instrText>
        </w:r>
      </w:ins>
      <w:r>
        <w:rPr>
          <w:noProof/>
        </w:rPr>
      </w:r>
      <w:r>
        <w:rPr>
          <w:noProof/>
        </w:rPr>
        <w:fldChar w:fldCharType="separate"/>
      </w:r>
      <w:ins w:id="104" w:author="dreamsummit" w:date="2017-03-13T12:59:00Z">
        <w:r>
          <w:rPr>
            <w:noProof/>
          </w:rPr>
          <w:t>31</w:t>
        </w:r>
        <w:r>
          <w:rPr>
            <w:noProof/>
          </w:rPr>
          <w:fldChar w:fldCharType="end"/>
        </w:r>
      </w:ins>
    </w:p>
    <w:p w14:paraId="393AB62F" w14:textId="77777777" w:rsidR="009C7A2D" w:rsidRDefault="009C7A2D">
      <w:pPr>
        <w:pStyle w:val="32"/>
        <w:tabs>
          <w:tab w:val="left" w:pos="1680"/>
          <w:tab w:val="right" w:leader="dot" w:pos="9771"/>
        </w:tabs>
        <w:rPr>
          <w:ins w:id="105" w:author="dreamsummit" w:date="2017-03-13T12:59:00Z"/>
          <w:rFonts w:ascii="Calibri" w:hAnsi="Calibri" w:cs="Times New Roman"/>
          <w:noProof/>
          <w:kern w:val="2"/>
          <w:szCs w:val="22"/>
        </w:rPr>
      </w:pPr>
      <w:ins w:id="106" w:author="dreamsummit" w:date="2017-03-13T12:59:00Z">
        <w:r w:rsidRPr="00943C94">
          <w:rPr>
            <w:noProof/>
            <w:kern w:val="1"/>
          </w:rPr>
          <w:t>3.4.3</w:t>
        </w:r>
        <w:r>
          <w:rPr>
            <w:rFonts w:ascii="Calibri" w:hAnsi="Calibri" w:cs="Times New Roman"/>
            <w:noProof/>
            <w:kern w:val="2"/>
            <w:szCs w:val="22"/>
          </w:rPr>
          <w:tab/>
        </w:r>
        <w:r w:rsidRPr="00943C94">
          <w:rPr>
            <w:rFonts w:hint="eastAsia"/>
            <w:noProof/>
            <w:kern w:val="1"/>
          </w:rPr>
          <w:t>应用运行状况</w:t>
        </w:r>
        <w:r>
          <w:rPr>
            <w:noProof/>
          </w:rPr>
          <w:tab/>
        </w:r>
        <w:r>
          <w:rPr>
            <w:noProof/>
          </w:rPr>
          <w:fldChar w:fldCharType="begin"/>
        </w:r>
        <w:r>
          <w:rPr>
            <w:noProof/>
          </w:rPr>
          <w:instrText xml:space="preserve"> PAGEREF _Toc477173357 \h </w:instrText>
        </w:r>
      </w:ins>
      <w:r>
        <w:rPr>
          <w:noProof/>
        </w:rPr>
      </w:r>
      <w:r>
        <w:rPr>
          <w:noProof/>
        </w:rPr>
        <w:fldChar w:fldCharType="separate"/>
      </w:r>
      <w:ins w:id="107" w:author="dreamsummit" w:date="2017-03-13T12:59:00Z">
        <w:r>
          <w:rPr>
            <w:noProof/>
          </w:rPr>
          <w:t>32</w:t>
        </w:r>
        <w:r>
          <w:rPr>
            <w:noProof/>
          </w:rPr>
          <w:fldChar w:fldCharType="end"/>
        </w:r>
      </w:ins>
    </w:p>
    <w:p w14:paraId="1C6C0756" w14:textId="77777777" w:rsidR="009C7A2D" w:rsidRDefault="009C7A2D">
      <w:pPr>
        <w:pStyle w:val="32"/>
        <w:tabs>
          <w:tab w:val="left" w:pos="1680"/>
          <w:tab w:val="right" w:leader="dot" w:pos="9771"/>
        </w:tabs>
        <w:rPr>
          <w:ins w:id="108" w:author="dreamsummit" w:date="2017-03-13T12:59:00Z"/>
          <w:rFonts w:ascii="Calibri" w:hAnsi="Calibri" w:cs="Times New Roman"/>
          <w:noProof/>
          <w:kern w:val="2"/>
          <w:szCs w:val="22"/>
        </w:rPr>
      </w:pPr>
      <w:ins w:id="109" w:author="dreamsummit" w:date="2017-03-13T12:59:00Z">
        <w:r w:rsidRPr="00943C94">
          <w:rPr>
            <w:noProof/>
            <w:kern w:val="1"/>
          </w:rPr>
          <w:t>3.4.4</w:t>
        </w:r>
        <w:r>
          <w:rPr>
            <w:rFonts w:ascii="Calibri" w:hAnsi="Calibri" w:cs="Times New Roman"/>
            <w:noProof/>
            <w:kern w:val="2"/>
            <w:szCs w:val="22"/>
          </w:rPr>
          <w:tab/>
        </w:r>
        <w:r w:rsidRPr="00943C94">
          <w:rPr>
            <w:rFonts w:hint="eastAsia"/>
            <w:noProof/>
            <w:kern w:val="1"/>
          </w:rPr>
          <w:t>备份恢复情况</w:t>
        </w:r>
        <w:r>
          <w:rPr>
            <w:noProof/>
          </w:rPr>
          <w:tab/>
        </w:r>
        <w:r>
          <w:rPr>
            <w:noProof/>
          </w:rPr>
          <w:fldChar w:fldCharType="begin"/>
        </w:r>
        <w:r>
          <w:rPr>
            <w:noProof/>
          </w:rPr>
          <w:instrText xml:space="preserve"> PAGEREF _Toc477173358 \h </w:instrText>
        </w:r>
      </w:ins>
      <w:r>
        <w:rPr>
          <w:noProof/>
        </w:rPr>
      </w:r>
      <w:r>
        <w:rPr>
          <w:noProof/>
        </w:rPr>
        <w:fldChar w:fldCharType="separate"/>
      </w:r>
      <w:ins w:id="110" w:author="dreamsummit" w:date="2017-03-13T12:59:00Z">
        <w:r>
          <w:rPr>
            <w:noProof/>
          </w:rPr>
          <w:t>33</w:t>
        </w:r>
        <w:r>
          <w:rPr>
            <w:noProof/>
          </w:rPr>
          <w:fldChar w:fldCharType="end"/>
        </w:r>
      </w:ins>
    </w:p>
    <w:p w14:paraId="7762350C" w14:textId="77777777" w:rsidR="009C7A2D" w:rsidRDefault="009C7A2D">
      <w:pPr>
        <w:pStyle w:val="32"/>
        <w:tabs>
          <w:tab w:val="left" w:pos="1680"/>
          <w:tab w:val="right" w:leader="dot" w:pos="9771"/>
        </w:tabs>
        <w:rPr>
          <w:ins w:id="111" w:author="dreamsummit" w:date="2017-03-13T12:59:00Z"/>
          <w:rFonts w:ascii="Calibri" w:hAnsi="Calibri" w:cs="Times New Roman"/>
          <w:noProof/>
          <w:kern w:val="2"/>
          <w:szCs w:val="22"/>
        </w:rPr>
      </w:pPr>
      <w:ins w:id="112" w:author="dreamsummit" w:date="2017-03-13T12:59:00Z">
        <w:r w:rsidRPr="00943C94">
          <w:rPr>
            <w:noProof/>
            <w:kern w:val="1"/>
          </w:rPr>
          <w:t>3.4.5</w:t>
        </w:r>
        <w:r>
          <w:rPr>
            <w:rFonts w:ascii="Calibri" w:hAnsi="Calibri" w:cs="Times New Roman"/>
            <w:noProof/>
            <w:kern w:val="2"/>
            <w:szCs w:val="22"/>
          </w:rPr>
          <w:tab/>
        </w:r>
        <w:r w:rsidRPr="00943C94">
          <w:rPr>
            <w:rFonts w:hint="eastAsia"/>
            <w:noProof/>
            <w:kern w:val="1"/>
          </w:rPr>
          <w:t>总结</w:t>
        </w:r>
        <w:r>
          <w:rPr>
            <w:noProof/>
          </w:rPr>
          <w:tab/>
        </w:r>
        <w:r>
          <w:rPr>
            <w:noProof/>
          </w:rPr>
          <w:fldChar w:fldCharType="begin"/>
        </w:r>
        <w:r>
          <w:rPr>
            <w:noProof/>
          </w:rPr>
          <w:instrText xml:space="preserve"> PAGEREF _Toc477173359 \h </w:instrText>
        </w:r>
      </w:ins>
      <w:r>
        <w:rPr>
          <w:noProof/>
        </w:rPr>
      </w:r>
      <w:r>
        <w:rPr>
          <w:noProof/>
        </w:rPr>
        <w:fldChar w:fldCharType="separate"/>
      </w:r>
      <w:ins w:id="113" w:author="dreamsummit" w:date="2017-03-13T12:59:00Z">
        <w:r>
          <w:rPr>
            <w:noProof/>
          </w:rPr>
          <w:t>33</w:t>
        </w:r>
        <w:r>
          <w:rPr>
            <w:noProof/>
          </w:rPr>
          <w:fldChar w:fldCharType="end"/>
        </w:r>
      </w:ins>
    </w:p>
    <w:p w14:paraId="0D9A0027" w14:textId="77777777" w:rsidR="009C7A2D" w:rsidRDefault="009C7A2D">
      <w:pPr>
        <w:pStyle w:val="22"/>
        <w:tabs>
          <w:tab w:val="left" w:pos="1260"/>
          <w:tab w:val="right" w:leader="dot" w:pos="9771"/>
        </w:tabs>
        <w:rPr>
          <w:ins w:id="114" w:author="dreamsummit" w:date="2017-03-13T12:59:00Z"/>
          <w:rFonts w:ascii="Calibri" w:hAnsi="Calibri" w:cs="Times New Roman"/>
          <w:noProof/>
          <w:kern w:val="2"/>
          <w:szCs w:val="22"/>
        </w:rPr>
      </w:pPr>
      <w:ins w:id="115" w:author="dreamsummit" w:date="2017-03-13T12:59:00Z">
        <w:r>
          <w:rPr>
            <w:noProof/>
          </w:rPr>
          <w:t>3.5</w:t>
        </w:r>
        <w:r>
          <w:rPr>
            <w:rFonts w:ascii="Calibri" w:hAnsi="Calibri" w:cs="Times New Roman"/>
            <w:noProof/>
            <w:kern w:val="2"/>
            <w:szCs w:val="22"/>
          </w:rPr>
          <w:tab/>
        </w:r>
        <w:r w:rsidRPr="00943C94">
          <w:rPr>
            <w:rFonts w:hint="eastAsia"/>
            <w:noProof/>
          </w:rPr>
          <w:t>虚拟化环境</w:t>
        </w:r>
        <w:r>
          <w:rPr>
            <w:noProof/>
          </w:rPr>
          <w:tab/>
        </w:r>
        <w:r>
          <w:rPr>
            <w:noProof/>
          </w:rPr>
          <w:fldChar w:fldCharType="begin"/>
        </w:r>
        <w:r>
          <w:rPr>
            <w:noProof/>
          </w:rPr>
          <w:instrText xml:space="preserve"> PAGEREF _Toc477173360 \h </w:instrText>
        </w:r>
      </w:ins>
      <w:r>
        <w:rPr>
          <w:noProof/>
        </w:rPr>
      </w:r>
      <w:r>
        <w:rPr>
          <w:noProof/>
        </w:rPr>
        <w:fldChar w:fldCharType="separate"/>
      </w:r>
      <w:ins w:id="116" w:author="dreamsummit" w:date="2017-03-13T12:59:00Z">
        <w:r>
          <w:rPr>
            <w:noProof/>
          </w:rPr>
          <w:t>34</w:t>
        </w:r>
        <w:r>
          <w:rPr>
            <w:noProof/>
          </w:rPr>
          <w:fldChar w:fldCharType="end"/>
        </w:r>
      </w:ins>
    </w:p>
    <w:p w14:paraId="68049622" w14:textId="77777777" w:rsidR="009C7A2D" w:rsidRDefault="009C7A2D">
      <w:pPr>
        <w:pStyle w:val="22"/>
        <w:tabs>
          <w:tab w:val="left" w:pos="1260"/>
          <w:tab w:val="right" w:leader="dot" w:pos="9771"/>
        </w:tabs>
        <w:rPr>
          <w:ins w:id="117" w:author="dreamsummit" w:date="2017-03-13T12:59:00Z"/>
          <w:rFonts w:ascii="Calibri" w:hAnsi="Calibri" w:cs="Times New Roman"/>
          <w:noProof/>
          <w:kern w:val="2"/>
          <w:szCs w:val="22"/>
        </w:rPr>
      </w:pPr>
      <w:ins w:id="118" w:author="dreamsummit" w:date="2017-03-13T12:59:00Z">
        <w:r>
          <w:rPr>
            <w:noProof/>
          </w:rPr>
          <w:t>3.6</w:t>
        </w:r>
        <w:r>
          <w:rPr>
            <w:rFonts w:ascii="Calibri" w:hAnsi="Calibri" w:cs="Times New Roman"/>
            <w:noProof/>
            <w:kern w:val="2"/>
            <w:szCs w:val="22"/>
          </w:rPr>
          <w:tab/>
        </w:r>
        <w:r>
          <w:rPr>
            <w:rFonts w:hint="eastAsia"/>
            <w:noProof/>
          </w:rPr>
          <w:t>基础架构情况</w:t>
        </w:r>
        <w:r>
          <w:rPr>
            <w:noProof/>
          </w:rPr>
          <w:tab/>
        </w:r>
        <w:r>
          <w:rPr>
            <w:noProof/>
          </w:rPr>
          <w:fldChar w:fldCharType="begin"/>
        </w:r>
        <w:r>
          <w:rPr>
            <w:noProof/>
          </w:rPr>
          <w:instrText xml:space="preserve"> PAGEREF _Toc477173361 \h </w:instrText>
        </w:r>
      </w:ins>
      <w:r>
        <w:rPr>
          <w:noProof/>
        </w:rPr>
      </w:r>
      <w:r>
        <w:rPr>
          <w:noProof/>
        </w:rPr>
        <w:fldChar w:fldCharType="separate"/>
      </w:r>
      <w:ins w:id="119" w:author="dreamsummit" w:date="2017-03-13T12:59:00Z">
        <w:r>
          <w:rPr>
            <w:noProof/>
          </w:rPr>
          <w:t>34</w:t>
        </w:r>
        <w:r>
          <w:rPr>
            <w:noProof/>
          </w:rPr>
          <w:fldChar w:fldCharType="end"/>
        </w:r>
      </w:ins>
    </w:p>
    <w:p w14:paraId="13007883" w14:textId="77777777" w:rsidR="009C7A2D" w:rsidRDefault="009C7A2D">
      <w:pPr>
        <w:pStyle w:val="22"/>
        <w:tabs>
          <w:tab w:val="left" w:pos="1260"/>
          <w:tab w:val="right" w:leader="dot" w:pos="9771"/>
        </w:tabs>
        <w:rPr>
          <w:ins w:id="120" w:author="dreamsummit" w:date="2017-03-13T12:59:00Z"/>
          <w:rFonts w:ascii="Calibri" w:hAnsi="Calibri" w:cs="Times New Roman"/>
          <w:noProof/>
          <w:kern w:val="2"/>
          <w:szCs w:val="22"/>
        </w:rPr>
      </w:pPr>
      <w:ins w:id="121" w:author="dreamsummit" w:date="2017-03-13T12:59:00Z">
        <w:r>
          <w:rPr>
            <w:noProof/>
          </w:rPr>
          <w:t>3.7</w:t>
        </w:r>
        <w:r>
          <w:rPr>
            <w:rFonts w:ascii="Calibri" w:hAnsi="Calibri" w:cs="Times New Roman"/>
            <w:noProof/>
            <w:kern w:val="2"/>
            <w:szCs w:val="22"/>
          </w:rPr>
          <w:tab/>
        </w:r>
        <w:r>
          <w:rPr>
            <w:rFonts w:hint="eastAsia"/>
            <w:noProof/>
          </w:rPr>
          <w:t>其他系统</w:t>
        </w:r>
        <w:r>
          <w:rPr>
            <w:noProof/>
          </w:rPr>
          <w:tab/>
        </w:r>
        <w:r>
          <w:rPr>
            <w:noProof/>
          </w:rPr>
          <w:fldChar w:fldCharType="begin"/>
        </w:r>
        <w:r>
          <w:rPr>
            <w:noProof/>
          </w:rPr>
          <w:instrText xml:space="preserve"> PAGEREF _Toc477173362 \h </w:instrText>
        </w:r>
      </w:ins>
      <w:r>
        <w:rPr>
          <w:noProof/>
        </w:rPr>
      </w:r>
      <w:r>
        <w:rPr>
          <w:noProof/>
        </w:rPr>
        <w:fldChar w:fldCharType="separate"/>
      </w:r>
      <w:ins w:id="122" w:author="dreamsummit" w:date="2017-03-13T12:59:00Z">
        <w:r>
          <w:rPr>
            <w:noProof/>
          </w:rPr>
          <w:t>34</w:t>
        </w:r>
        <w:r>
          <w:rPr>
            <w:noProof/>
          </w:rPr>
          <w:fldChar w:fldCharType="end"/>
        </w:r>
      </w:ins>
    </w:p>
    <w:p w14:paraId="141BEB1F" w14:textId="77777777" w:rsidR="009C7A2D" w:rsidRDefault="009C7A2D">
      <w:pPr>
        <w:pStyle w:val="1b"/>
        <w:rPr>
          <w:ins w:id="123" w:author="dreamsummit" w:date="2017-03-13T12:59:00Z"/>
          <w:rFonts w:ascii="Calibri" w:hAnsi="Calibri" w:cs="Times New Roman"/>
          <w:noProof/>
          <w:kern w:val="2"/>
          <w:szCs w:val="22"/>
        </w:rPr>
      </w:pPr>
      <w:ins w:id="124" w:author="dreamsummit" w:date="2017-03-13T12:59:00Z">
        <w:r>
          <w:rPr>
            <w:noProof/>
          </w:rPr>
          <w:t>4.</w:t>
        </w:r>
        <w:r>
          <w:rPr>
            <w:rFonts w:ascii="Calibri" w:hAnsi="Calibri" w:cs="Times New Roman"/>
            <w:noProof/>
            <w:kern w:val="2"/>
            <w:szCs w:val="22"/>
          </w:rPr>
          <w:tab/>
        </w:r>
        <w:r>
          <w:rPr>
            <w:rFonts w:hint="eastAsia"/>
            <w:noProof/>
          </w:rPr>
          <w:t>改进建议和计划</w:t>
        </w:r>
        <w:r>
          <w:rPr>
            <w:noProof/>
          </w:rPr>
          <w:tab/>
        </w:r>
        <w:r>
          <w:rPr>
            <w:noProof/>
          </w:rPr>
          <w:fldChar w:fldCharType="begin"/>
        </w:r>
        <w:r>
          <w:rPr>
            <w:noProof/>
          </w:rPr>
          <w:instrText xml:space="preserve"> PAGEREF _Toc477173363 \h </w:instrText>
        </w:r>
      </w:ins>
      <w:r>
        <w:rPr>
          <w:noProof/>
        </w:rPr>
      </w:r>
      <w:r>
        <w:rPr>
          <w:noProof/>
        </w:rPr>
        <w:fldChar w:fldCharType="separate"/>
      </w:r>
      <w:ins w:id="125" w:author="dreamsummit" w:date="2017-03-13T12:59:00Z">
        <w:r>
          <w:rPr>
            <w:noProof/>
          </w:rPr>
          <w:t>35</w:t>
        </w:r>
        <w:r>
          <w:rPr>
            <w:noProof/>
          </w:rPr>
          <w:fldChar w:fldCharType="end"/>
        </w:r>
      </w:ins>
    </w:p>
    <w:p w14:paraId="0E17BA37" w14:textId="77777777" w:rsidR="009C7A2D" w:rsidRDefault="009C7A2D">
      <w:pPr>
        <w:pStyle w:val="22"/>
        <w:tabs>
          <w:tab w:val="left" w:pos="1260"/>
          <w:tab w:val="right" w:leader="dot" w:pos="9771"/>
        </w:tabs>
        <w:rPr>
          <w:ins w:id="126" w:author="dreamsummit" w:date="2017-03-13T12:59:00Z"/>
          <w:rFonts w:ascii="Calibri" w:hAnsi="Calibri" w:cs="Times New Roman"/>
          <w:noProof/>
          <w:kern w:val="2"/>
          <w:szCs w:val="22"/>
        </w:rPr>
      </w:pPr>
      <w:ins w:id="127" w:author="dreamsummit" w:date="2017-03-13T12:59:00Z">
        <w:r>
          <w:rPr>
            <w:noProof/>
          </w:rPr>
          <w:t>4.1</w:t>
        </w:r>
        <w:r>
          <w:rPr>
            <w:rFonts w:ascii="Calibri" w:hAnsi="Calibri" w:cs="Times New Roman"/>
            <w:noProof/>
            <w:kern w:val="2"/>
            <w:szCs w:val="22"/>
          </w:rPr>
          <w:tab/>
        </w:r>
        <w:r>
          <w:rPr>
            <w:rFonts w:hint="eastAsia"/>
            <w:noProof/>
          </w:rPr>
          <w:t>运维管理改进建议</w:t>
        </w:r>
        <w:r>
          <w:rPr>
            <w:noProof/>
          </w:rPr>
          <w:tab/>
        </w:r>
        <w:r>
          <w:rPr>
            <w:noProof/>
          </w:rPr>
          <w:fldChar w:fldCharType="begin"/>
        </w:r>
        <w:r>
          <w:rPr>
            <w:noProof/>
          </w:rPr>
          <w:instrText xml:space="preserve"> PAGEREF _Toc477173364 \h </w:instrText>
        </w:r>
      </w:ins>
      <w:r>
        <w:rPr>
          <w:noProof/>
        </w:rPr>
      </w:r>
      <w:r>
        <w:rPr>
          <w:noProof/>
        </w:rPr>
        <w:fldChar w:fldCharType="separate"/>
      </w:r>
      <w:ins w:id="128" w:author="dreamsummit" w:date="2017-03-13T12:59:00Z">
        <w:r>
          <w:rPr>
            <w:noProof/>
          </w:rPr>
          <w:t>35</w:t>
        </w:r>
        <w:r>
          <w:rPr>
            <w:noProof/>
          </w:rPr>
          <w:fldChar w:fldCharType="end"/>
        </w:r>
      </w:ins>
    </w:p>
    <w:p w14:paraId="3F4F7B11" w14:textId="77777777" w:rsidR="009C7A2D" w:rsidRDefault="009C7A2D">
      <w:pPr>
        <w:pStyle w:val="22"/>
        <w:tabs>
          <w:tab w:val="left" w:pos="1260"/>
          <w:tab w:val="right" w:leader="dot" w:pos="9771"/>
        </w:tabs>
        <w:rPr>
          <w:ins w:id="129" w:author="dreamsummit" w:date="2017-03-13T12:59:00Z"/>
          <w:rFonts w:ascii="Calibri" w:hAnsi="Calibri" w:cs="Times New Roman"/>
          <w:noProof/>
          <w:kern w:val="2"/>
          <w:szCs w:val="22"/>
        </w:rPr>
      </w:pPr>
      <w:ins w:id="130" w:author="dreamsummit" w:date="2017-03-13T12:59:00Z">
        <w:r>
          <w:rPr>
            <w:noProof/>
          </w:rPr>
          <w:t>4.2</w:t>
        </w:r>
        <w:r>
          <w:rPr>
            <w:rFonts w:ascii="Calibri" w:hAnsi="Calibri" w:cs="Times New Roman"/>
            <w:noProof/>
            <w:kern w:val="2"/>
            <w:szCs w:val="22"/>
          </w:rPr>
          <w:tab/>
        </w:r>
        <w:r>
          <w:rPr>
            <w:rFonts w:hint="eastAsia"/>
            <w:noProof/>
          </w:rPr>
          <w:t>系统性能改进建议</w:t>
        </w:r>
        <w:r>
          <w:rPr>
            <w:noProof/>
          </w:rPr>
          <w:tab/>
        </w:r>
        <w:r>
          <w:rPr>
            <w:noProof/>
          </w:rPr>
          <w:fldChar w:fldCharType="begin"/>
        </w:r>
        <w:r>
          <w:rPr>
            <w:noProof/>
          </w:rPr>
          <w:instrText xml:space="preserve"> PAGEREF _Toc477173365 \h </w:instrText>
        </w:r>
      </w:ins>
      <w:r>
        <w:rPr>
          <w:noProof/>
        </w:rPr>
      </w:r>
      <w:r>
        <w:rPr>
          <w:noProof/>
        </w:rPr>
        <w:fldChar w:fldCharType="separate"/>
      </w:r>
      <w:ins w:id="131" w:author="dreamsummit" w:date="2017-03-13T12:59:00Z">
        <w:r>
          <w:rPr>
            <w:noProof/>
          </w:rPr>
          <w:t>35</w:t>
        </w:r>
        <w:r>
          <w:rPr>
            <w:noProof/>
          </w:rPr>
          <w:fldChar w:fldCharType="end"/>
        </w:r>
      </w:ins>
    </w:p>
    <w:p w14:paraId="337AF3D3" w14:textId="77777777" w:rsidR="003648CE" w:rsidRDefault="006453A5">
      <w:pPr>
        <w:pStyle w:val="22"/>
        <w:tabs>
          <w:tab w:val="right" w:leader="dot" w:pos="9781"/>
        </w:tabs>
        <w:rPr>
          <w:b/>
          <w:bCs/>
          <w:sz w:val="32"/>
          <w:szCs w:val="21"/>
        </w:rPr>
        <w:sectPr w:rsidR="003648CE">
          <w:type w:val="continuous"/>
          <w:pgSz w:w="12240" w:h="15840"/>
          <w:pgMar w:top="1418" w:right="1325" w:bottom="1418" w:left="1134" w:header="340" w:footer="567" w:gutter="0"/>
          <w:cols w:space="720"/>
          <w:docGrid w:linePitch="360"/>
        </w:sectPr>
      </w:pPr>
      <w:r>
        <w:fldChar w:fldCharType="end"/>
      </w:r>
    </w:p>
    <w:p w14:paraId="0EE8ABF0" w14:textId="77777777" w:rsidR="003648CE" w:rsidRDefault="003648CE">
      <w:pPr>
        <w:tabs>
          <w:tab w:val="left" w:pos="420"/>
          <w:tab w:val="right" w:leader="dot" w:pos="9781"/>
          <w:tab w:val="right" w:leader="dot" w:pos="9849"/>
        </w:tabs>
        <w:rPr>
          <w:b/>
          <w:bCs/>
          <w:sz w:val="32"/>
          <w:szCs w:val="21"/>
        </w:rPr>
      </w:pPr>
      <w:bookmarkStart w:id="132" w:name="__%2525E9%252597%2525AE%2525E9%2525A2%25"/>
    </w:p>
    <w:p w14:paraId="0F18D834" w14:textId="77777777" w:rsidR="003648CE" w:rsidRDefault="003648CE" w:rsidP="00F44829">
      <w:pPr>
        <w:pStyle w:val="1"/>
        <w:numPr>
          <w:ilvl w:val="0"/>
          <w:numId w:val="18"/>
        </w:numPr>
      </w:pPr>
      <w:bookmarkStart w:id="133" w:name="_Toc477173324"/>
      <w:bookmarkStart w:id="134" w:name="__RefHeading__44_1004794411"/>
      <w:bookmarkStart w:id="135" w:name="__RefHeading__10_81486892"/>
      <w:r>
        <w:lastRenderedPageBreak/>
        <w:t>重要事件概述</w:t>
      </w:r>
      <w:bookmarkEnd w:id="133"/>
    </w:p>
    <w:p w14:paraId="472AF757" w14:textId="77777777" w:rsidR="003648CE" w:rsidRPr="00F44829" w:rsidRDefault="003648CE" w:rsidP="00F44829">
      <w:pPr>
        <w:pStyle w:val="2"/>
        <w:numPr>
          <w:ilvl w:val="1"/>
          <w:numId w:val="19"/>
        </w:numPr>
      </w:pPr>
      <w:bookmarkStart w:id="136" w:name="_Toc477173325"/>
      <w:bookmarkStart w:id="137" w:name="__RefHeading__46_1004794411"/>
      <w:bookmarkStart w:id="138" w:name="__RefHeading__12_81486892"/>
      <w:r>
        <w:t>关于本文档</w:t>
      </w:r>
      <w:bookmarkEnd w:id="136"/>
    </w:p>
    <w:p w14:paraId="565FA423" w14:textId="77777777" w:rsidR="003648CE" w:rsidRDefault="003648CE">
      <w:pPr>
        <w:widowControl w:val="0"/>
        <w:tabs>
          <w:tab w:val="left" w:pos="921"/>
        </w:tabs>
        <w:ind w:firstLine="480"/>
        <w:jc w:val="both"/>
        <w:rPr>
          <w:rFonts w:ascii="宋体" w:hAnsi="宋体" w:cs="宋体"/>
          <w:kern w:val="1"/>
          <w:sz w:val="24"/>
        </w:rPr>
      </w:pPr>
      <w:r>
        <w:rPr>
          <w:rFonts w:ascii="宋体" w:hAnsi="宋体" w:cs="宋体"/>
          <w:kern w:val="1"/>
          <w:sz w:val="24"/>
        </w:rPr>
        <w:t>该报告是绿地集团现场运维服务月度报告，主要记录在上月的运维支持过程中的服务情况、核心服务器和数据库运行情况。</w:t>
      </w:r>
    </w:p>
    <w:p w14:paraId="2E28C342" w14:textId="77777777" w:rsidR="003648CE" w:rsidRDefault="003648CE">
      <w:pPr>
        <w:widowControl w:val="0"/>
        <w:tabs>
          <w:tab w:val="left" w:pos="921"/>
        </w:tabs>
        <w:ind w:firstLine="480"/>
        <w:jc w:val="both"/>
        <w:rPr>
          <w:rFonts w:ascii="宋体" w:hAnsi="宋体" w:cs="宋体"/>
          <w:kern w:val="1"/>
          <w:sz w:val="24"/>
        </w:rPr>
      </w:pPr>
      <w:r>
        <w:rPr>
          <w:rFonts w:ascii="宋体" w:hAnsi="宋体" w:cs="宋体"/>
          <w:kern w:val="1"/>
          <w:sz w:val="24"/>
        </w:rPr>
        <w:t>报告中分析数据的时间范围：</w:t>
      </w:r>
      <w:r w:rsidR="00C11525">
        <w:rPr>
          <w:rFonts w:ascii="宋体" w:hAnsi="宋体" w:cs="宋体"/>
          <w:kern w:val="1"/>
          <w:sz w:val="24"/>
        </w:rPr>
        <w:t>201</w:t>
      </w:r>
      <w:r w:rsidR="000963C6">
        <w:rPr>
          <w:rFonts w:ascii="宋体" w:hAnsi="宋体" w:cs="宋体"/>
          <w:kern w:val="1"/>
          <w:sz w:val="24"/>
        </w:rPr>
        <w:t>7</w:t>
      </w:r>
      <w:r w:rsidR="002204ED">
        <w:rPr>
          <w:rFonts w:ascii="宋体" w:hAnsi="宋体" w:cs="宋体"/>
          <w:kern w:val="1"/>
          <w:sz w:val="24"/>
        </w:rPr>
        <w:t>-</w:t>
      </w:r>
      <w:r w:rsidR="000963C6">
        <w:rPr>
          <w:rFonts w:ascii="宋体" w:hAnsi="宋体" w:cs="宋体"/>
          <w:kern w:val="1"/>
          <w:sz w:val="24"/>
        </w:rPr>
        <w:t>0</w:t>
      </w:r>
      <w:r w:rsidR="00AE2CCA">
        <w:rPr>
          <w:rFonts w:ascii="宋体" w:hAnsi="宋体" w:cs="宋体" w:hint="eastAsia"/>
          <w:kern w:val="1"/>
          <w:sz w:val="24"/>
        </w:rPr>
        <w:t>2</w:t>
      </w:r>
      <w:r>
        <w:rPr>
          <w:rFonts w:ascii="宋体" w:hAnsi="宋体" w:cs="宋体"/>
          <w:kern w:val="1"/>
          <w:sz w:val="24"/>
        </w:rPr>
        <w:t>-01 到</w:t>
      </w:r>
      <w:r w:rsidR="00C11525">
        <w:rPr>
          <w:rFonts w:ascii="宋体" w:hAnsi="宋体" w:cs="宋体"/>
          <w:kern w:val="1"/>
          <w:sz w:val="24"/>
        </w:rPr>
        <w:t xml:space="preserve"> 201</w:t>
      </w:r>
      <w:r w:rsidR="000963C6">
        <w:rPr>
          <w:rFonts w:ascii="宋体" w:hAnsi="宋体" w:cs="宋体"/>
          <w:kern w:val="1"/>
          <w:sz w:val="24"/>
        </w:rPr>
        <w:t>7</w:t>
      </w:r>
      <w:r w:rsidR="002204ED">
        <w:rPr>
          <w:rFonts w:ascii="宋体" w:hAnsi="宋体" w:cs="宋体"/>
          <w:kern w:val="1"/>
          <w:sz w:val="24"/>
        </w:rPr>
        <w:t>-</w:t>
      </w:r>
      <w:r w:rsidR="000963C6">
        <w:rPr>
          <w:rFonts w:ascii="宋体" w:hAnsi="宋体" w:cs="宋体"/>
          <w:kern w:val="1"/>
          <w:sz w:val="24"/>
        </w:rPr>
        <w:t>0</w:t>
      </w:r>
      <w:r w:rsidR="00AE2CCA">
        <w:rPr>
          <w:rFonts w:ascii="宋体" w:hAnsi="宋体" w:cs="宋体" w:hint="eastAsia"/>
          <w:kern w:val="1"/>
          <w:sz w:val="24"/>
        </w:rPr>
        <w:t>2</w:t>
      </w:r>
      <w:r w:rsidR="002204ED">
        <w:rPr>
          <w:rFonts w:ascii="宋体" w:hAnsi="宋体" w:cs="宋体"/>
          <w:kern w:val="1"/>
          <w:sz w:val="24"/>
        </w:rPr>
        <w:t>-</w:t>
      </w:r>
      <w:r w:rsidR="00AE2CCA">
        <w:rPr>
          <w:rFonts w:ascii="宋体" w:hAnsi="宋体" w:cs="宋体" w:hint="eastAsia"/>
          <w:kern w:val="1"/>
          <w:sz w:val="24"/>
        </w:rPr>
        <w:t>28</w:t>
      </w:r>
    </w:p>
    <w:p w14:paraId="6CD78E12" w14:textId="77777777" w:rsidR="003648CE" w:rsidRDefault="003648CE" w:rsidP="00D90121">
      <w:pPr>
        <w:widowControl w:val="0"/>
        <w:tabs>
          <w:tab w:val="left" w:pos="921"/>
        </w:tabs>
        <w:ind w:firstLine="480"/>
        <w:jc w:val="both"/>
        <w:rPr>
          <w:rFonts w:ascii="宋体" w:hAnsi="宋体" w:cs="宋体"/>
          <w:kern w:val="1"/>
          <w:sz w:val="24"/>
        </w:rPr>
      </w:pPr>
      <w:r>
        <w:rPr>
          <w:rFonts w:ascii="宋体" w:hAnsi="宋体" w:cs="宋体"/>
          <w:kern w:val="1"/>
          <w:sz w:val="24"/>
        </w:rPr>
        <w:t>报告所用的主要采集工具：</w:t>
      </w:r>
      <w:proofErr w:type="spellStart"/>
      <w:r>
        <w:rPr>
          <w:rFonts w:ascii="宋体" w:hAnsi="宋体" w:cs="宋体"/>
          <w:kern w:val="1"/>
          <w:sz w:val="24"/>
        </w:rPr>
        <w:t>nmon</w:t>
      </w:r>
      <w:proofErr w:type="spellEnd"/>
      <w:r>
        <w:rPr>
          <w:rFonts w:ascii="宋体" w:hAnsi="宋体" w:cs="宋体"/>
          <w:kern w:val="1"/>
          <w:sz w:val="24"/>
        </w:rPr>
        <w:t xml:space="preserve">, </w:t>
      </w:r>
      <w:proofErr w:type="spellStart"/>
      <w:r>
        <w:rPr>
          <w:rFonts w:ascii="宋体" w:hAnsi="宋体" w:cs="宋体"/>
          <w:kern w:val="1"/>
          <w:sz w:val="24"/>
        </w:rPr>
        <w:t>vCenter</w:t>
      </w:r>
      <w:proofErr w:type="spellEnd"/>
      <w:r>
        <w:rPr>
          <w:rFonts w:ascii="宋体" w:hAnsi="宋体" w:cs="宋体"/>
          <w:kern w:val="1"/>
          <w:sz w:val="24"/>
        </w:rPr>
        <w:t>，oracle AWR</w:t>
      </w:r>
      <w:r w:rsidR="00936FAD">
        <w:rPr>
          <w:rFonts w:ascii="宋体" w:hAnsi="宋体" w:cs="宋体" w:hint="eastAsia"/>
          <w:kern w:val="1"/>
          <w:sz w:val="24"/>
        </w:rPr>
        <w:t>，自动监控平台</w:t>
      </w:r>
      <w:r>
        <w:rPr>
          <w:rFonts w:ascii="宋体" w:hAnsi="宋体" w:cs="宋体"/>
          <w:kern w:val="1"/>
          <w:sz w:val="24"/>
        </w:rPr>
        <w:t>。</w:t>
      </w:r>
    </w:p>
    <w:p w14:paraId="2472333D" w14:textId="77777777" w:rsidR="003648CE" w:rsidRDefault="003648CE">
      <w:pPr>
        <w:widowControl w:val="0"/>
        <w:jc w:val="both"/>
      </w:pPr>
      <w:r>
        <w:rPr>
          <w:rFonts w:ascii="宋体" w:hAnsi="宋体" w:cs="宋体"/>
          <w:b/>
          <w:kern w:val="1"/>
          <w:sz w:val="24"/>
        </w:rPr>
        <w:t xml:space="preserve">    </w:t>
      </w:r>
    </w:p>
    <w:p w14:paraId="4C2477D0" w14:textId="77777777" w:rsidR="003648CE" w:rsidRPr="00F44829" w:rsidRDefault="005E64FA" w:rsidP="00F44829">
      <w:pPr>
        <w:pStyle w:val="2"/>
        <w:numPr>
          <w:ilvl w:val="1"/>
          <w:numId w:val="19"/>
        </w:numPr>
      </w:pPr>
      <w:bookmarkStart w:id="139" w:name="_Toc477173326"/>
      <w:bookmarkStart w:id="140" w:name="__RefHeading__48_1004794411"/>
      <w:bookmarkStart w:id="141" w:name="__RefHeading__14_81486892"/>
      <w:r>
        <w:rPr>
          <w:rFonts w:hint="eastAsia"/>
        </w:rPr>
        <w:t>本月</w:t>
      </w:r>
      <w:r w:rsidR="003648CE">
        <w:t>重要事件</w:t>
      </w:r>
      <w:bookmarkEnd w:id="139"/>
    </w:p>
    <w:p w14:paraId="2E15396F" w14:textId="77777777" w:rsidR="0098605E" w:rsidRDefault="003B5F85" w:rsidP="00E320FA">
      <w:pPr>
        <w:widowControl w:val="0"/>
        <w:numPr>
          <w:ilvl w:val="0"/>
          <w:numId w:val="13"/>
        </w:numPr>
        <w:jc w:val="both"/>
        <w:rPr>
          <w:rFonts w:ascii="宋体" w:hAnsi="宋体" w:cs="宋体"/>
          <w:b/>
          <w:sz w:val="24"/>
        </w:rPr>
      </w:pPr>
      <w:r w:rsidRPr="003B5F85">
        <w:rPr>
          <w:rFonts w:ascii="宋体" w:hAnsi="宋体" w:cs="宋体" w:hint="eastAsia"/>
          <w:b/>
          <w:kern w:val="1"/>
          <w:sz w:val="24"/>
        </w:rPr>
        <w:t>配合李老师处理OA应用相关更新升级</w:t>
      </w:r>
      <w:ins w:id="142" w:author="dreamsummit" w:date="2017-03-13T11:53:00Z">
        <w:r w:rsidR="00052165">
          <w:rPr>
            <w:rFonts w:ascii="宋体" w:hAnsi="宋体" w:cs="宋体" w:hint="eastAsia"/>
            <w:b/>
            <w:kern w:val="1"/>
            <w:sz w:val="24"/>
          </w:rPr>
          <w:t>；</w:t>
        </w:r>
      </w:ins>
    </w:p>
    <w:p w14:paraId="7F492D1D" w14:textId="77777777" w:rsidR="003B5F85" w:rsidRPr="003B5F85" w:rsidRDefault="003B5F85" w:rsidP="003B5F85">
      <w:pPr>
        <w:numPr>
          <w:ilvl w:val="0"/>
          <w:numId w:val="13"/>
        </w:numPr>
        <w:rPr>
          <w:rFonts w:ascii="宋体" w:hAnsi="宋体" w:cs="宋体"/>
          <w:b/>
          <w:sz w:val="24"/>
        </w:rPr>
      </w:pPr>
      <w:r w:rsidRPr="003B5F85">
        <w:rPr>
          <w:rFonts w:ascii="宋体" w:hAnsi="宋体" w:cs="宋体" w:hint="eastAsia"/>
          <w:b/>
          <w:sz w:val="24"/>
        </w:rPr>
        <w:t>配合泛微处理OA问题；</w:t>
      </w:r>
    </w:p>
    <w:p w14:paraId="3554B0EA" w14:textId="77777777" w:rsidR="003B5F85" w:rsidRPr="003B5F85" w:rsidRDefault="003B5F85" w:rsidP="003B5F85">
      <w:pPr>
        <w:numPr>
          <w:ilvl w:val="0"/>
          <w:numId w:val="13"/>
        </w:numPr>
        <w:rPr>
          <w:rFonts w:ascii="宋体" w:hAnsi="宋体" w:cs="宋体"/>
          <w:b/>
          <w:sz w:val="24"/>
        </w:rPr>
      </w:pPr>
      <w:r w:rsidRPr="003B5F85">
        <w:rPr>
          <w:rFonts w:ascii="宋体" w:hAnsi="宋体" w:cs="宋体" w:hint="eastAsia"/>
          <w:b/>
          <w:sz w:val="24"/>
        </w:rPr>
        <w:t>配合NC</w:t>
      </w:r>
      <w:r w:rsidR="00230165">
        <w:rPr>
          <w:rFonts w:ascii="宋体" w:hAnsi="宋体" w:cs="宋体" w:hint="eastAsia"/>
          <w:b/>
          <w:sz w:val="24"/>
        </w:rPr>
        <w:t>王</w:t>
      </w:r>
      <w:r w:rsidR="00230165">
        <w:rPr>
          <w:rFonts w:ascii="宋体" w:hAnsi="宋体" w:cs="宋体"/>
          <w:b/>
          <w:sz w:val="24"/>
        </w:rPr>
        <w:t>老师</w:t>
      </w:r>
      <w:r w:rsidRPr="003B5F85">
        <w:rPr>
          <w:rFonts w:ascii="宋体" w:hAnsi="宋体" w:cs="宋体" w:hint="eastAsia"/>
          <w:b/>
          <w:sz w:val="24"/>
        </w:rPr>
        <w:t>重启中间件；</w:t>
      </w:r>
    </w:p>
    <w:p w14:paraId="0D13D2C2" w14:textId="1E49D7D2" w:rsidR="00151654" w:rsidRDefault="00F86D05" w:rsidP="00F86D05">
      <w:pPr>
        <w:widowControl w:val="0"/>
        <w:numPr>
          <w:ilvl w:val="0"/>
          <w:numId w:val="13"/>
        </w:numPr>
        <w:jc w:val="both"/>
        <w:rPr>
          <w:rFonts w:ascii="宋体" w:hAnsi="宋体" w:cs="宋体"/>
          <w:b/>
          <w:sz w:val="24"/>
        </w:rPr>
      </w:pPr>
      <w:ins w:id="143" w:author="dell" w:date="2017-03-03T16:48:00Z">
        <w:r w:rsidRPr="00F86D05">
          <w:rPr>
            <w:rFonts w:ascii="宋体" w:hAnsi="宋体" w:cs="宋体" w:hint="eastAsia"/>
            <w:b/>
            <w:sz w:val="24"/>
          </w:rPr>
          <w:t>配合NC导数中间库服务刷新</w:t>
        </w:r>
      </w:ins>
      <w:ins w:id="144" w:author="dreamsummit" w:date="2017-03-13T11:53:00Z">
        <w:r w:rsidR="00052165">
          <w:rPr>
            <w:rFonts w:ascii="宋体" w:hAnsi="宋体" w:cs="宋体" w:hint="eastAsia"/>
            <w:b/>
            <w:sz w:val="24"/>
          </w:rPr>
          <w:t>，</w:t>
        </w:r>
      </w:ins>
      <w:ins w:id="145" w:author="dell" w:date="2017-03-03T16:48:00Z">
        <w:r w:rsidRPr="00F86D05">
          <w:rPr>
            <w:rFonts w:ascii="宋体" w:hAnsi="宋体" w:cs="宋体" w:hint="eastAsia"/>
            <w:b/>
            <w:sz w:val="24"/>
          </w:rPr>
          <w:t>用6日备份</w:t>
        </w:r>
      </w:ins>
      <w:r w:rsidR="00701398">
        <w:rPr>
          <w:rFonts w:ascii="宋体" w:hAnsi="宋体" w:cs="宋体" w:hint="eastAsia"/>
          <w:b/>
          <w:sz w:val="24"/>
        </w:rPr>
        <w:t>；</w:t>
      </w:r>
    </w:p>
    <w:p w14:paraId="4C891678" w14:textId="6C14017F" w:rsidR="001E2D51" w:rsidRPr="001E2D51" w:rsidRDefault="00F86D05" w:rsidP="00F86D05">
      <w:pPr>
        <w:numPr>
          <w:ilvl w:val="0"/>
          <w:numId w:val="13"/>
        </w:numPr>
        <w:rPr>
          <w:rFonts w:ascii="宋体" w:hAnsi="宋体" w:cs="宋体"/>
          <w:b/>
          <w:sz w:val="24"/>
        </w:rPr>
      </w:pPr>
      <w:ins w:id="146" w:author="dell" w:date="2017-03-03T16:49:00Z">
        <w:r w:rsidRPr="00F86D05">
          <w:rPr>
            <w:rFonts w:ascii="宋体" w:hAnsi="宋体" w:cs="宋体" w:hint="eastAsia"/>
            <w:b/>
            <w:sz w:val="24"/>
          </w:rPr>
          <w:t>联通机房配合dell800更换硬盘</w:t>
        </w:r>
      </w:ins>
      <w:ins w:id="147" w:author="dreamsummit" w:date="2017-03-13T11:54:00Z">
        <w:r w:rsidR="00052165">
          <w:rPr>
            <w:rFonts w:ascii="宋体" w:hAnsi="宋体" w:cs="宋体" w:hint="eastAsia"/>
            <w:b/>
            <w:sz w:val="24"/>
          </w:rPr>
          <w:t>；</w:t>
        </w:r>
      </w:ins>
    </w:p>
    <w:p w14:paraId="422FEA10" w14:textId="013FB81A" w:rsidR="00FB41F9" w:rsidRDefault="00F86D05" w:rsidP="00F86D05">
      <w:pPr>
        <w:widowControl w:val="0"/>
        <w:numPr>
          <w:ilvl w:val="0"/>
          <w:numId w:val="13"/>
        </w:numPr>
        <w:jc w:val="both"/>
        <w:rPr>
          <w:rFonts w:ascii="宋体" w:hAnsi="宋体" w:cs="宋体"/>
          <w:b/>
          <w:sz w:val="24"/>
        </w:rPr>
      </w:pPr>
      <w:ins w:id="148" w:author="dell" w:date="2017-03-03T16:50:00Z">
        <w:r w:rsidRPr="00F86D05">
          <w:rPr>
            <w:rFonts w:ascii="宋体" w:hAnsi="宋体" w:cs="宋体" w:hint="eastAsia"/>
            <w:b/>
            <w:sz w:val="24"/>
          </w:rPr>
          <w:t>配合</w:t>
        </w:r>
        <w:proofErr w:type="spellStart"/>
        <w:r w:rsidRPr="00F86D05">
          <w:rPr>
            <w:rFonts w:ascii="宋体" w:hAnsi="宋体" w:cs="宋体" w:hint="eastAsia"/>
            <w:b/>
            <w:sz w:val="24"/>
          </w:rPr>
          <w:t>hds</w:t>
        </w:r>
        <w:proofErr w:type="spellEnd"/>
        <w:r w:rsidRPr="00F86D05">
          <w:rPr>
            <w:rFonts w:ascii="宋体" w:hAnsi="宋体" w:cs="宋体" w:hint="eastAsia"/>
            <w:b/>
            <w:sz w:val="24"/>
          </w:rPr>
          <w:t xml:space="preserve"> </w:t>
        </w:r>
        <w:proofErr w:type="spellStart"/>
        <w:r w:rsidRPr="00F86D05">
          <w:rPr>
            <w:rFonts w:ascii="宋体" w:hAnsi="宋体" w:cs="宋体" w:hint="eastAsia"/>
            <w:b/>
            <w:sz w:val="24"/>
          </w:rPr>
          <w:t>husvm</w:t>
        </w:r>
        <w:proofErr w:type="spellEnd"/>
        <w:r w:rsidRPr="00F86D05">
          <w:rPr>
            <w:rFonts w:ascii="宋体" w:hAnsi="宋体" w:cs="宋体" w:hint="eastAsia"/>
            <w:b/>
            <w:sz w:val="24"/>
          </w:rPr>
          <w:t>维保工程师远程划分财务磁盘</w:t>
        </w:r>
      </w:ins>
      <w:ins w:id="149" w:author="dreamsummit" w:date="2017-03-13T11:54:00Z">
        <w:r w:rsidR="00052165">
          <w:rPr>
            <w:rFonts w:ascii="宋体" w:hAnsi="宋体" w:cs="宋体" w:hint="eastAsia"/>
            <w:b/>
            <w:sz w:val="24"/>
          </w:rPr>
          <w:t>；</w:t>
        </w:r>
      </w:ins>
    </w:p>
    <w:p w14:paraId="433333F1" w14:textId="0486739F" w:rsidR="00D32ABA" w:rsidRDefault="00F86D05" w:rsidP="00F86D05">
      <w:pPr>
        <w:widowControl w:val="0"/>
        <w:numPr>
          <w:ilvl w:val="0"/>
          <w:numId w:val="13"/>
        </w:numPr>
        <w:jc w:val="both"/>
        <w:rPr>
          <w:rFonts w:ascii="宋体" w:hAnsi="宋体" w:cs="宋体"/>
          <w:b/>
          <w:sz w:val="24"/>
        </w:rPr>
      </w:pPr>
      <w:ins w:id="150" w:author="dell" w:date="2017-03-03T16:50:00Z">
        <w:r w:rsidRPr="00F86D05">
          <w:rPr>
            <w:rFonts w:ascii="宋体" w:hAnsi="宋体" w:cs="宋体" w:hint="eastAsia"/>
            <w:b/>
            <w:sz w:val="24"/>
          </w:rPr>
          <w:t>配合陈老师海外部拆卸搬运IT设备</w:t>
        </w:r>
      </w:ins>
      <w:ins w:id="151" w:author="dreamsummit" w:date="2017-03-13T11:54:00Z">
        <w:r w:rsidR="00052165">
          <w:rPr>
            <w:rFonts w:ascii="宋体" w:hAnsi="宋体" w:cs="宋体" w:hint="eastAsia"/>
            <w:b/>
            <w:sz w:val="24"/>
          </w:rPr>
          <w:t>；</w:t>
        </w:r>
      </w:ins>
    </w:p>
    <w:p w14:paraId="1E5C6D02" w14:textId="0FFE25A8" w:rsidR="00D32ABA" w:rsidRDefault="00F86D05" w:rsidP="00F86D05">
      <w:pPr>
        <w:widowControl w:val="0"/>
        <w:numPr>
          <w:ilvl w:val="0"/>
          <w:numId w:val="13"/>
        </w:numPr>
        <w:jc w:val="both"/>
        <w:rPr>
          <w:rFonts w:ascii="宋体" w:hAnsi="宋体" w:cs="宋体"/>
          <w:b/>
          <w:sz w:val="24"/>
        </w:rPr>
      </w:pPr>
      <w:ins w:id="152" w:author="dell" w:date="2017-03-03T16:51:00Z">
        <w:r w:rsidRPr="00F86D05">
          <w:rPr>
            <w:rFonts w:ascii="宋体" w:hAnsi="宋体" w:cs="宋体" w:hint="eastAsia"/>
            <w:b/>
            <w:sz w:val="24"/>
          </w:rPr>
          <w:t>分析预算库在收集</w:t>
        </w:r>
        <w:proofErr w:type="spellStart"/>
        <w:r w:rsidRPr="00F86D05">
          <w:rPr>
            <w:rFonts w:ascii="宋体" w:hAnsi="宋体" w:cs="宋体" w:hint="eastAsia"/>
            <w:b/>
            <w:sz w:val="24"/>
          </w:rPr>
          <w:t>awr</w:t>
        </w:r>
        <w:proofErr w:type="spellEnd"/>
        <w:r w:rsidRPr="00F86D05">
          <w:rPr>
            <w:rFonts w:ascii="宋体" w:hAnsi="宋体" w:cs="宋体" w:hint="eastAsia"/>
            <w:b/>
            <w:sz w:val="24"/>
          </w:rPr>
          <w:t>快照自动生成问题</w:t>
        </w:r>
      </w:ins>
      <w:ins w:id="153" w:author="dreamsummit" w:date="2017-03-13T11:54:00Z">
        <w:r w:rsidR="00052165">
          <w:rPr>
            <w:rFonts w:ascii="宋体" w:hAnsi="宋体" w:cs="宋体" w:hint="eastAsia"/>
            <w:b/>
            <w:sz w:val="24"/>
          </w:rPr>
          <w:t>；</w:t>
        </w:r>
      </w:ins>
    </w:p>
    <w:p w14:paraId="5ACEB201" w14:textId="23F74A48" w:rsidR="003B5F85" w:rsidRDefault="00F86D05" w:rsidP="00F86D05">
      <w:pPr>
        <w:widowControl w:val="0"/>
        <w:numPr>
          <w:ilvl w:val="0"/>
          <w:numId w:val="13"/>
        </w:numPr>
        <w:jc w:val="both"/>
        <w:rPr>
          <w:rFonts w:ascii="宋体" w:hAnsi="宋体" w:cs="宋体"/>
          <w:b/>
          <w:sz w:val="24"/>
        </w:rPr>
      </w:pPr>
      <w:ins w:id="154" w:author="dell" w:date="2017-03-03T16:52:00Z">
        <w:r w:rsidRPr="00F86D05">
          <w:rPr>
            <w:rFonts w:ascii="宋体" w:hAnsi="宋体" w:cs="宋体" w:hint="eastAsia"/>
            <w:b/>
            <w:sz w:val="24"/>
          </w:rPr>
          <w:t>统计</w:t>
        </w:r>
        <w:proofErr w:type="spellStart"/>
        <w:r w:rsidRPr="00F86D05">
          <w:rPr>
            <w:rFonts w:ascii="宋体" w:hAnsi="宋体" w:cs="宋体" w:hint="eastAsia"/>
            <w:b/>
            <w:sz w:val="24"/>
          </w:rPr>
          <w:t>linux</w:t>
        </w:r>
        <w:proofErr w:type="spellEnd"/>
        <w:r w:rsidRPr="00F86D05">
          <w:rPr>
            <w:rFonts w:ascii="宋体" w:hAnsi="宋体" w:cs="宋体" w:hint="eastAsia"/>
            <w:b/>
            <w:sz w:val="24"/>
          </w:rPr>
          <w:t xml:space="preserve"> window服务器数量</w:t>
        </w:r>
      </w:ins>
      <w:ins w:id="155" w:author="dreamsummit" w:date="2017-03-13T11:54:00Z">
        <w:r w:rsidR="00052165">
          <w:rPr>
            <w:rFonts w:ascii="宋体" w:hAnsi="宋体" w:cs="宋体" w:hint="eastAsia"/>
            <w:b/>
            <w:sz w:val="24"/>
          </w:rPr>
          <w:t>；</w:t>
        </w:r>
      </w:ins>
    </w:p>
    <w:p w14:paraId="468FA6C1" w14:textId="77777777" w:rsidR="00FE6715" w:rsidRDefault="007A611E" w:rsidP="007A611E">
      <w:pPr>
        <w:widowControl w:val="0"/>
        <w:numPr>
          <w:ilvl w:val="0"/>
          <w:numId w:val="13"/>
        </w:numPr>
        <w:jc w:val="both"/>
        <w:rPr>
          <w:ins w:id="156" w:author="dell" w:date="2017-03-03T16:52:00Z"/>
          <w:rFonts w:ascii="宋体" w:hAnsi="宋体" w:cs="宋体"/>
          <w:b/>
          <w:sz w:val="24"/>
        </w:rPr>
      </w:pPr>
      <w:r>
        <w:rPr>
          <w:rFonts w:ascii="宋体" w:hAnsi="宋体" w:cs="宋体" w:hint="eastAsia"/>
          <w:b/>
          <w:sz w:val="24"/>
        </w:rPr>
        <w:t>春节运维支</w:t>
      </w:r>
      <w:r>
        <w:rPr>
          <w:rFonts w:ascii="宋体" w:hAnsi="宋体" w:cs="宋体"/>
          <w:b/>
          <w:sz w:val="24"/>
        </w:rPr>
        <w:t>持</w:t>
      </w:r>
      <w:r>
        <w:rPr>
          <w:rFonts w:ascii="宋体" w:hAnsi="宋体" w:cs="宋体" w:hint="eastAsia"/>
          <w:b/>
          <w:sz w:val="24"/>
        </w:rPr>
        <w:t>保</w:t>
      </w:r>
      <w:r>
        <w:rPr>
          <w:rFonts w:ascii="宋体" w:hAnsi="宋体" w:cs="宋体"/>
          <w:b/>
          <w:sz w:val="24"/>
        </w:rPr>
        <w:t>障巡检</w:t>
      </w:r>
      <w:ins w:id="157" w:author="dreamsummit" w:date="2017-03-13T11:54:00Z">
        <w:r w:rsidR="00052165">
          <w:rPr>
            <w:rFonts w:ascii="宋体" w:hAnsi="宋体" w:cs="宋体" w:hint="eastAsia"/>
            <w:b/>
            <w:sz w:val="24"/>
          </w:rPr>
          <w:t>；</w:t>
        </w:r>
      </w:ins>
    </w:p>
    <w:p w14:paraId="0FFD2484" w14:textId="77777777" w:rsidR="00F86D05" w:rsidRPr="00760AE7" w:rsidRDefault="00F86D05" w:rsidP="00F86D05">
      <w:pPr>
        <w:widowControl w:val="0"/>
        <w:numPr>
          <w:ilvl w:val="0"/>
          <w:numId w:val="13"/>
        </w:numPr>
        <w:jc w:val="both"/>
        <w:rPr>
          <w:rFonts w:ascii="宋体" w:hAnsi="宋体" w:cs="宋体"/>
          <w:b/>
          <w:sz w:val="24"/>
        </w:rPr>
      </w:pPr>
      <w:ins w:id="158" w:author="dell" w:date="2017-03-03T16:52:00Z">
        <w:r w:rsidRPr="00F86D05">
          <w:rPr>
            <w:rFonts w:ascii="宋体" w:hAnsi="宋体" w:cs="宋体" w:hint="eastAsia"/>
            <w:b/>
            <w:sz w:val="24"/>
          </w:rPr>
          <w:t>配合泛微把微搜从31迁移到58主机</w:t>
        </w:r>
      </w:ins>
      <w:ins w:id="159" w:author="dreamsummit" w:date="2017-03-13T11:54:00Z">
        <w:r w:rsidR="00052165">
          <w:rPr>
            <w:rFonts w:ascii="宋体" w:hAnsi="宋体" w:cs="宋体" w:hint="eastAsia"/>
            <w:b/>
            <w:sz w:val="24"/>
          </w:rPr>
          <w:t>；</w:t>
        </w:r>
      </w:ins>
    </w:p>
    <w:p w14:paraId="7D6E8CBA" w14:textId="77777777" w:rsidR="003648CE" w:rsidRPr="00BB5EF4" w:rsidRDefault="003648CE">
      <w:pPr>
        <w:widowControl w:val="0"/>
        <w:tabs>
          <w:tab w:val="left" w:pos="921"/>
        </w:tabs>
        <w:ind w:firstLine="480"/>
        <w:jc w:val="both"/>
        <w:rPr>
          <w:kern w:val="1"/>
          <w:sz w:val="24"/>
        </w:rPr>
      </w:pPr>
    </w:p>
    <w:p w14:paraId="1519C54B" w14:textId="77777777" w:rsidR="0055228F" w:rsidRDefault="0055228F" w:rsidP="0055228F">
      <w:pPr>
        <w:pStyle w:val="2"/>
        <w:numPr>
          <w:ilvl w:val="1"/>
          <w:numId w:val="19"/>
        </w:numPr>
      </w:pPr>
      <w:bookmarkStart w:id="160" w:name="_Toc477173327"/>
      <w:r>
        <w:rPr>
          <w:rFonts w:hint="eastAsia"/>
        </w:rPr>
        <w:t>本月月报巡检建议概述</w:t>
      </w:r>
      <w:bookmarkEnd w:id="160"/>
    </w:p>
    <w:p w14:paraId="18B27C54" w14:textId="77777777" w:rsidR="00BB5EF4" w:rsidRDefault="00CA3E87" w:rsidP="00CA3E87">
      <w:pPr>
        <w:widowControl w:val="0"/>
        <w:numPr>
          <w:ilvl w:val="0"/>
          <w:numId w:val="43"/>
        </w:numPr>
        <w:jc w:val="both"/>
        <w:rPr>
          <w:rFonts w:ascii="宋体" w:hAnsi="宋体" w:cs="宋体"/>
          <w:b/>
          <w:kern w:val="1"/>
          <w:sz w:val="24"/>
        </w:rPr>
      </w:pPr>
      <w:r w:rsidRPr="00CA3E87">
        <w:rPr>
          <w:rFonts w:ascii="宋体" w:hAnsi="宋体" w:cs="宋体" w:hint="eastAsia"/>
          <w:b/>
          <w:kern w:val="1"/>
          <w:sz w:val="24"/>
        </w:rPr>
        <w:t>对于存储和备份系统如下情况：</w:t>
      </w:r>
    </w:p>
    <w:p w14:paraId="12587132" w14:textId="77777777" w:rsidR="00BB5EF4" w:rsidRDefault="00CA3E87" w:rsidP="00BB5EF4">
      <w:pPr>
        <w:widowControl w:val="0"/>
        <w:numPr>
          <w:ilvl w:val="0"/>
          <w:numId w:val="44"/>
        </w:numPr>
        <w:jc w:val="both"/>
        <w:rPr>
          <w:rFonts w:ascii="宋体" w:hAnsi="宋体" w:cs="宋体"/>
          <w:b/>
          <w:kern w:val="1"/>
          <w:sz w:val="24"/>
        </w:rPr>
      </w:pPr>
      <w:r w:rsidRPr="00CA3E87">
        <w:rPr>
          <w:rFonts w:ascii="宋体" w:hAnsi="宋体" w:cs="宋体" w:hint="eastAsia"/>
          <w:b/>
          <w:kern w:val="1"/>
          <w:sz w:val="24"/>
        </w:rPr>
        <w:t>NBU备份项目实施实时跟进，重要数据库和应用均已采用NBU备份，备份到5230</w:t>
      </w:r>
      <w:r>
        <w:rPr>
          <w:rFonts w:ascii="宋体" w:hAnsi="宋体" w:cs="宋体" w:hint="eastAsia"/>
          <w:b/>
          <w:kern w:val="1"/>
          <w:sz w:val="24"/>
        </w:rPr>
        <w:t>磁带库中并传输到异地灾备，目前备份空间</w:t>
      </w:r>
      <w:r w:rsidR="00D60110">
        <w:rPr>
          <w:rFonts w:ascii="宋体" w:hAnsi="宋体" w:cs="宋体" w:hint="eastAsia"/>
          <w:b/>
          <w:kern w:val="1"/>
          <w:sz w:val="24"/>
        </w:rPr>
        <w:t>不</w:t>
      </w:r>
      <w:r w:rsidR="00D60110">
        <w:rPr>
          <w:rFonts w:ascii="宋体" w:hAnsi="宋体" w:cs="宋体"/>
          <w:b/>
          <w:kern w:val="1"/>
          <w:sz w:val="24"/>
        </w:rPr>
        <w:t>足</w:t>
      </w:r>
      <w:r w:rsidR="00D60110">
        <w:rPr>
          <w:rFonts w:ascii="宋体" w:hAnsi="宋体" w:cs="宋体" w:hint="eastAsia"/>
          <w:b/>
          <w:kern w:val="1"/>
          <w:sz w:val="24"/>
        </w:rPr>
        <w:t>，</w:t>
      </w:r>
      <w:r w:rsidR="00D60110">
        <w:rPr>
          <w:rFonts w:ascii="宋体" w:hAnsi="宋体" w:cs="宋体"/>
          <w:b/>
          <w:kern w:val="1"/>
          <w:sz w:val="24"/>
        </w:rPr>
        <w:t>需要调整部分备</w:t>
      </w:r>
      <w:r w:rsidR="00D60110">
        <w:rPr>
          <w:rFonts w:ascii="宋体" w:hAnsi="宋体" w:cs="宋体" w:hint="eastAsia"/>
          <w:b/>
          <w:kern w:val="1"/>
          <w:sz w:val="24"/>
        </w:rPr>
        <w:t>份</w:t>
      </w:r>
      <w:r w:rsidR="00D60110">
        <w:rPr>
          <w:rFonts w:ascii="宋体" w:hAnsi="宋体" w:cs="宋体"/>
          <w:b/>
          <w:kern w:val="1"/>
          <w:sz w:val="24"/>
        </w:rPr>
        <w:t>策略</w:t>
      </w:r>
      <w:r w:rsidR="003A79CF">
        <w:rPr>
          <w:rFonts w:ascii="宋体" w:hAnsi="宋体" w:cs="宋体" w:hint="eastAsia"/>
          <w:b/>
          <w:kern w:val="1"/>
          <w:sz w:val="24"/>
        </w:rPr>
        <w:t>；</w:t>
      </w:r>
    </w:p>
    <w:p w14:paraId="65FB33FF" w14:textId="77777777" w:rsidR="00CA3E87" w:rsidRDefault="00CA3E87" w:rsidP="002641D7">
      <w:pPr>
        <w:widowControl w:val="0"/>
        <w:numPr>
          <w:ilvl w:val="0"/>
          <w:numId w:val="44"/>
        </w:numPr>
        <w:jc w:val="both"/>
        <w:rPr>
          <w:rFonts w:ascii="宋体" w:hAnsi="宋体" w:cs="宋体"/>
          <w:b/>
          <w:kern w:val="1"/>
          <w:sz w:val="24"/>
        </w:rPr>
      </w:pPr>
      <w:r w:rsidRPr="00CA3E87">
        <w:rPr>
          <w:rFonts w:ascii="宋体" w:hAnsi="宋体" w:cs="宋体" w:hint="eastAsia"/>
          <w:b/>
          <w:kern w:val="1"/>
          <w:sz w:val="24"/>
        </w:rPr>
        <w:t>OS、ORACLE恢复测试等还没有做，协调尽快完成</w:t>
      </w:r>
      <w:r w:rsidR="00E94688">
        <w:rPr>
          <w:rFonts w:ascii="宋体" w:hAnsi="宋体" w:cs="宋体" w:hint="eastAsia"/>
          <w:b/>
          <w:kern w:val="1"/>
          <w:sz w:val="24"/>
        </w:rPr>
        <w:t>；</w:t>
      </w:r>
    </w:p>
    <w:p w14:paraId="7106BD9D" w14:textId="77777777" w:rsidR="00CA3E87" w:rsidRDefault="00E94688" w:rsidP="00E94688">
      <w:pPr>
        <w:widowControl w:val="0"/>
        <w:numPr>
          <w:ilvl w:val="0"/>
          <w:numId w:val="43"/>
        </w:numPr>
        <w:jc w:val="both"/>
        <w:rPr>
          <w:rFonts w:ascii="宋体" w:hAnsi="宋体" w:cs="宋体"/>
          <w:b/>
          <w:kern w:val="1"/>
          <w:sz w:val="24"/>
        </w:rPr>
      </w:pPr>
      <w:r w:rsidRPr="00E94688">
        <w:rPr>
          <w:rFonts w:ascii="宋体" w:hAnsi="宋体" w:cs="宋体" w:hint="eastAsia"/>
          <w:b/>
          <w:kern w:val="1"/>
          <w:sz w:val="24"/>
        </w:rPr>
        <w:t>虚拟环境的资源使用率较高，如果单台</w:t>
      </w:r>
      <w:proofErr w:type="spellStart"/>
      <w:r w:rsidRPr="00E94688">
        <w:rPr>
          <w:rFonts w:ascii="宋体" w:hAnsi="宋体" w:cs="宋体" w:hint="eastAsia"/>
          <w:b/>
          <w:kern w:val="1"/>
          <w:sz w:val="24"/>
        </w:rPr>
        <w:t>ESXi</w:t>
      </w:r>
      <w:proofErr w:type="spellEnd"/>
      <w:r w:rsidRPr="00E94688">
        <w:rPr>
          <w:rFonts w:ascii="宋体" w:hAnsi="宋体" w:cs="宋体" w:hint="eastAsia"/>
          <w:b/>
          <w:kern w:val="1"/>
          <w:sz w:val="24"/>
        </w:rPr>
        <w:t>发生故障，无法切换，冗余低，</w:t>
      </w:r>
      <w:r w:rsidRPr="00E94688">
        <w:rPr>
          <w:rFonts w:ascii="宋体" w:hAnsi="宋体" w:cs="宋体" w:hint="eastAsia"/>
          <w:b/>
          <w:kern w:val="1"/>
          <w:sz w:val="24"/>
        </w:rPr>
        <w:lastRenderedPageBreak/>
        <w:t>需要均衡调整</w:t>
      </w:r>
      <w:r>
        <w:rPr>
          <w:rFonts w:ascii="宋体" w:hAnsi="宋体" w:cs="宋体" w:hint="eastAsia"/>
          <w:b/>
          <w:kern w:val="1"/>
          <w:sz w:val="24"/>
        </w:rPr>
        <w:t>；</w:t>
      </w:r>
    </w:p>
    <w:p w14:paraId="2AA5132B" w14:textId="77777777" w:rsidR="003648CE" w:rsidRPr="00EA1661" w:rsidRDefault="003648CE" w:rsidP="00760AE7">
      <w:pPr>
        <w:ind w:left="1635"/>
        <w:rPr>
          <w:kern w:val="1"/>
        </w:rPr>
      </w:pPr>
    </w:p>
    <w:p w14:paraId="19DD1817" w14:textId="77777777" w:rsidR="003648CE" w:rsidRDefault="003648CE" w:rsidP="00F44829">
      <w:pPr>
        <w:pStyle w:val="1"/>
        <w:numPr>
          <w:ilvl w:val="0"/>
          <w:numId w:val="18"/>
        </w:numPr>
      </w:pPr>
      <w:bookmarkStart w:id="161" w:name="_Toc477173328"/>
      <w:bookmarkStart w:id="162" w:name="__RefHeading__16_81486892"/>
      <w:bookmarkStart w:id="163" w:name="__RefHeading__50_1004794411"/>
      <w:r>
        <w:lastRenderedPageBreak/>
        <w:t>运行维护服务管理</w:t>
      </w:r>
      <w:bookmarkEnd w:id="161"/>
    </w:p>
    <w:p w14:paraId="51F1D810" w14:textId="77777777" w:rsidR="003648CE" w:rsidRDefault="003648CE" w:rsidP="00F44829">
      <w:pPr>
        <w:pStyle w:val="2"/>
        <w:numPr>
          <w:ilvl w:val="0"/>
          <w:numId w:val="20"/>
        </w:numPr>
        <w:rPr>
          <w:rFonts w:ascii="楷体_GB2312" w:eastAsia="楷体_GB2312" w:hAnsi="楷体_GB2312" w:cs="楷体_GB2312"/>
          <w:bCs/>
          <w:sz w:val="24"/>
        </w:rPr>
      </w:pPr>
      <w:bookmarkStart w:id="164" w:name="_Toc477173329"/>
      <w:bookmarkStart w:id="165" w:name="__RefHeading__52_1004794411"/>
      <w:bookmarkStart w:id="166" w:name="__RefHeading__18_81486892"/>
      <w:r>
        <w:t>日常例行工作</w:t>
      </w:r>
      <w:bookmarkEnd w:id="164"/>
    </w:p>
    <w:tbl>
      <w:tblPr>
        <w:tblW w:w="0" w:type="auto"/>
        <w:tblInd w:w="813" w:type="dxa"/>
        <w:tblLayout w:type="fixed"/>
        <w:tblLook w:val="0000" w:firstRow="0" w:lastRow="0" w:firstColumn="0" w:lastColumn="0" w:noHBand="0" w:noVBand="0"/>
      </w:tblPr>
      <w:tblGrid>
        <w:gridCol w:w="2160"/>
        <w:gridCol w:w="1260"/>
        <w:gridCol w:w="1548"/>
        <w:gridCol w:w="2082"/>
      </w:tblGrid>
      <w:tr w:rsidR="003648CE" w14:paraId="3D3F2088" w14:textId="77777777">
        <w:tc>
          <w:tcPr>
            <w:tcW w:w="7050" w:type="dxa"/>
            <w:gridSpan w:val="4"/>
            <w:tcBorders>
              <w:top w:val="single" w:sz="4" w:space="0" w:color="000000"/>
              <w:left w:val="single" w:sz="4" w:space="0" w:color="000000"/>
              <w:bottom w:val="single" w:sz="4" w:space="0" w:color="000000"/>
              <w:right w:val="single" w:sz="4" w:space="0" w:color="000000"/>
            </w:tcBorders>
            <w:shd w:val="clear" w:color="auto" w:fill="auto"/>
          </w:tcPr>
          <w:p w14:paraId="45FAB002" w14:textId="77777777" w:rsidR="003648CE" w:rsidRDefault="003648CE" w:rsidP="00A46CB0">
            <w:pPr>
              <w:jc w:val="center"/>
            </w:pPr>
            <w:r>
              <w:rPr>
                <w:rFonts w:ascii="楷体_GB2312" w:eastAsia="楷体_GB2312" w:hAnsi="楷体_GB2312" w:cs="楷体_GB2312"/>
                <w:b/>
                <w:bCs/>
                <w:sz w:val="24"/>
              </w:rPr>
              <w:t>工作情况统计</w:t>
            </w:r>
            <w:r>
              <w:rPr>
                <w:rFonts w:ascii="楷体_GB2312" w:eastAsia="楷体_GB2312" w:hAnsi="楷体_GB2312" w:cs="楷体_GB2312"/>
                <w:b/>
                <w:bCs/>
                <w:sz w:val="24"/>
              </w:rPr>
              <w:softHyphen/>
              <w:t>(</w:t>
            </w:r>
            <w:r w:rsidR="002702B5">
              <w:rPr>
                <w:rFonts w:ascii="Calibri" w:eastAsia="楷体_GB2312" w:hAnsi="Calibri" w:cs="Calibri"/>
                <w:b/>
                <w:bCs/>
                <w:sz w:val="24"/>
              </w:rPr>
              <w:t>201</w:t>
            </w:r>
            <w:r w:rsidR="006072DA">
              <w:rPr>
                <w:rFonts w:ascii="Calibri" w:eastAsia="楷体_GB2312" w:hAnsi="Calibri" w:cs="Calibri" w:hint="eastAsia"/>
                <w:b/>
                <w:bCs/>
                <w:sz w:val="24"/>
              </w:rPr>
              <w:t>7</w:t>
            </w:r>
            <w:r w:rsidR="006057B4">
              <w:rPr>
                <w:rFonts w:ascii="Calibri" w:eastAsia="楷体_GB2312" w:hAnsi="Calibri" w:cs="Calibri"/>
                <w:b/>
                <w:bCs/>
                <w:sz w:val="24"/>
              </w:rPr>
              <w:t>.</w:t>
            </w:r>
            <w:r w:rsidR="006072DA">
              <w:rPr>
                <w:rFonts w:ascii="Calibri" w:eastAsia="楷体_GB2312" w:hAnsi="Calibri" w:cs="Calibri" w:hint="eastAsia"/>
                <w:b/>
                <w:bCs/>
                <w:sz w:val="24"/>
              </w:rPr>
              <w:t>0</w:t>
            </w:r>
            <w:ins w:id="167" w:author="dell" w:date="2017-03-02T17:16:00Z">
              <w:r w:rsidR="00DE32BF">
                <w:rPr>
                  <w:rFonts w:ascii="Calibri" w:eastAsia="楷体_GB2312" w:hAnsi="Calibri" w:cs="Calibri" w:hint="eastAsia"/>
                  <w:b/>
                  <w:bCs/>
                  <w:sz w:val="24"/>
                </w:rPr>
                <w:t>2</w:t>
              </w:r>
            </w:ins>
            <w:del w:id="168" w:author="dell" w:date="2017-03-02T17:16:00Z">
              <w:r w:rsidR="006072DA" w:rsidDel="00DE32BF">
                <w:rPr>
                  <w:rFonts w:ascii="Calibri" w:eastAsia="楷体_GB2312" w:hAnsi="Calibri" w:cs="Calibri" w:hint="eastAsia"/>
                  <w:b/>
                  <w:bCs/>
                  <w:sz w:val="24"/>
                </w:rPr>
                <w:delText>1</w:delText>
              </w:r>
            </w:del>
            <w:r w:rsidR="002702B5">
              <w:rPr>
                <w:rFonts w:ascii="Calibri" w:eastAsia="楷体_GB2312" w:hAnsi="Calibri" w:cs="Calibri"/>
                <w:b/>
                <w:bCs/>
                <w:sz w:val="24"/>
              </w:rPr>
              <w:t>.01-201</w:t>
            </w:r>
            <w:r w:rsidR="006072DA">
              <w:rPr>
                <w:rFonts w:ascii="Calibri" w:eastAsia="楷体_GB2312" w:hAnsi="Calibri" w:cs="Calibri" w:hint="eastAsia"/>
                <w:b/>
                <w:bCs/>
                <w:sz w:val="24"/>
              </w:rPr>
              <w:t>7</w:t>
            </w:r>
            <w:r w:rsidR="006057B4">
              <w:rPr>
                <w:rFonts w:ascii="Calibri" w:eastAsia="楷体_GB2312" w:hAnsi="Calibri" w:cs="Calibri"/>
                <w:b/>
                <w:bCs/>
                <w:sz w:val="24"/>
              </w:rPr>
              <w:t>.</w:t>
            </w:r>
            <w:r w:rsidR="006072DA">
              <w:rPr>
                <w:rFonts w:ascii="Calibri" w:eastAsia="楷体_GB2312" w:hAnsi="Calibri" w:cs="Calibri" w:hint="eastAsia"/>
                <w:b/>
                <w:bCs/>
                <w:sz w:val="24"/>
              </w:rPr>
              <w:t>0</w:t>
            </w:r>
            <w:ins w:id="169" w:author="dell" w:date="2017-03-02T17:16:00Z">
              <w:r w:rsidR="00DE32BF">
                <w:rPr>
                  <w:rFonts w:ascii="Calibri" w:eastAsia="楷体_GB2312" w:hAnsi="Calibri" w:cs="Calibri" w:hint="eastAsia"/>
                  <w:b/>
                  <w:bCs/>
                  <w:sz w:val="24"/>
                </w:rPr>
                <w:t>2</w:t>
              </w:r>
            </w:ins>
            <w:del w:id="170" w:author="dell" w:date="2017-03-02T17:16:00Z">
              <w:r w:rsidR="006072DA" w:rsidDel="00DE32BF">
                <w:rPr>
                  <w:rFonts w:ascii="Calibri" w:eastAsia="楷体_GB2312" w:hAnsi="Calibri" w:cs="Calibri" w:hint="eastAsia"/>
                  <w:b/>
                  <w:bCs/>
                  <w:sz w:val="24"/>
                </w:rPr>
                <w:delText>1</w:delText>
              </w:r>
            </w:del>
            <w:r>
              <w:rPr>
                <w:rFonts w:ascii="Calibri" w:eastAsia="楷体_GB2312" w:hAnsi="Calibri" w:cs="Calibri"/>
                <w:b/>
                <w:bCs/>
                <w:sz w:val="24"/>
              </w:rPr>
              <w:t>.</w:t>
            </w:r>
            <w:ins w:id="171" w:author="dell" w:date="2017-03-02T17:17:00Z">
              <w:r w:rsidR="00DE32BF">
                <w:rPr>
                  <w:rFonts w:ascii="Calibri" w:eastAsia="楷体_GB2312" w:hAnsi="Calibri" w:cs="Calibri" w:hint="eastAsia"/>
                  <w:b/>
                  <w:bCs/>
                  <w:sz w:val="24"/>
                </w:rPr>
                <w:t>28</w:t>
              </w:r>
            </w:ins>
            <w:del w:id="172" w:author="dell" w:date="2017-03-02T17:17:00Z">
              <w:r w:rsidR="006057B4" w:rsidDel="00DE32BF">
                <w:rPr>
                  <w:rFonts w:ascii="Calibri" w:eastAsia="楷体_GB2312" w:hAnsi="Calibri" w:cs="Calibri" w:hint="eastAsia"/>
                  <w:b/>
                  <w:bCs/>
                  <w:sz w:val="24"/>
                </w:rPr>
                <w:delText>3</w:delText>
              </w:r>
              <w:r w:rsidR="00422FEC" w:rsidDel="00DE32BF">
                <w:rPr>
                  <w:rFonts w:ascii="Calibri" w:eastAsia="楷体_GB2312" w:hAnsi="Calibri" w:cs="Calibri" w:hint="eastAsia"/>
                  <w:b/>
                  <w:bCs/>
                  <w:sz w:val="24"/>
                </w:rPr>
                <w:delText>0</w:delText>
              </w:r>
            </w:del>
            <w:r>
              <w:rPr>
                <w:rFonts w:ascii="楷体_GB2312" w:eastAsia="楷体_GB2312" w:hAnsi="楷体_GB2312" w:cs="楷体_GB2312"/>
                <w:b/>
                <w:bCs/>
                <w:sz w:val="24"/>
              </w:rPr>
              <w:t>)</w:t>
            </w:r>
          </w:p>
        </w:tc>
      </w:tr>
      <w:tr w:rsidR="003648CE" w14:paraId="2A07F7BF" w14:textId="77777777">
        <w:tc>
          <w:tcPr>
            <w:tcW w:w="2160" w:type="dxa"/>
            <w:tcBorders>
              <w:top w:val="single" w:sz="4" w:space="0" w:color="000000"/>
              <w:left w:val="single" w:sz="4" w:space="0" w:color="000000"/>
              <w:bottom w:val="single" w:sz="4" w:space="0" w:color="000000"/>
            </w:tcBorders>
            <w:shd w:val="clear" w:color="auto" w:fill="auto"/>
          </w:tcPr>
          <w:p w14:paraId="39CFD926" w14:textId="77777777" w:rsidR="003648CE" w:rsidRDefault="003648CE">
            <w:pPr>
              <w:jc w:val="center"/>
              <w:rPr>
                <w:rFonts w:ascii="楷体_GB2312" w:eastAsia="楷体_GB2312" w:hAnsi="楷体_GB2312" w:cs="楷体_GB2312"/>
                <w:b/>
                <w:bCs/>
                <w:sz w:val="24"/>
              </w:rPr>
            </w:pPr>
            <w:r>
              <w:rPr>
                <w:rFonts w:ascii="楷体_GB2312" w:eastAsia="楷体_GB2312" w:hAnsi="楷体_GB2312" w:cs="楷体_GB2312"/>
                <w:b/>
                <w:bCs/>
                <w:sz w:val="24"/>
              </w:rPr>
              <w:t>工作内容</w:t>
            </w:r>
          </w:p>
        </w:tc>
        <w:tc>
          <w:tcPr>
            <w:tcW w:w="1260" w:type="dxa"/>
            <w:tcBorders>
              <w:top w:val="single" w:sz="4" w:space="0" w:color="000000"/>
              <w:left w:val="single" w:sz="4" w:space="0" w:color="000000"/>
              <w:bottom w:val="single" w:sz="4" w:space="0" w:color="000000"/>
            </w:tcBorders>
            <w:shd w:val="clear" w:color="auto" w:fill="auto"/>
          </w:tcPr>
          <w:p w14:paraId="75CA552D" w14:textId="77777777" w:rsidR="003648CE" w:rsidRDefault="003648CE">
            <w:pPr>
              <w:jc w:val="center"/>
              <w:rPr>
                <w:rFonts w:ascii="楷体_GB2312" w:eastAsia="楷体_GB2312" w:hAnsi="楷体_GB2312" w:cs="楷体_GB2312"/>
                <w:b/>
                <w:bCs/>
                <w:sz w:val="24"/>
              </w:rPr>
            </w:pPr>
            <w:r>
              <w:rPr>
                <w:rFonts w:ascii="楷体_GB2312" w:eastAsia="楷体_GB2312" w:hAnsi="楷体_GB2312" w:cs="楷体_GB2312"/>
                <w:b/>
                <w:bCs/>
                <w:sz w:val="24"/>
              </w:rPr>
              <w:t>数量</w:t>
            </w:r>
          </w:p>
        </w:tc>
        <w:tc>
          <w:tcPr>
            <w:tcW w:w="1548" w:type="dxa"/>
            <w:tcBorders>
              <w:top w:val="single" w:sz="4" w:space="0" w:color="000000"/>
              <w:left w:val="single" w:sz="4" w:space="0" w:color="000000"/>
              <w:bottom w:val="single" w:sz="4" w:space="0" w:color="000000"/>
            </w:tcBorders>
            <w:shd w:val="clear" w:color="auto" w:fill="auto"/>
          </w:tcPr>
          <w:p w14:paraId="6E329F66" w14:textId="77777777" w:rsidR="003648CE" w:rsidRDefault="003648CE">
            <w:pPr>
              <w:jc w:val="center"/>
              <w:rPr>
                <w:rFonts w:ascii="楷体_GB2312" w:eastAsia="楷体_GB2312" w:hAnsi="楷体_GB2312" w:cs="楷体_GB2312"/>
                <w:b/>
                <w:bCs/>
                <w:sz w:val="24"/>
              </w:rPr>
            </w:pPr>
            <w:r>
              <w:rPr>
                <w:rFonts w:ascii="楷体_GB2312" w:eastAsia="楷体_GB2312" w:hAnsi="楷体_GB2312" w:cs="楷体_GB2312"/>
                <w:b/>
                <w:bCs/>
                <w:sz w:val="24"/>
              </w:rPr>
              <w:t>超时数</w:t>
            </w:r>
          </w:p>
        </w:tc>
        <w:tc>
          <w:tcPr>
            <w:tcW w:w="2082" w:type="dxa"/>
            <w:tcBorders>
              <w:top w:val="single" w:sz="4" w:space="0" w:color="000000"/>
              <w:left w:val="single" w:sz="4" w:space="0" w:color="000000"/>
              <w:bottom w:val="single" w:sz="4" w:space="0" w:color="000000"/>
              <w:right w:val="single" w:sz="4" w:space="0" w:color="000000"/>
            </w:tcBorders>
            <w:shd w:val="clear" w:color="auto" w:fill="auto"/>
          </w:tcPr>
          <w:p w14:paraId="2719F63B" w14:textId="77777777" w:rsidR="003648CE" w:rsidRDefault="003648CE">
            <w:pPr>
              <w:jc w:val="center"/>
            </w:pPr>
            <w:r>
              <w:rPr>
                <w:rFonts w:ascii="楷体_GB2312" w:eastAsia="楷体_GB2312" w:hAnsi="楷体_GB2312" w:cs="楷体_GB2312"/>
                <w:b/>
                <w:bCs/>
                <w:sz w:val="24"/>
              </w:rPr>
              <w:t>及时率</w:t>
            </w:r>
          </w:p>
        </w:tc>
      </w:tr>
      <w:tr w:rsidR="003648CE" w14:paraId="12EFB596" w14:textId="77777777">
        <w:tc>
          <w:tcPr>
            <w:tcW w:w="2160" w:type="dxa"/>
            <w:tcBorders>
              <w:top w:val="single" w:sz="4" w:space="0" w:color="000000"/>
              <w:left w:val="single" w:sz="4" w:space="0" w:color="000000"/>
              <w:bottom w:val="single" w:sz="4" w:space="0" w:color="000000"/>
            </w:tcBorders>
            <w:shd w:val="clear" w:color="auto" w:fill="auto"/>
          </w:tcPr>
          <w:p w14:paraId="0EB82AB7" w14:textId="77777777" w:rsidR="003648CE" w:rsidRDefault="003648CE">
            <w:pPr>
              <w:jc w:val="center"/>
              <w:rPr>
                <w:rFonts w:ascii="Calibri" w:eastAsia="楷体_GB2312" w:hAnsi="Calibri" w:cs="Calibri"/>
                <w:bCs/>
              </w:rPr>
            </w:pPr>
            <w:r>
              <w:rPr>
                <w:rFonts w:ascii="楷体_GB2312" w:eastAsia="楷体_GB2312" w:hAnsi="楷体_GB2312" w:cs="楷体_GB2312"/>
                <w:bCs/>
              </w:rPr>
              <w:t>每天巡检作业</w:t>
            </w:r>
          </w:p>
          <w:p w14:paraId="4A4B572B" w14:textId="77777777" w:rsidR="003648CE" w:rsidRDefault="003648CE">
            <w:pPr>
              <w:jc w:val="center"/>
              <w:rPr>
                <w:color w:val="000000"/>
                <w:szCs w:val="21"/>
              </w:rPr>
            </w:pPr>
            <w:r>
              <w:rPr>
                <w:rFonts w:ascii="Calibri" w:eastAsia="楷体_GB2312" w:hAnsi="Calibri" w:cs="Calibri"/>
                <w:bCs/>
              </w:rPr>
              <w:t>(App</w:t>
            </w:r>
            <w:r>
              <w:rPr>
                <w:rFonts w:ascii="楷体_GB2312" w:eastAsia="楷体_GB2312" w:hAnsi="楷体_GB2312" w:cs="楷体_GB2312"/>
                <w:bCs/>
              </w:rPr>
              <w:t>可用性、系统</w:t>
            </w:r>
            <w:r>
              <w:rPr>
                <w:rFonts w:ascii="Calibri" w:eastAsia="楷体_GB2312" w:hAnsi="Calibri" w:cs="Calibri"/>
                <w:bCs/>
              </w:rPr>
              <w:t>)</w:t>
            </w:r>
          </w:p>
        </w:tc>
        <w:tc>
          <w:tcPr>
            <w:tcW w:w="1260" w:type="dxa"/>
            <w:tcBorders>
              <w:top w:val="single" w:sz="4" w:space="0" w:color="000000"/>
              <w:left w:val="single" w:sz="4" w:space="0" w:color="000000"/>
              <w:bottom w:val="single" w:sz="4" w:space="0" w:color="000000"/>
            </w:tcBorders>
            <w:shd w:val="clear" w:color="auto" w:fill="auto"/>
            <w:vAlign w:val="center"/>
          </w:tcPr>
          <w:p w14:paraId="475BD84C" w14:textId="77777777" w:rsidR="003648CE" w:rsidRDefault="009F2D48">
            <w:pPr>
              <w:jc w:val="center"/>
              <w:rPr>
                <w:rFonts w:ascii="Calibri" w:eastAsia="楷体_GB2312" w:hAnsi="Calibri" w:cs="Calibri"/>
                <w:bCs/>
                <w:sz w:val="24"/>
              </w:rPr>
            </w:pPr>
            <w:r>
              <w:rPr>
                <w:rFonts w:hint="eastAsia"/>
                <w:color w:val="000000"/>
                <w:szCs w:val="21"/>
              </w:rPr>
              <w:t>22</w:t>
            </w:r>
          </w:p>
        </w:tc>
        <w:tc>
          <w:tcPr>
            <w:tcW w:w="1548" w:type="dxa"/>
            <w:tcBorders>
              <w:top w:val="single" w:sz="4" w:space="0" w:color="000000"/>
              <w:left w:val="single" w:sz="4" w:space="0" w:color="000000"/>
              <w:bottom w:val="single" w:sz="4" w:space="0" w:color="000000"/>
            </w:tcBorders>
            <w:shd w:val="clear" w:color="auto" w:fill="auto"/>
            <w:vAlign w:val="center"/>
          </w:tcPr>
          <w:p w14:paraId="2985C6FC" w14:textId="77777777" w:rsidR="003648CE" w:rsidRDefault="003648CE">
            <w:pPr>
              <w:jc w:val="center"/>
              <w:rPr>
                <w:rFonts w:ascii="Calibri" w:eastAsia="楷体_GB2312" w:hAnsi="Calibri" w:cs="Calibri"/>
                <w:bCs/>
                <w:sz w:val="24"/>
              </w:rPr>
            </w:pPr>
            <w:r>
              <w:rPr>
                <w:rFonts w:ascii="Calibri" w:eastAsia="楷体_GB2312" w:hAnsi="Calibri" w:cs="Calibri"/>
                <w:bCs/>
                <w:sz w:val="24"/>
              </w:rPr>
              <w:t>0</w:t>
            </w:r>
          </w:p>
        </w:tc>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F7031" w14:textId="77777777" w:rsidR="003648CE" w:rsidRDefault="003648CE">
            <w:pPr>
              <w:jc w:val="center"/>
            </w:pPr>
            <w:r>
              <w:rPr>
                <w:rFonts w:ascii="Calibri" w:eastAsia="楷体_GB2312" w:hAnsi="Calibri" w:cs="Calibri"/>
                <w:bCs/>
                <w:sz w:val="24"/>
              </w:rPr>
              <w:t>100%</w:t>
            </w:r>
          </w:p>
        </w:tc>
      </w:tr>
      <w:tr w:rsidR="003648CE" w14:paraId="45BA9CD8" w14:textId="77777777">
        <w:tc>
          <w:tcPr>
            <w:tcW w:w="2160" w:type="dxa"/>
            <w:tcBorders>
              <w:top w:val="single" w:sz="4" w:space="0" w:color="000000"/>
              <w:left w:val="single" w:sz="4" w:space="0" w:color="000000"/>
              <w:bottom w:val="single" w:sz="4" w:space="0" w:color="000000"/>
            </w:tcBorders>
            <w:shd w:val="clear" w:color="auto" w:fill="auto"/>
          </w:tcPr>
          <w:p w14:paraId="1115EE4C" w14:textId="77777777" w:rsidR="003648CE" w:rsidRDefault="003648CE">
            <w:pPr>
              <w:jc w:val="center"/>
              <w:rPr>
                <w:color w:val="000000"/>
                <w:szCs w:val="21"/>
              </w:rPr>
            </w:pPr>
            <w:r>
              <w:rPr>
                <w:rFonts w:ascii="楷体_GB2312" w:eastAsia="楷体_GB2312" w:hAnsi="楷体_GB2312" w:cs="楷体_GB2312"/>
                <w:bCs/>
              </w:rPr>
              <w:t>完成周报</w:t>
            </w:r>
          </w:p>
        </w:tc>
        <w:tc>
          <w:tcPr>
            <w:tcW w:w="1260" w:type="dxa"/>
            <w:tcBorders>
              <w:top w:val="single" w:sz="4" w:space="0" w:color="000000"/>
              <w:left w:val="single" w:sz="4" w:space="0" w:color="000000"/>
              <w:bottom w:val="single" w:sz="4" w:space="0" w:color="000000"/>
            </w:tcBorders>
            <w:shd w:val="clear" w:color="auto" w:fill="auto"/>
            <w:vAlign w:val="center"/>
          </w:tcPr>
          <w:p w14:paraId="116392EF" w14:textId="77777777" w:rsidR="003648CE" w:rsidRDefault="009F2D48">
            <w:pPr>
              <w:jc w:val="center"/>
              <w:rPr>
                <w:rFonts w:ascii="Calibri" w:eastAsia="楷体_GB2312" w:hAnsi="Calibri" w:cs="Calibri"/>
                <w:bCs/>
                <w:sz w:val="24"/>
              </w:rPr>
            </w:pPr>
            <w:r>
              <w:rPr>
                <w:rFonts w:hint="eastAsia"/>
                <w:color w:val="000000"/>
                <w:szCs w:val="21"/>
              </w:rPr>
              <w:t>4</w:t>
            </w:r>
          </w:p>
        </w:tc>
        <w:tc>
          <w:tcPr>
            <w:tcW w:w="1548" w:type="dxa"/>
            <w:tcBorders>
              <w:top w:val="single" w:sz="4" w:space="0" w:color="000000"/>
              <w:left w:val="single" w:sz="4" w:space="0" w:color="000000"/>
              <w:bottom w:val="single" w:sz="4" w:space="0" w:color="000000"/>
            </w:tcBorders>
            <w:shd w:val="clear" w:color="auto" w:fill="auto"/>
            <w:vAlign w:val="center"/>
          </w:tcPr>
          <w:p w14:paraId="34088C94" w14:textId="77777777" w:rsidR="003648CE" w:rsidRDefault="003648CE">
            <w:pPr>
              <w:jc w:val="center"/>
              <w:rPr>
                <w:rFonts w:ascii="Calibri" w:eastAsia="楷体_GB2312" w:hAnsi="Calibri" w:cs="Calibri"/>
                <w:bCs/>
                <w:sz w:val="24"/>
              </w:rPr>
            </w:pPr>
            <w:r>
              <w:rPr>
                <w:rFonts w:ascii="Calibri" w:eastAsia="楷体_GB2312" w:hAnsi="Calibri" w:cs="Calibri"/>
                <w:bCs/>
                <w:sz w:val="24"/>
              </w:rPr>
              <w:t>0</w:t>
            </w:r>
          </w:p>
        </w:tc>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05D49E" w14:textId="77777777" w:rsidR="003648CE" w:rsidRDefault="003648CE">
            <w:pPr>
              <w:jc w:val="center"/>
            </w:pPr>
            <w:r>
              <w:rPr>
                <w:rFonts w:ascii="Calibri" w:eastAsia="楷体_GB2312" w:hAnsi="Calibri" w:cs="Calibri"/>
                <w:bCs/>
                <w:sz w:val="24"/>
              </w:rPr>
              <w:t>100%</w:t>
            </w:r>
          </w:p>
        </w:tc>
      </w:tr>
      <w:tr w:rsidR="003648CE" w14:paraId="7FA5137D" w14:textId="77777777">
        <w:tc>
          <w:tcPr>
            <w:tcW w:w="2160" w:type="dxa"/>
            <w:tcBorders>
              <w:top w:val="single" w:sz="4" w:space="0" w:color="000000"/>
              <w:left w:val="single" w:sz="4" w:space="0" w:color="000000"/>
              <w:bottom w:val="single" w:sz="4" w:space="0" w:color="000000"/>
            </w:tcBorders>
            <w:shd w:val="clear" w:color="auto" w:fill="auto"/>
          </w:tcPr>
          <w:p w14:paraId="231FF671" w14:textId="77777777" w:rsidR="003648CE" w:rsidRDefault="003648CE">
            <w:pPr>
              <w:jc w:val="center"/>
              <w:rPr>
                <w:color w:val="000000"/>
                <w:szCs w:val="21"/>
              </w:rPr>
            </w:pPr>
            <w:r>
              <w:rPr>
                <w:rFonts w:ascii="楷体_GB2312" w:eastAsia="楷体_GB2312" w:hAnsi="楷体_GB2312" w:cs="楷体_GB2312"/>
                <w:bCs/>
              </w:rPr>
              <w:t>完成月报</w:t>
            </w:r>
          </w:p>
        </w:tc>
        <w:tc>
          <w:tcPr>
            <w:tcW w:w="1260" w:type="dxa"/>
            <w:tcBorders>
              <w:top w:val="single" w:sz="4" w:space="0" w:color="000000"/>
              <w:left w:val="single" w:sz="4" w:space="0" w:color="000000"/>
              <w:bottom w:val="single" w:sz="4" w:space="0" w:color="000000"/>
            </w:tcBorders>
            <w:shd w:val="clear" w:color="auto" w:fill="auto"/>
            <w:vAlign w:val="center"/>
          </w:tcPr>
          <w:p w14:paraId="1C3E1D14" w14:textId="77777777" w:rsidR="003648CE" w:rsidRDefault="003648CE">
            <w:pPr>
              <w:jc w:val="center"/>
              <w:rPr>
                <w:rFonts w:ascii="Calibri" w:eastAsia="楷体_GB2312" w:hAnsi="Calibri" w:cs="Calibri"/>
                <w:bCs/>
                <w:sz w:val="24"/>
              </w:rPr>
            </w:pPr>
            <w:r>
              <w:rPr>
                <w:color w:val="000000"/>
                <w:szCs w:val="21"/>
              </w:rPr>
              <w:t>1</w:t>
            </w:r>
          </w:p>
        </w:tc>
        <w:tc>
          <w:tcPr>
            <w:tcW w:w="1548" w:type="dxa"/>
            <w:tcBorders>
              <w:top w:val="single" w:sz="4" w:space="0" w:color="000000"/>
              <w:left w:val="single" w:sz="4" w:space="0" w:color="000000"/>
              <w:bottom w:val="single" w:sz="4" w:space="0" w:color="000000"/>
            </w:tcBorders>
            <w:shd w:val="clear" w:color="auto" w:fill="auto"/>
            <w:vAlign w:val="center"/>
          </w:tcPr>
          <w:p w14:paraId="15EE3B72" w14:textId="77777777" w:rsidR="003648CE" w:rsidRDefault="003648CE">
            <w:pPr>
              <w:jc w:val="center"/>
              <w:rPr>
                <w:rFonts w:ascii="Calibri" w:eastAsia="楷体_GB2312" w:hAnsi="Calibri" w:cs="Calibri"/>
                <w:bCs/>
                <w:sz w:val="24"/>
              </w:rPr>
            </w:pPr>
            <w:r>
              <w:rPr>
                <w:rFonts w:ascii="Calibri" w:eastAsia="楷体_GB2312" w:hAnsi="Calibri" w:cs="Calibri"/>
                <w:bCs/>
                <w:sz w:val="24"/>
              </w:rPr>
              <w:t>0</w:t>
            </w:r>
          </w:p>
        </w:tc>
        <w:tc>
          <w:tcPr>
            <w:tcW w:w="208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6B3A36" w14:textId="77777777" w:rsidR="003648CE" w:rsidRDefault="003648CE">
            <w:pPr>
              <w:jc w:val="center"/>
            </w:pPr>
            <w:r>
              <w:rPr>
                <w:rFonts w:ascii="Calibri" w:eastAsia="楷体_GB2312" w:hAnsi="Calibri" w:cs="Calibri"/>
                <w:bCs/>
                <w:sz w:val="24"/>
              </w:rPr>
              <w:t>100%</w:t>
            </w:r>
          </w:p>
        </w:tc>
      </w:tr>
    </w:tbl>
    <w:p w14:paraId="7AE99592" w14:textId="77777777" w:rsidR="003648CE" w:rsidRDefault="003648CE" w:rsidP="00CF1A57">
      <w:pPr>
        <w:pStyle w:val="10"/>
        <w:ind w:firstLine="420"/>
      </w:pPr>
      <w:r>
        <w:tab/>
      </w:r>
    </w:p>
    <w:p w14:paraId="6E1C0948" w14:textId="77777777" w:rsidR="003648CE" w:rsidRPr="00F44829" w:rsidRDefault="003648CE" w:rsidP="00F44829">
      <w:pPr>
        <w:pStyle w:val="2"/>
        <w:numPr>
          <w:ilvl w:val="0"/>
          <w:numId w:val="20"/>
        </w:numPr>
      </w:pPr>
      <w:bookmarkStart w:id="173" w:name="_Toc477173330"/>
      <w:bookmarkStart w:id="174" w:name="__RefHeading__54_1004794411"/>
      <w:bookmarkStart w:id="175" w:name="__RefHeading__20_81486892"/>
      <w:r>
        <w:t>主要服务工作清单</w:t>
      </w:r>
      <w:bookmarkEnd w:id="173"/>
    </w:p>
    <w:p w14:paraId="449D0A1D" w14:textId="77777777" w:rsidR="003648CE" w:rsidRDefault="003648CE" w:rsidP="00CF1A57">
      <w:pPr>
        <w:widowControl w:val="0"/>
        <w:tabs>
          <w:tab w:val="left" w:pos="555"/>
        </w:tabs>
        <w:ind w:firstLine="480"/>
        <w:jc w:val="both"/>
        <w:rPr>
          <w:rFonts w:ascii="宋体" w:hAnsi="宋体" w:cs="宋体"/>
          <w:b/>
          <w:bCs/>
          <w:szCs w:val="21"/>
        </w:rPr>
      </w:pPr>
      <w:r>
        <w:rPr>
          <w:kern w:val="1"/>
          <w:sz w:val="24"/>
        </w:rPr>
        <w:t>本月运维工单处理情况如下表：</w:t>
      </w:r>
    </w:p>
    <w:tbl>
      <w:tblPr>
        <w:tblW w:w="12297" w:type="dxa"/>
        <w:tblInd w:w="165" w:type="dxa"/>
        <w:tblLayout w:type="fixed"/>
        <w:tblLook w:val="0000" w:firstRow="0" w:lastRow="0" w:firstColumn="0" w:lastColumn="0" w:noHBand="0" w:noVBand="0"/>
      </w:tblPr>
      <w:tblGrid>
        <w:gridCol w:w="988"/>
        <w:gridCol w:w="2136"/>
        <w:gridCol w:w="4783"/>
        <w:gridCol w:w="851"/>
        <w:gridCol w:w="992"/>
        <w:gridCol w:w="936"/>
        <w:gridCol w:w="1611"/>
      </w:tblGrid>
      <w:tr w:rsidR="00EA1661" w14:paraId="366BE45C" w14:textId="77777777" w:rsidTr="007D17DB">
        <w:trPr>
          <w:gridAfter w:val="1"/>
          <w:wAfter w:w="1611" w:type="dxa"/>
          <w:trHeight w:val="300"/>
        </w:trPr>
        <w:tc>
          <w:tcPr>
            <w:tcW w:w="988" w:type="dxa"/>
            <w:tcBorders>
              <w:top w:val="single" w:sz="4" w:space="0" w:color="000000"/>
              <w:left w:val="single" w:sz="4" w:space="0" w:color="000000"/>
              <w:bottom w:val="single" w:sz="4" w:space="0" w:color="000000"/>
            </w:tcBorders>
            <w:shd w:val="clear" w:color="auto" w:fill="C0C0C0"/>
          </w:tcPr>
          <w:p w14:paraId="5799D738" w14:textId="77777777" w:rsidR="00EA1661" w:rsidRDefault="00EA1661">
            <w:pPr>
              <w:jc w:val="center"/>
              <w:rPr>
                <w:rFonts w:ascii="宋体" w:hAnsi="宋体" w:cs="宋体"/>
                <w:b/>
                <w:bCs/>
                <w:szCs w:val="21"/>
              </w:rPr>
            </w:pPr>
            <w:r>
              <w:rPr>
                <w:rFonts w:ascii="宋体" w:hAnsi="宋体" w:cs="宋体" w:hint="eastAsia"/>
                <w:b/>
                <w:bCs/>
                <w:szCs w:val="21"/>
              </w:rPr>
              <w:t>应用</w:t>
            </w:r>
            <w:r>
              <w:rPr>
                <w:rFonts w:ascii="宋体" w:hAnsi="宋体" w:cs="宋体"/>
                <w:b/>
                <w:bCs/>
                <w:szCs w:val="21"/>
              </w:rPr>
              <w:t>/</w:t>
            </w:r>
            <w:r>
              <w:rPr>
                <w:rFonts w:ascii="宋体" w:hAnsi="宋体" w:cs="宋体" w:hint="eastAsia"/>
                <w:b/>
                <w:bCs/>
                <w:szCs w:val="21"/>
              </w:rPr>
              <w:t>负责人</w:t>
            </w:r>
          </w:p>
        </w:tc>
        <w:tc>
          <w:tcPr>
            <w:tcW w:w="2136" w:type="dxa"/>
            <w:tcBorders>
              <w:top w:val="single" w:sz="4" w:space="0" w:color="000000"/>
              <w:left w:val="single" w:sz="4" w:space="0" w:color="000000"/>
              <w:bottom w:val="single" w:sz="4" w:space="0" w:color="000000"/>
            </w:tcBorders>
            <w:shd w:val="clear" w:color="auto" w:fill="C0C0C0"/>
          </w:tcPr>
          <w:p w14:paraId="43E273A2" w14:textId="77777777" w:rsidR="00EA1661" w:rsidRDefault="00EA1661">
            <w:pPr>
              <w:jc w:val="center"/>
              <w:rPr>
                <w:rFonts w:ascii="宋体" w:hAnsi="宋体" w:cs="宋体"/>
                <w:b/>
                <w:bCs/>
                <w:szCs w:val="21"/>
              </w:rPr>
            </w:pPr>
            <w:r>
              <w:rPr>
                <w:rFonts w:ascii="宋体" w:hAnsi="宋体" w:cs="宋体"/>
                <w:b/>
                <w:bCs/>
                <w:szCs w:val="21"/>
              </w:rPr>
              <w:t>时间</w:t>
            </w:r>
          </w:p>
        </w:tc>
        <w:tc>
          <w:tcPr>
            <w:tcW w:w="4783" w:type="dxa"/>
            <w:tcBorders>
              <w:top w:val="single" w:sz="4" w:space="0" w:color="000000"/>
              <w:left w:val="single" w:sz="4" w:space="0" w:color="000000"/>
              <w:bottom w:val="single" w:sz="4" w:space="0" w:color="000000"/>
            </w:tcBorders>
            <w:shd w:val="clear" w:color="auto" w:fill="C0C0C0"/>
          </w:tcPr>
          <w:p w14:paraId="617AE418" w14:textId="77777777" w:rsidR="00EA1661" w:rsidRDefault="00EA1661">
            <w:pPr>
              <w:jc w:val="center"/>
              <w:rPr>
                <w:rFonts w:ascii="宋体" w:hAnsi="宋体" w:cs="宋体"/>
                <w:b/>
                <w:bCs/>
                <w:szCs w:val="21"/>
              </w:rPr>
            </w:pPr>
            <w:r>
              <w:rPr>
                <w:rFonts w:ascii="宋体" w:hAnsi="宋体" w:cs="宋体"/>
                <w:b/>
                <w:bCs/>
                <w:szCs w:val="21"/>
              </w:rPr>
              <w:t>工作内容描述</w:t>
            </w:r>
          </w:p>
        </w:tc>
        <w:tc>
          <w:tcPr>
            <w:tcW w:w="851" w:type="dxa"/>
            <w:tcBorders>
              <w:top w:val="single" w:sz="4" w:space="0" w:color="000000"/>
              <w:left w:val="single" w:sz="4" w:space="0" w:color="000000"/>
              <w:bottom w:val="single" w:sz="4" w:space="0" w:color="000000"/>
            </w:tcBorders>
            <w:shd w:val="clear" w:color="auto" w:fill="C0C0C0"/>
          </w:tcPr>
          <w:p w14:paraId="428D492E" w14:textId="77777777" w:rsidR="00EA1661" w:rsidRDefault="00EA1661">
            <w:pPr>
              <w:jc w:val="center"/>
              <w:rPr>
                <w:rFonts w:ascii="宋体" w:hAnsi="宋体" w:cs="宋体"/>
                <w:b/>
                <w:bCs/>
                <w:szCs w:val="21"/>
              </w:rPr>
            </w:pPr>
            <w:r>
              <w:rPr>
                <w:rFonts w:ascii="宋体" w:hAnsi="宋体" w:cs="宋体"/>
                <w:b/>
                <w:bCs/>
                <w:szCs w:val="21"/>
              </w:rPr>
              <w:t>服务</w:t>
            </w:r>
          </w:p>
          <w:p w14:paraId="413D4918" w14:textId="77777777" w:rsidR="00EA1661" w:rsidRDefault="00EA1661">
            <w:pPr>
              <w:jc w:val="center"/>
              <w:rPr>
                <w:rFonts w:ascii="宋体" w:hAnsi="宋体" w:cs="宋体"/>
                <w:b/>
                <w:bCs/>
                <w:szCs w:val="21"/>
              </w:rPr>
            </w:pPr>
            <w:r>
              <w:rPr>
                <w:rFonts w:ascii="宋体" w:hAnsi="宋体" w:cs="宋体"/>
                <w:b/>
                <w:bCs/>
                <w:szCs w:val="21"/>
              </w:rPr>
              <w:t>人员</w:t>
            </w:r>
          </w:p>
        </w:tc>
        <w:tc>
          <w:tcPr>
            <w:tcW w:w="992" w:type="dxa"/>
            <w:tcBorders>
              <w:top w:val="single" w:sz="4" w:space="0" w:color="000000"/>
              <w:left w:val="single" w:sz="4" w:space="0" w:color="000000"/>
              <w:bottom w:val="single" w:sz="4" w:space="0" w:color="000000"/>
            </w:tcBorders>
            <w:shd w:val="clear" w:color="auto" w:fill="C0C0C0"/>
          </w:tcPr>
          <w:p w14:paraId="672A0053" w14:textId="77777777" w:rsidR="00EA1661" w:rsidRDefault="00EA1661">
            <w:pPr>
              <w:jc w:val="center"/>
              <w:rPr>
                <w:rFonts w:ascii="宋体" w:hAnsi="宋体" w:cs="宋体"/>
                <w:b/>
                <w:bCs/>
                <w:szCs w:val="21"/>
              </w:rPr>
            </w:pPr>
            <w:r>
              <w:rPr>
                <w:rFonts w:ascii="宋体" w:hAnsi="宋体" w:cs="宋体"/>
                <w:b/>
                <w:bCs/>
                <w:szCs w:val="21"/>
              </w:rPr>
              <w:t>服务结果简述</w:t>
            </w:r>
          </w:p>
        </w:tc>
        <w:tc>
          <w:tcPr>
            <w:tcW w:w="936" w:type="dxa"/>
            <w:tcBorders>
              <w:top w:val="single" w:sz="4" w:space="0" w:color="000000"/>
              <w:left w:val="single" w:sz="4" w:space="0" w:color="000000"/>
              <w:bottom w:val="single" w:sz="4" w:space="0" w:color="000000"/>
              <w:right w:val="single" w:sz="4" w:space="0" w:color="000000"/>
            </w:tcBorders>
            <w:shd w:val="clear" w:color="auto" w:fill="C0C0C0"/>
          </w:tcPr>
          <w:p w14:paraId="515B4B7D" w14:textId="77777777" w:rsidR="00EA1661" w:rsidRDefault="00EA1661">
            <w:pPr>
              <w:jc w:val="center"/>
            </w:pPr>
            <w:r>
              <w:rPr>
                <w:rFonts w:ascii="宋体" w:hAnsi="宋体" w:cs="宋体"/>
                <w:b/>
                <w:bCs/>
                <w:szCs w:val="21"/>
              </w:rPr>
              <w:t>备注</w:t>
            </w:r>
          </w:p>
        </w:tc>
      </w:tr>
      <w:tr w:rsidR="009E6E0A" w14:paraId="5C7146D7" w14:textId="77777777" w:rsidTr="007D17DB">
        <w:trPr>
          <w:gridAfter w:val="1"/>
          <w:wAfter w:w="1611" w:type="dxa"/>
          <w:trHeight w:val="305"/>
        </w:trPr>
        <w:tc>
          <w:tcPr>
            <w:tcW w:w="988" w:type="dxa"/>
            <w:vMerge w:val="restart"/>
            <w:tcBorders>
              <w:top w:val="single" w:sz="4" w:space="0" w:color="000000"/>
              <w:left w:val="single" w:sz="4" w:space="0" w:color="000000"/>
            </w:tcBorders>
          </w:tcPr>
          <w:p w14:paraId="6424711D" w14:textId="77777777" w:rsidR="009E6E0A" w:rsidRDefault="009E6E0A" w:rsidP="009E6E0A">
            <w:bookmarkStart w:id="176" w:name="_Hlk466623832"/>
          </w:p>
          <w:p w14:paraId="6514619D" w14:textId="77777777" w:rsidR="009E6E0A" w:rsidRDefault="009E6E0A" w:rsidP="009E6E0A"/>
          <w:p w14:paraId="59F1BC72" w14:textId="77777777" w:rsidR="009E6E0A" w:rsidRDefault="009E6E0A" w:rsidP="009E6E0A"/>
          <w:p w14:paraId="29D73749" w14:textId="77777777" w:rsidR="009E6E0A" w:rsidRDefault="009E6E0A" w:rsidP="009E6E0A"/>
          <w:p w14:paraId="4070A524" w14:textId="77777777" w:rsidR="009E6E0A" w:rsidRDefault="009E6E0A" w:rsidP="009E6E0A"/>
          <w:p w14:paraId="3C7C23B4" w14:textId="77777777" w:rsidR="009E6E0A" w:rsidRDefault="009E6E0A" w:rsidP="009E6E0A"/>
          <w:p w14:paraId="01729121" w14:textId="77777777" w:rsidR="009E6E0A" w:rsidRDefault="009E6E0A" w:rsidP="009E6E0A"/>
          <w:p w14:paraId="23363F36" w14:textId="77777777" w:rsidR="009E6E0A" w:rsidRDefault="009E6E0A" w:rsidP="009E6E0A"/>
          <w:p w14:paraId="7323B223" w14:textId="77777777" w:rsidR="009E6E0A" w:rsidRDefault="009E6E0A" w:rsidP="009E6E0A"/>
          <w:p w14:paraId="3B75E4E9" w14:textId="77777777" w:rsidR="009E6E0A" w:rsidRDefault="009E6E0A" w:rsidP="009E6E0A"/>
          <w:p w14:paraId="34DB8800" w14:textId="77777777" w:rsidR="009E6E0A" w:rsidRDefault="009E6E0A" w:rsidP="009E6E0A"/>
          <w:p w14:paraId="64FD3B2B" w14:textId="77777777" w:rsidR="009E6E0A" w:rsidRDefault="009E6E0A" w:rsidP="009E6E0A"/>
          <w:p w14:paraId="61D3D249" w14:textId="77777777" w:rsidR="009E6E0A" w:rsidRDefault="009E6E0A" w:rsidP="009E6E0A">
            <w:r w:rsidRPr="00CD2620">
              <w:rPr>
                <w:rFonts w:hint="eastAsia"/>
              </w:rPr>
              <w:t>基</w:t>
            </w:r>
          </w:p>
          <w:p w14:paraId="1637296B" w14:textId="77777777" w:rsidR="009E6E0A" w:rsidRDefault="009E6E0A" w:rsidP="009E6E0A">
            <w:r w:rsidRPr="00CD2620">
              <w:rPr>
                <w:rFonts w:hint="eastAsia"/>
              </w:rPr>
              <w:t>础</w:t>
            </w:r>
          </w:p>
          <w:p w14:paraId="5D3C9AC0" w14:textId="77777777" w:rsidR="009E6E0A" w:rsidRDefault="009E6E0A" w:rsidP="009E6E0A">
            <w:r w:rsidRPr="00CD2620">
              <w:rPr>
                <w:rFonts w:hint="eastAsia"/>
              </w:rPr>
              <w:t>架</w:t>
            </w:r>
          </w:p>
          <w:p w14:paraId="7909B062" w14:textId="77777777" w:rsidR="009E6E0A" w:rsidRDefault="009E6E0A" w:rsidP="009E6E0A">
            <w:r w:rsidRPr="00CD2620">
              <w:rPr>
                <w:rFonts w:hint="eastAsia"/>
              </w:rPr>
              <w:t>构</w:t>
            </w:r>
          </w:p>
        </w:tc>
        <w:tc>
          <w:tcPr>
            <w:tcW w:w="2136" w:type="dxa"/>
            <w:tcBorders>
              <w:top w:val="single" w:sz="4" w:space="0" w:color="000000"/>
              <w:left w:val="single" w:sz="4" w:space="0" w:color="000000"/>
              <w:bottom w:val="single" w:sz="4" w:space="0" w:color="000000"/>
            </w:tcBorders>
            <w:shd w:val="clear" w:color="auto" w:fill="auto"/>
          </w:tcPr>
          <w:p w14:paraId="03C08A61" w14:textId="77777777" w:rsidR="009E6E0A" w:rsidRPr="008B4204" w:rsidRDefault="00846727" w:rsidP="009E6E0A">
            <w:ins w:id="177" w:author="dell" w:date="2017-03-03T14:12:00Z">
              <w:r w:rsidRPr="00D35081">
                <w:t>2017/2/</w:t>
              </w:r>
              <w:r>
                <w:rPr>
                  <w:rFonts w:hint="eastAsia"/>
                </w:rPr>
                <w:t>3</w:t>
              </w:r>
            </w:ins>
            <w:del w:id="178" w:author="dell" w:date="2017-03-02T17:18:00Z">
              <w:r w:rsidR="009E6E0A" w:rsidRPr="008A01B7" w:rsidDel="00DE32BF">
                <w:delText>2017/1/1</w:delText>
              </w:r>
            </w:del>
          </w:p>
        </w:tc>
        <w:tc>
          <w:tcPr>
            <w:tcW w:w="4783" w:type="dxa"/>
            <w:tcBorders>
              <w:top w:val="single" w:sz="4" w:space="0" w:color="000000"/>
              <w:left w:val="single" w:sz="4" w:space="0" w:color="000000"/>
              <w:bottom w:val="single" w:sz="4" w:space="0" w:color="000000"/>
            </w:tcBorders>
            <w:shd w:val="clear" w:color="auto" w:fill="auto"/>
          </w:tcPr>
          <w:p w14:paraId="0C895893" w14:textId="77777777" w:rsidR="009E6E0A" w:rsidRPr="008B4204" w:rsidRDefault="00846727" w:rsidP="009E6E0A">
            <w:ins w:id="179" w:author="dell" w:date="2017-03-03T14:11:00Z">
              <w:r w:rsidRPr="00846727">
                <w:rPr>
                  <w:rFonts w:hint="eastAsia"/>
                </w:rPr>
                <w:t>服务器巡检</w:t>
              </w:r>
            </w:ins>
            <w:del w:id="180" w:author="dell" w:date="2017-03-02T17:18:00Z">
              <w:r w:rsidR="009E6E0A" w:rsidRPr="009E6E0A" w:rsidDel="00DE32BF">
                <w:rPr>
                  <w:rFonts w:hint="eastAsia"/>
                </w:rPr>
                <w:delText>取消</w:delText>
              </w:r>
              <w:r w:rsidR="009E6E0A" w:rsidRPr="009E6E0A" w:rsidDel="00DE32BF">
                <w:rPr>
                  <w:rFonts w:hint="eastAsia"/>
                </w:rPr>
                <w:delText>ECP</w:delText>
              </w:r>
              <w:r w:rsidR="009E6E0A" w:rsidRPr="009E6E0A" w:rsidDel="00DE32BF">
                <w:rPr>
                  <w:rFonts w:hint="eastAsia"/>
                </w:rPr>
                <w:delText>备份调整从</w:delText>
              </w:r>
              <w:r w:rsidR="009E6E0A" w:rsidRPr="009E6E0A" w:rsidDel="00DE32BF">
                <w:rPr>
                  <w:rFonts w:hint="eastAsia"/>
                </w:rPr>
                <w:delText>1:30</w:delText>
              </w:r>
              <w:r w:rsidR="009E6E0A" w:rsidRPr="009E6E0A" w:rsidDel="00DE32BF">
                <w:rPr>
                  <w:rFonts w:hint="eastAsia"/>
                </w:rPr>
                <w:delText>分开始全备</w:delText>
              </w:r>
            </w:del>
          </w:p>
        </w:tc>
        <w:tc>
          <w:tcPr>
            <w:tcW w:w="851" w:type="dxa"/>
            <w:tcBorders>
              <w:top w:val="single" w:sz="4" w:space="0" w:color="000000"/>
              <w:left w:val="single" w:sz="4" w:space="0" w:color="000000"/>
              <w:bottom w:val="single" w:sz="4" w:space="0" w:color="000000"/>
            </w:tcBorders>
            <w:shd w:val="clear" w:color="auto" w:fill="auto"/>
          </w:tcPr>
          <w:p w14:paraId="0C17AEC3" w14:textId="77777777" w:rsidR="009E6E0A" w:rsidRPr="005373C4" w:rsidRDefault="00846727" w:rsidP="009E6E0A">
            <w:ins w:id="181" w:author="dell" w:date="2017-03-03T14:13:00Z">
              <w:r>
                <w:rPr>
                  <w:rFonts w:hint="eastAsia"/>
                </w:rPr>
                <w:t>丁传</w:t>
              </w:r>
              <w:r>
                <w:t>海</w:t>
              </w:r>
            </w:ins>
            <w:del w:id="182" w:author="dell" w:date="2017-03-03T14:13:00Z">
              <w:r w:rsidR="009E6E0A" w:rsidRPr="005373C4" w:rsidDel="00846727">
                <w:rPr>
                  <w:rFonts w:hint="eastAsia"/>
                </w:rPr>
                <w:delText>吴厚跃</w:delText>
              </w:r>
            </w:del>
          </w:p>
        </w:tc>
        <w:tc>
          <w:tcPr>
            <w:tcW w:w="992" w:type="dxa"/>
            <w:tcBorders>
              <w:top w:val="single" w:sz="4" w:space="0" w:color="000000"/>
              <w:left w:val="single" w:sz="4" w:space="0" w:color="000000"/>
              <w:bottom w:val="single" w:sz="4" w:space="0" w:color="000000"/>
            </w:tcBorders>
            <w:shd w:val="clear" w:color="auto" w:fill="auto"/>
            <w:vAlign w:val="center"/>
          </w:tcPr>
          <w:p w14:paraId="03981A87" w14:textId="77777777" w:rsidR="009E6E0A" w:rsidRDefault="009E6E0A" w:rsidP="009E6E0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D3E5C8B" w14:textId="77777777" w:rsidR="009E6E0A" w:rsidRDefault="009E6E0A" w:rsidP="009E6E0A">
            <w:pPr>
              <w:snapToGrid w:val="0"/>
              <w:rPr>
                <w:rFonts w:ascii="宋体" w:hAnsi="宋体" w:cs="宋体"/>
                <w:sz w:val="18"/>
                <w:szCs w:val="18"/>
              </w:rPr>
            </w:pPr>
          </w:p>
        </w:tc>
      </w:tr>
      <w:tr w:rsidR="00846727" w14:paraId="1BB2C063" w14:textId="77777777" w:rsidTr="007D17DB">
        <w:trPr>
          <w:trHeight w:val="305"/>
        </w:trPr>
        <w:tc>
          <w:tcPr>
            <w:tcW w:w="988" w:type="dxa"/>
            <w:vMerge/>
            <w:tcBorders>
              <w:left w:val="single" w:sz="4" w:space="0" w:color="000000"/>
            </w:tcBorders>
          </w:tcPr>
          <w:p w14:paraId="00B79A2C" w14:textId="77777777" w:rsidR="00846727" w:rsidRPr="00CD2620" w:rsidRDefault="00846727" w:rsidP="00846727"/>
        </w:tc>
        <w:tc>
          <w:tcPr>
            <w:tcW w:w="2136" w:type="dxa"/>
            <w:tcBorders>
              <w:top w:val="single" w:sz="4" w:space="0" w:color="000000"/>
              <w:left w:val="single" w:sz="4" w:space="0" w:color="000000"/>
              <w:bottom w:val="single" w:sz="4" w:space="0" w:color="000000"/>
            </w:tcBorders>
            <w:shd w:val="clear" w:color="auto" w:fill="auto"/>
          </w:tcPr>
          <w:p w14:paraId="1EA24B53" w14:textId="77777777" w:rsidR="00846727" w:rsidRPr="008B4204" w:rsidRDefault="00846727" w:rsidP="00846727">
            <w:ins w:id="183" w:author="dell" w:date="2017-03-03T14:09:00Z">
              <w:r>
                <w:t>2017/2/</w:t>
              </w:r>
            </w:ins>
            <w:ins w:id="184" w:author="dell" w:date="2017-03-03T14:13:00Z">
              <w:r>
                <w:rPr>
                  <w:rFonts w:hint="eastAsia"/>
                </w:rPr>
                <w:t>5</w:t>
              </w:r>
            </w:ins>
            <w:del w:id="185" w:author="dell" w:date="2017-03-03T14:09:00Z">
              <w:r w:rsidRPr="00D27A43" w:rsidDel="00F8158A">
                <w:delText>2017/1/3</w:delText>
              </w:r>
            </w:del>
          </w:p>
        </w:tc>
        <w:tc>
          <w:tcPr>
            <w:tcW w:w="4783" w:type="dxa"/>
            <w:tcBorders>
              <w:top w:val="single" w:sz="4" w:space="0" w:color="000000"/>
              <w:left w:val="single" w:sz="4" w:space="0" w:color="000000"/>
              <w:bottom w:val="single" w:sz="4" w:space="0" w:color="000000"/>
            </w:tcBorders>
            <w:shd w:val="clear" w:color="auto" w:fill="auto"/>
          </w:tcPr>
          <w:p w14:paraId="5330719D" w14:textId="77777777" w:rsidR="00846727" w:rsidRPr="008B4204" w:rsidRDefault="00846727" w:rsidP="00846727">
            <w:ins w:id="186" w:author="dell" w:date="2017-03-03T14:12:00Z">
              <w:r w:rsidRPr="00846727">
                <w:rPr>
                  <w:rFonts w:hint="eastAsia"/>
                </w:rPr>
                <w:t>服务器巡检</w:t>
              </w:r>
            </w:ins>
            <w:del w:id="187" w:author="dell" w:date="2017-03-03T14:09:00Z">
              <w:r w:rsidRPr="005D6F93" w:rsidDel="00EC66CA">
                <w:rPr>
                  <w:rFonts w:hint="eastAsia"/>
                </w:rPr>
                <w:delText>投发部处理一主机网络不通更换网线</w:delText>
              </w:r>
            </w:del>
          </w:p>
        </w:tc>
        <w:tc>
          <w:tcPr>
            <w:tcW w:w="851" w:type="dxa"/>
            <w:tcBorders>
              <w:top w:val="single" w:sz="4" w:space="0" w:color="000000"/>
              <w:left w:val="single" w:sz="4" w:space="0" w:color="000000"/>
              <w:bottom w:val="single" w:sz="4" w:space="0" w:color="000000"/>
            </w:tcBorders>
            <w:shd w:val="clear" w:color="auto" w:fill="auto"/>
          </w:tcPr>
          <w:p w14:paraId="04837DCD" w14:textId="77777777" w:rsidR="00846727" w:rsidRPr="005373C4" w:rsidRDefault="00846727" w:rsidP="0084672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37DD087" w14:textId="77777777" w:rsidR="00846727" w:rsidRDefault="00846727" w:rsidP="0084672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5A794" w14:textId="77777777" w:rsidR="00846727" w:rsidRDefault="00846727" w:rsidP="00846727">
            <w:pPr>
              <w:snapToGrid w:val="0"/>
              <w:rPr>
                <w:rFonts w:ascii="宋体" w:hAnsi="宋体" w:cs="宋体"/>
                <w:sz w:val="18"/>
                <w:szCs w:val="18"/>
              </w:rPr>
            </w:pPr>
          </w:p>
        </w:tc>
        <w:tc>
          <w:tcPr>
            <w:tcW w:w="1611" w:type="dxa"/>
          </w:tcPr>
          <w:p w14:paraId="6FEABF1D" w14:textId="77777777" w:rsidR="00846727" w:rsidRDefault="00846727" w:rsidP="00846727">
            <w:pPr>
              <w:suppressAutoHyphens w:val="0"/>
              <w:spacing w:line="240" w:lineRule="auto"/>
            </w:pPr>
          </w:p>
        </w:tc>
      </w:tr>
      <w:tr w:rsidR="00846727" w14:paraId="525A84BB" w14:textId="77777777" w:rsidTr="007D17DB">
        <w:trPr>
          <w:gridAfter w:val="1"/>
          <w:wAfter w:w="1611" w:type="dxa"/>
          <w:trHeight w:val="305"/>
        </w:trPr>
        <w:tc>
          <w:tcPr>
            <w:tcW w:w="988" w:type="dxa"/>
            <w:vMerge/>
            <w:tcBorders>
              <w:left w:val="single" w:sz="4" w:space="0" w:color="000000"/>
            </w:tcBorders>
          </w:tcPr>
          <w:p w14:paraId="338B4B64" w14:textId="77777777" w:rsidR="00846727" w:rsidRPr="00CD2620" w:rsidRDefault="00846727" w:rsidP="00846727"/>
        </w:tc>
        <w:tc>
          <w:tcPr>
            <w:tcW w:w="2136" w:type="dxa"/>
            <w:tcBorders>
              <w:top w:val="single" w:sz="4" w:space="0" w:color="000000"/>
              <w:left w:val="single" w:sz="4" w:space="0" w:color="000000"/>
              <w:bottom w:val="single" w:sz="4" w:space="0" w:color="000000"/>
            </w:tcBorders>
            <w:shd w:val="clear" w:color="auto" w:fill="auto"/>
          </w:tcPr>
          <w:p w14:paraId="01D8025D" w14:textId="77777777" w:rsidR="00846727" w:rsidRPr="008B4204" w:rsidRDefault="00846727" w:rsidP="00846727">
            <w:ins w:id="188" w:author="dell" w:date="2017-03-03T14:09:00Z">
              <w:r w:rsidRPr="00D35081">
                <w:t>2017/2/6</w:t>
              </w:r>
            </w:ins>
            <w:del w:id="189" w:author="dell" w:date="2017-03-03T14:09:00Z">
              <w:r w:rsidRPr="00D27A43" w:rsidDel="00F8158A">
                <w:delText>2017/1/3</w:delText>
              </w:r>
            </w:del>
          </w:p>
        </w:tc>
        <w:tc>
          <w:tcPr>
            <w:tcW w:w="4783" w:type="dxa"/>
            <w:tcBorders>
              <w:top w:val="single" w:sz="4" w:space="0" w:color="000000"/>
              <w:left w:val="single" w:sz="4" w:space="0" w:color="000000"/>
              <w:bottom w:val="single" w:sz="4" w:space="0" w:color="000000"/>
            </w:tcBorders>
            <w:shd w:val="clear" w:color="auto" w:fill="auto"/>
          </w:tcPr>
          <w:p w14:paraId="56DF64C1" w14:textId="77777777" w:rsidR="00846727" w:rsidRPr="00C76B75" w:rsidRDefault="00846727" w:rsidP="00846727">
            <w:ins w:id="190" w:author="dell" w:date="2017-03-03T14:09:00Z">
              <w:r w:rsidRPr="001F407F">
                <w:rPr>
                  <w:rFonts w:hint="eastAsia"/>
                </w:rPr>
                <w:t>并购中心处理郑老师主机连网问题</w:t>
              </w:r>
            </w:ins>
            <w:del w:id="191" w:author="dell" w:date="2017-03-03T14:09:00Z">
              <w:r w:rsidRPr="005D6F93" w:rsidDel="00EC66CA">
                <w:rPr>
                  <w:rFonts w:hint="eastAsia"/>
                </w:rPr>
                <w:delText>配合陈老师投发部更换鼠标配件</w:delText>
              </w:r>
            </w:del>
          </w:p>
        </w:tc>
        <w:tc>
          <w:tcPr>
            <w:tcW w:w="851" w:type="dxa"/>
            <w:tcBorders>
              <w:top w:val="single" w:sz="4" w:space="0" w:color="000000"/>
              <w:left w:val="single" w:sz="4" w:space="0" w:color="000000"/>
              <w:bottom w:val="single" w:sz="4" w:space="0" w:color="000000"/>
            </w:tcBorders>
            <w:shd w:val="clear" w:color="auto" w:fill="auto"/>
          </w:tcPr>
          <w:p w14:paraId="53291815" w14:textId="77777777" w:rsidR="00846727" w:rsidRPr="005373C4" w:rsidRDefault="00846727" w:rsidP="0084672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A8DB18C" w14:textId="77777777" w:rsidR="00846727" w:rsidRDefault="00846727" w:rsidP="0084672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8E1327B" w14:textId="77777777" w:rsidR="00846727" w:rsidRDefault="00846727" w:rsidP="00846727">
            <w:pPr>
              <w:snapToGrid w:val="0"/>
              <w:rPr>
                <w:rFonts w:ascii="宋体" w:hAnsi="宋体" w:cs="宋体"/>
                <w:sz w:val="18"/>
                <w:szCs w:val="18"/>
              </w:rPr>
            </w:pPr>
          </w:p>
        </w:tc>
      </w:tr>
      <w:tr w:rsidR="00846727" w14:paraId="3C050D25" w14:textId="77777777" w:rsidTr="007D17DB">
        <w:trPr>
          <w:gridAfter w:val="1"/>
          <w:wAfter w:w="1611" w:type="dxa"/>
          <w:trHeight w:val="305"/>
        </w:trPr>
        <w:tc>
          <w:tcPr>
            <w:tcW w:w="988" w:type="dxa"/>
            <w:vMerge/>
            <w:tcBorders>
              <w:left w:val="single" w:sz="4" w:space="0" w:color="000000"/>
            </w:tcBorders>
          </w:tcPr>
          <w:p w14:paraId="75A2D0EC" w14:textId="77777777" w:rsidR="00846727" w:rsidRPr="00CD2620" w:rsidRDefault="00846727" w:rsidP="00846727"/>
        </w:tc>
        <w:tc>
          <w:tcPr>
            <w:tcW w:w="2136" w:type="dxa"/>
            <w:tcBorders>
              <w:top w:val="single" w:sz="4" w:space="0" w:color="000000"/>
              <w:left w:val="single" w:sz="4" w:space="0" w:color="000000"/>
              <w:bottom w:val="single" w:sz="4" w:space="0" w:color="000000"/>
            </w:tcBorders>
            <w:shd w:val="clear" w:color="auto" w:fill="auto"/>
          </w:tcPr>
          <w:p w14:paraId="0235E985" w14:textId="77777777" w:rsidR="00846727" w:rsidRPr="008B4204" w:rsidRDefault="00846727" w:rsidP="00846727">
            <w:ins w:id="192" w:author="dell" w:date="2017-03-03T14:09:00Z">
              <w:r w:rsidRPr="00D35081">
                <w:t>2017/2/6</w:t>
              </w:r>
            </w:ins>
            <w:del w:id="193" w:author="dell" w:date="2017-03-03T14:09:00Z">
              <w:r w:rsidRPr="00D27A43" w:rsidDel="00F8158A">
                <w:delText>2017/1/3</w:delText>
              </w:r>
            </w:del>
          </w:p>
        </w:tc>
        <w:tc>
          <w:tcPr>
            <w:tcW w:w="4783" w:type="dxa"/>
            <w:tcBorders>
              <w:top w:val="single" w:sz="4" w:space="0" w:color="000000"/>
              <w:left w:val="single" w:sz="4" w:space="0" w:color="000000"/>
              <w:bottom w:val="single" w:sz="4" w:space="0" w:color="000000"/>
            </w:tcBorders>
            <w:shd w:val="clear" w:color="auto" w:fill="auto"/>
          </w:tcPr>
          <w:p w14:paraId="694C497D" w14:textId="77777777" w:rsidR="00846727" w:rsidRPr="00C76B75" w:rsidRDefault="00846727" w:rsidP="00846727">
            <w:ins w:id="194" w:author="dell" w:date="2017-03-03T14:09:00Z">
              <w:r w:rsidRPr="001F407F">
                <w:rPr>
                  <w:rFonts w:hint="eastAsia"/>
                </w:rPr>
                <w:t>配合</w:t>
              </w:r>
              <w:r w:rsidRPr="001F407F">
                <w:rPr>
                  <w:rFonts w:hint="eastAsia"/>
                </w:rPr>
                <w:t>NC</w:t>
              </w:r>
              <w:r w:rsidRPr="001F407F">
                <w:rPr>
                  <w:rFonts w:hint="eastAsia"/>
                </w:rPr>
                <w:t>导数中间库服务刷新</w:t>
              </w:r>
              <w:r w:rsidRPr="001F407F">
                <w:rPr>
                  <w:rFonts w:hint="eastAsia"/>
                </w:rPr>
                <w:t>,</w:t>
              </w:r>
              <w:r w:rsidRPr="001F407F">
                <w:rPr>
                  <w:rFonts w:hint="eastAsia"/>
                </w:rPr>
                <w:t>用</w:t>
              </w:r>
              <w:r w:rsidRPr="001F407F">
                <w:rPr>
                  <w:rFonts w:hint="eastAsia"/>
                </w:rPr>
                <w:t>6</w:t>
              </w:r>
              <w:r w:rsidRPr="001F407F">
                <w:rPr>
                  <w:rFonts w:hint="eastAsia"/>
                </w:rPr>
                <w:t>日备份</w:t>
              </w:r>
            </w:ins>
            <w:del w:id="195" w:author="dell" w:date="2017-03-03T14:09:00Z">
              <w:r w:rsidRPr="005D6F93" w:rsidDel="00EC66CA">
                <w:rPr>
                  <w:rFonts w:hint="eastAsia"/>
                </w:rPr>
                <w:delText>总部机房加湿器加水</w:delText>
              </w:r>
            </w:del>
          </w:p>
        </w:tc>
        <w:tc>
          <w:tcPr>
            <w:tcW w:w="851" w:type="dxa"/>
            <w:tcBorders>
              <w:top w:val="single" w:sz="4" w:space="0" w:color="000000"/>
              <w:left w:val="single" w:sz="4" w:space="0" w:color="000000"/>
              <w:bottom w:val="single" w:sz="4" w:space="0" w:color="000000"/>
            </w:tcBorders>
            <w:shd w:val="clear" w:color="auto" w:fill="auto"/>
          </w:tcPr>
          <w:p w14:paraId="2EAC26C4" w14:textId="77777777" w:rsidR="00846727" w:rsidRPr="005373C4" w:rsidRDefault="00846727" w:rsidP="0084672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1D57FC54" w14:textId="77777777" w:rsidR="00846727" w:rsidRDefault="00846727" w:rsidP="0084672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377F529" w14:textId="77777777" w:rsidR="00846727" w:rsidRDefault="00846727" w:rsidP="00846727">
            <w:pPr>
              <w:snapToGrid w:val="0"/>
              <w:rPr>
                <w:rFonts w:ascii="宋体" w:hAnsi="宋体" w:cs="宋体"/>
                <w:sz w:val="18"/>
                <w:szCs w:val="18"/>
              </w:rPr>
            </w:pPr>
          </w:p>
        </w:tc>
      </w:tr>
      <w:tr w:rsidR="00846727" w14:paraId="473A1510" w14:textId="77777777" w:rsidTr="007D17DB">
        <w:trPr>
          <w:gridAfter w:val="1"/>
          <w:wAfter w:w="1611" w:type="dxa"/>
          <w:trHeight w:val="305"/>
        </w:trPr>
        <w:tc>
          <w:tcPr>
            <w:tcW w:w="988" w:type="dxa"/>
            <w:vMerge/>
            <w:tcBorders>
              <w:left w:val="single" w:sz="4" w:space="0" w:color="000000"/>
            </w:tcBorders>
          </w:tcPr>
          <w:p w14:paraId="28D629D2" w14:textId="77777777" w:rsidR="00846727" w:rsidRPr="00CD2620" w:rsidRDefault="00846727" w:rsidP="00846727"/>
        </w:tc>
        <w:tc>
          <w:tcPr>
            <w:tcW w:w="2136" w:type="dxa"/>
            <w:tcBorders>
              <w:top w:val="single" w:sz="4" w:space="0" w:color="000000"/>
              <w:left w:val="single" w:sz="4" w:space="0" w:color="000000"/>
              <w:bottom w:val="single" w:sz="4" w:space="0" w:color="000000"/>
            </w:tcBorders>
            <w:shd w:val="clear" w:color="auto" w:fill="auto"/>
          </w:tcPr>
          <w:p w14:paraId="3B0F2DEA" w14:textId="77777777" w:rsidR="00846727" w:rsidRPr="008B4204" w:rsidRDefault="00846727" w:rsidP="00846727">
            <w:ins w:id="196" w:author="dell" w:date="2017-03-03T14:09:00Z">
              <w:r w:rsidRPr="00D35081">
                <w:t>2017/2/6</w:t>
              </w:r>
            </w:ins>
            <w:del w:id="197" w:author="dell" w:date="2017-03-03T14:09:00Z">
              <w:r w:rsidRPr="00D27A43" w:rsidDel="00F8158A">
                <w:delText>2017/1/3</w:delText>
              </w:r>
            </w:del>
          </w:p>
        </w:tc>
        <w:tc>
          <w:tcPr>
            <w:tcW w:w="4783" w:type="dxa"/>
            <w:tcBorders>
              <w:top w:val="single" w:sz="4" w:space="0" w:color="000000"/>
              <w:left w:val="single" w:sz="4" w:space="0" w:color="000000"/>
              <w:bottom w:val="single" w:sz="4" w:space="0" w:color="000000"/>
            </w:tcBorders>
            <w:shd w:val="clear" w:color="auto" w:fill="auto"/>
          </w:tcPr>
          <w:p w14:paraId="50612E91" w14:textId="77777777" w:rsidR="00846727" w:rsidRPr="00C76B75" w:rsidRDefault="00846727" w:rsidP="00846727">
            <w:ins w:id="198" w:author="dell" w:date="2017-03-03T14:09:00Z">
              <w:r w:rsidRPr="001F407F">
                <w:rPr>
                  <w:rFonts w:hint="eastAsia"/>
                </w:rPr>
                <w:t xml:space="preserve">10.1.12.12 </w:t>
              </w:r>
              <w:r w:rsidRPr="001F407F">
                <w:rPr>
                  <w:rFonts w:hint="eastAsia"/>
                </w:rPr>
                <w:t>服务器报修</w:t>
              </w:r>
            </w:ins>
            <w:del w:id="199" w:author="dell" w:date="2017-03-03T14:09:00Z">
              <w:r w:rsidRPr="005D6F93" w:rsidDel="00EC66CA">
                <w:rPr>
                  <w:rFonts w:hint="eastAsia"/>
                </w:rPr>
                <w:delText>配合陈老师整理总部机房物品</w:delText>
              </w:r>
            </w:del>
          </w:p>
        </w:tc>
        <w:tc>
          <w:tcPr>
            <w:tcW w:w="851" w:type="dxa"/>
            <w:tcBorders>
              <w:top w:val="single" w:sz="4" w:space="0" w:color="000000"/>
              <w:left w:val="single" w:sz="4" w:space="0" w:color="000000"/>
              <w:bottom w:val="single" w:sz="4" w:space="0" w:color="000000"/>
            </w:tcBorders>
            <w:shd w:val="clear" w:color="auto" w:fill="auto"/>
          </w:tcPr>
          <w:p w14:paraId="3B44523C" w14:textId="77777777" w:rsidR="00846727" w:rsidRPr="005373C4" w:rsidRDefault="00846727" w:rsidP="0084672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7138E4E" w14:textId="77777777" w:rsidR="00846727" w:rsidRDefault="00846727" w:rsidP="0084672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4471D40" w14:textId="77777777" w:rsidR="00846727" w:rsidRDefault="00846727" w:rsidP="00846727">
            <w:pPr>
              <w:snapToGrid w:val="0"/>
              <w:rPr>
                <w:rFonts w:ascii="宋体" w:hAnsi="宋体" w:cs="宋体"/>
                <w:sz w:val="18"/>
                <w:szCs w:val="18"/>
              </w:rPr>
            </w:pPr>
          </w:p>
        </w:tc>
      </w:tr>
      <w:tr w:rsidR="00846727" w14:paraId="5E69F69C" w14:textId="77777777" w:rsidTr="007D17DB">
        <w:trPr>
          <w:gridAfter w:val="1"/>
          <w:wAfter w:w="1611" w:type="dxa"/>
          <w:trHeight w:val="305"/>
        </w:trPr>
        <w:tc>
          <w:tcPr>
            <w:tcW w:w="988" w:type="dxa"/>
            <w:vMerge/>
            <w:tcBorders>
              <w:left w:val="single" w:sz="4" w:space="0" w:color="000000"/>
            </w:tcBorders>
          </w:tcPr>
          <w:p w14:paraId="1A46E779" w14:textId="77777777" w:rsidR="00846727" w:rsidRPr="00CD2620" w:rsidRDefault="00846727" w:rsidP="00846727"/>
        </w:tc>
        <w:tc>
          <w:tcPr>
            <w:tcW w:w="2136" w:type="dxa"/>
            <w:tcBorders>
              <w:top w:val="single" w:sz="4" w:space="0" w:color="000000"/>
              <w:left w:val="single" w:sz="4" w:space="0" w:color="000000"/>
              <w:bottom w:val="single" w:sz="4" w:space="0" w:color="000000"/>
            </w:tcBorders>
            <w:shd w:val="clear" w:color="auto" w:fill="auto"/>
          </w:tcPr>
          <w:p w14:paraId="2D2ACC93" w14:textId="77777777" w:rsidR="00846727" w:rsidRPr="00093B2E" w:rsidRDefault="00846727" w:rsidP="00846727">
            <w:ins w:id="200" w:author="dell" w:date="2017-03-03T14:12:00Z">
              <w:r w:rsidRPr="00D35081">
                <w:t>2017/2/6</w:t>
              </w:r>
            </w:ins>
            <w:del w:id="201" w:author="dell" w:date="2017-03-03T14:12:00Z">
              <w:r w:rsidRPr="00D27A43" w:rsidDel="00C66531">
                <w:delText>2017/1/3</w:delText>
              </w:r>
            </w:del>
          </w:p>
        </w:tc>
        <w:tc>
          <w:tcPr>
            <w:tcW w:w="4783" w:type="dxa"/>
            <w:tcBorders>
              <w:top w:val="single" w:sz="4" w:space="0" w:color="000000"/>
              <w:left w:val="single" w:sz="4" w:space="0" w:color="000000"/>
              <w:bottom w:val="single" w:sz="4" w:space="0" w:color="000000"/>
            </w:tcBorders>
            <w:shd w:val="clear" w:color="auto" w:fill="auto"/>
          </w:tcPr>
          <w:p w14:paraId="5DF6DF0B" w14:textId="77777777" w:rsidR="00846727" w:rsidRPr="00093B2E" w:rsidRDefault="00846727" w:rsidP="00846727">
            <w:ins w:id="202" w:author="dell" w:date="2017-03-03T14:12:00Z">
              <w:r w:rsidRPr="001F407F">
                <w:rPr>
                  <w:rFonts w:hint="eastAsia"/>
                </w:rPr>
                <w:t>投发部处理宋老师</w:t>
              </w:r>
              <w:r w:rsidRPr="001F407F">
                <w:rPr>
                  <w:rFonts w:hint="eastAsia"/>
                </w:rPr>
                <w:t>OA</w:t>
              </w:r>
              <w:r w:rsidRPr="001F407F">
                <w:rPr>
                  <w:rFonts w:hint="eastAsia"/>
                </w:rPr>
                <w:t>网页打不开问题</w:t>
              </w:r>
            </w:ins>
            <w:del w:id="203" w:author="dell" w:date="2017-03-03T14:12:00Z">
              <w:r w:rsidRPr="005D6F93" w:rsidDel="00C66531">
                <w:rPr>
                  <w:rFonts w:hint="eastAsia"/>
                </w:rPr>
                <w:delText>配合朱老师处理签章服务器连接预算库</w:delText>
              </w:r>
            </w:del>
          </w:p>
        </w:tc>
        <w:tc>
          <w:tcPr>
            <w:tcW w:w="851" w:type="dxa"/>
            <w:tcBorders>
              <w:top w:val="single" w:sz="4" w:space="0" w:color="000000"/>
              <w:left w:val="single" w:sz="4" w:space="0" w:color="000000"/>
              <w:bottom w:val="single" w:sz="4" w:space="0" w:color="000000"/>
            </w:tcBorders>
            <w:shd w:val="clear" w:color="auto" w:fill="auto"/>
          </w:tcPr>
          <w:p w14:paraId="62D79950" w14:textId="77777777" w:rsidR="00846727" w:rsidRPr="005373C4" w:rsidRDefault="00846727" w:rsidP="0084672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0421769F" w14:textId="77777777" w:rsidR="00846727" w:rsidRDefault="00846727" w:rsidP="0084672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2D05C19" w14:textId="77777777" w:rsidR="00846727" w:rsidRDefault="00846727" w:rsidP="00846727">
            <w:pPr>
              <w:snapToGrid w:val="0"/>
              <w:rPr>
                <w:rFonts w:ascii="宋体" w:hAnsi="宋体" w:cs="宋体"/>
                <w:sz w:val="18"/>
                <w:szCs w:val="18"/>
              </w:rPr>
            </w:pPr>
          </w:p>
        </w:tc>
      </w:tr>
      <w:tr w:rsidR="004F2CCE" w14:paraId="11756475" w14:textId="77777777" w:rsidTr="007D17DB">
        <w:trPr>
          <w:gridAfter w:val="1"/>
          <w:wAfter w:w="1611" w:type="dxa"/>
          <w:trHeight w:val="305"/>
        </w:trPr>
        <w:tc>
          <w:tcPr>
            <w:tcW w:w="988" w:type="dxa"/>
            <w:vMerge/>
            <w:tcBorders>
              <w:left w:val="single" w:sz="4" w:space="0" w:color="000000"/>
            </w:tcBorders>
          </w:tcPr>
          <w:p w14:paraId="22269C1C"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3E3FA50E" w14:textId="77777777" w:rsidR="004F2CCE" w:rsidRPr="00093B2E" w:rsidRDefault="004F2CCE" w:rsidP="004F2CCE">
            <w:ins w:id="204" w:author="dell" w:date="2017-03-03T14:15:00Z">
              <w:r w:rsidRPr="003F13E6">
                <w:t>2017/2/7</w:t>
              </w:r>
            </w:ins>
            <w:del w:id="205" w:author="dell" w:date="2017-03-03T14:15:00Z">
              <w:r w:rsidRPr="003D2B2F" w:rsidDel="008A1F60">
                <w:delText>2017/1/4</w:delText>
              </w:r>
            </w:del>
          </w:p>
        </w:tc>
        <w:tc>
          <w:tcPr>
            <w:tcW w:w="4783" w:type="dxa"/>
            <w:tcBorders>
              <w:top w:val="single" w:sz="4" w:space="0" w:color="000000"/>
              <w:left w:val="single" w:sz="4" w:space="0" w:color="000000"/>
              <w:bottom w:val="single" w:sz="4" w:space="0" w:color="000000"/>
            </w:tcBorders>
            <w:shd w:val="clear" w:color="auto" w:fill="auto"/>
          </w:tcPr>
          <w:p w14:paraId="2AABDD7C" w14:textId="77777777" w:rsidR="004F2CCE" w:rsidRPr="00093B2E" w:rsidRDefault="004F2CCE" w:rsidP="004F2CCE">
            <w:ins w:id="206" w:author="dell" w:date="2017-03-03T14:15:00Z">
              <w:r w:rsidRPr="00F74F77">
                <w:rPr>
                  <w:rFonts w:hint="eastAsia"/>
                </w:rPr>
                <w:t>工程合约张老师安装打印机</w:t>
              </w:r>
            </w:ins>
            <w:del w:id="207" w:author="dell" w:date="2017-03-03T14:15:00Z">
              <w:r w:rsidRPr="00524FBE" w:rsidDel="00807EF0">
                <w:rPr>
                  <w:rFonts w:hint="eastAsia"/>
                </w:rPr>
                <w:delText>重新连接主机</w:delText>
              </w:r>
              <w:r w:rsidRPr="00524FBE" w:rsidDel="00807EF0">
                <w:rPr>
                  <w:rFonts w:hint="eastAsia"/>
                </w:rPr>
                <w:delText>10.1.90.16</w:delText>
              </w:r>
            </w:del>
          </w:p>
        </w:tc>
        <w:tc>
          <w:tcPr>
            <w:tcW w:w="851" w:type="dxa"/>
            <w:tcBorders>
              <w:top w:val="single" w:sz="4" w:space="0" w:color="000000"/>
              <w:left w:val="single" w:sz="4" w:space="0" w:color="000000"/>
              <w:bottom w:val="single" w:sz="4" w:space="0" w:color="000000"/>
            </w:tcBorders>
            <w:shd w:val="clear" w:color="auto" w:fill="auto"/>
          </w:tcPr>
          <w:p w14:paraId="1E5C97E5"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13BE85B"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24DE5CA" w14:textId="77777777" w:rsidR="004F2CCE" w:rsidRDefault="004F2CCE" w:rsidP="004F2CCE">
            <w:pPr>
              <w:snapToGrid w:val="0"/>
              <w:rPr>
                <w:rFonts w:ascii="宋体" w:hAnsi="宋体" w:cs="宋体"/>
                <w:sz w:val="18"/>
                <w:szCs w:val="18"/>
              </w:rPr>
            </w:pPr>
          </w:p>
        </w:tc>
      </w:tr>
      <w:tr w:rsidR="004F2CCE" w14:paraId="6AF25AB9" w14:textId="77777777" w:rsidTr="007D17DB">
        <w:trPr>
          <w:gridAfter w:val="1"/>
          <w:wAfter w:w="1611" w:type="dxa"/>
          <w:trHeight w:val="305"/>
        </w:trPr>
        <w:tc>
          <w:tcPr>
            <w:tcW w:w="988" w:type="dxa"/>
            <w:vMerge/>
            <w:tcBorders>
              <w:left w:val="single" w:sz="4" w:space="0" w:color="000000"/>
            </w:tcBorders>
          </w:tcPr>
          <w:p w14:paraId="5F9B8976"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6CF54D1B" w14:textId="77777777" w:rsidR="004F2CCE" w:rsidRPr="00093B2E" w:rsidRDefault="004F2CCE" w:rsidP="004F2CCE">
            <w:ins w:id="208" w:author="dell" w:date="2017-03-03T14:15:00Z">
              <w:r w:rsidRPr="003F13E6">
                <w:t>2017/2/7</w:t>
              </w:r>
            </w:ins>
            <w:del w:id="209" w:author="dell" w:date="2017-03-03T14:15:00Z">
              <w:r w:rsidRPr="003D2B2F" w:rsidDel="008A1F60">
                <w:delText>2017/1/4</w:delText>
              </w:r>
            </w:del>
          </w:p>
        </w:tc>
        <w:tc>
          <w:tcPr>
            <w:tcW w:w="4783" w:type="dxa"/>
            <w:tcBorders>
              <w:top w:val="single" w:sz="4" w:space="0" w:color="000000"/>
              <w:left w:val="single" w:sz="4" w:space="0" w:color="000000"/>
              <w:bottom w:val="single" w:sz="4" w:space="0" w:color="000000"/>
            </w:tcBorders>
            <w:shd w:val="clear" w:color="auto" w:fill="auto"/>
          </w:tcPr>
          <w:p w14:paraId="199BEB77" w14:textId="77777777" w:rsidR="004F2CCE" w:rsidRPr="00093B2E" w:rsidRDefault="004F2CCE" w:rsidP="004F2CCE">
            <w:ins w:id="210" w:author="dell" w:date="2017-03-03T14:15:00Z">
              <w:r w:rsidRPr="00F74F77">
                <w:rPr>
                  <w:rFonts w:hint="eastAsia"/>
                </w:rPr>
                <w:t>技发部高老师升级</w:t>
              </w:r>
              <w:r w:rsidRPr="00F74F77">
                <w:rPr>
                  <w:rFonts w:hint="eastAsia"/>
                </w:rPr>
                <w:t>office2013</w:t>
              </w:r>
            </w:ins>
            <w:del w:id="211" w:author="dell" w:date="2017-03-03T14:15:00Z">
              <w:r w:rsidRPr="00524FBE" w:rsidDel="00807EF0">
                <w:rPr>
                  <w:rFonts w:hint="eastAsia"/>
                </w:rPr>
                <w:delText>技发部配合高老师安装打印机一台</w:delText>
              </w:r>
            </w:del>
          </w:p>
        </w:tc>
        <w:tc>
          <w:tcPr>
            <w:tcW w:w="851" w:type="dxa"/>
            <w:tcBorders>
              <w:top w:val="single" w:sz="4" w:space="0" w:color="000000"/>
              <w:left w:val="single" w:sz="4" w:space="0" w:color="000000"/>
              <w:bottom w:val="single" w:sz="4" w:space="0" w:color="000000"/>
            </w:tcBorders>
            <w:shd w:val="clear" w:color="auto" w:fill="auto"/>
          </w:tcPr>
          <w:p w14:paraId="0DA4E204"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097F6642"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782AB4B" w14:textId="77777777" w:rsidR="004F2CCE" w:rsidRDefault="004F2CCE" w:rsidP="004F2CCE">
            <w:pPr>
              <w:snapToGrid w:val="0"/>
              <w:rPr>
                <w:rFonts w:ascii="宋体" w:hAnsi="宋体" w:cs="宋体"/>
                <w:sz w:val="18"/>
                <w:szCs w:val="18"/>
              </w:rPr>
            </w:pPr>
          </w:p>
        </w:tc>
      </w:tr>
      <w:tr w:rsidR="004F2CCE" w14:paraId="1F77D0E3" w14:textId="77777777" w:rsidTr="007D17DB">
        <w:trPr>
          <w:gridAfter w:val="1"/>
          <w:wAfter w:w="1611" w:type="dxa"/>
          <w:trHeight w:val="305"/>
        </w:trPr>
        <w:tc>
          <w:tcPr>
            <w:tcW w:w="988" w:type="dxa"/>
            <w:vMerge/>
            <w:tcBorders>
              <w:left w:val="single" w:sz="4" w:space="0" w:color="000000"/>
            </w:tcBorders>
          </w:tcPr>
          <w:p w14:paraId="6E8F5C6C"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0CD986C3" w14:textId="77777777" w:rsidR="004F2CCE" w:rsidRPr="00093B2E" w:rsidRDefault="004F2CCE" w:rsidP="004F2CCE">
            <w:ins w:id="212" w:author="dell" w:date="2017-03-03T14:15:00Z">
              <w:r w:rsidRPr="003F13E6">
                <w:t>2017/2/7</w:t>
              </w:r>
            </w:ins>
            <w:del w:id="213" w:author="dell" w:date="2017-03-03T14:15:00Z">
              <w:r w:rsidRPr="003D2B2F" w:rsidDel="008A1F60">
                <w:delText>2017/1/4</w:delText>
              </w:r>
            </w:del>
          </w:p>
        </w:tc>
        <w:tc>
          <w:tcPr>
            <w:tcW w:w="4783" w:type="dxa"/>
            <w:tcBorders>
              <w:top w:val="single" w:sz="4" w:space="0" w:color="000000"/>
              <w:left w:val="single" w:sz="4" w:space="0" w:color="000000"/>
              <w:bottom w:val="single" w:sz="4" w:space="0" w:color="000000"/>
            </w:tcBorders>
            <w:shd w:val="clear" w:color="auto" w:fill="auto"/>
          </w:tcPr>
          <w:p w14:paraId="10138D22" w14:textId="77777777" w:rsidR="004F2CCE" w:rsidRPr="00093B2E" w:rsidRDefault="004F2CCE" w:rsidP="004F2CCE">
            <w:ins w:id="214" w:author="dell" w:date="2017-03-03T14:15:00Z">
              <w:r w:rsidRPr="00F74F77">
                <w:rPr>
                  <w:rFonts w:hint="eastAsia"/>
                </w:rPr>
                <w:t>添加</w:t>
              </w:r>
              <w:r w:rsidRPr="00F74F77">
                <w:rPr>
                  <w:rFonts w:hint="eastAsia"/>
                </w:rPr>
                <w:t>OA</w:t>
              </w:r>
              <w:r w:rsidRPr="00F74F77">
                <w:rPr>
                  <w:rFonts w:hint="eastAsia"/>
                </w:rPr>
                <w:t>库表空间</w:t>
              </w:r>
              <w:r w:rsidRPr="00F74F77">
                <w:rPr>
                  <w:rFonts w:hint="eastAsia"/>
                </w:rPr>
                <w:t>4</w:t>
              </w:r>
              <w:r w:rsidRPr="00F74F77">
                <w:rPr>
                  <w:rFonts w:hint="eastAsia"/>
                </w:rPr>
                <w:t>个数据文件</w:t>
              </w:r>
            </w:ins>
            <w:del w:id="215" w:author="dell" w:date="2017-03-03T14:15:00Z">
              <w:r w:rsidRPr="00524FBE" w:rsidDel="00807EF0">
                <w:rPr>
                  <w:rFonts w:hint="eastAsia"/>
                </w:rPr>
                <w:delText>21</w:delText>
              </w:r>
              <w:r w:rsidRPr="00524FBE" w:rsidDel="00807EF0">
                <w:rPr>
                  <w:rFonts w:hint="eastAsia"/>
                </w:rPr>
                <w:delText>点重启</w:delText>
              </w:r>
              <w:r w:rsidRPr="00524FBE" w:rsidDel="00807EF0">
                <w:rPr>
                  <w:rFonts w:hint="eastAsia"/>
                </w:rPr>
                <w:delText>NC</w:delText>
              </w:r>
              <w:r w:rsidRPr="00524FBE" w:rsidDel="00807EF0">
                <w:rPr>
                  <w:rFonts w:hint="eastAsia"/>
                </w:rPr>
                <w:delText>中间件</w:delText>
              </w:r>
              <w:r w:rsidRPr="00524FBE" w:rsidDel="00807EF0">
                <w:rPr>
                  <w:rFonts w:hint="eastAsia"/>
                </w:rPr>
                <w:delText>11</w:delText>
              </w:r>
            </w:del>
          </w:p>
        </w:tc>
        <w:tc>
          <w:tcPr>
            <w:tcW w:w="851" w:type="dxa"/>
            <w:tcBorders>
              <w:top w:val="single" w:sz="4" w:space="0" w:color="000000"/>
              <w:left w:val="single" w:sz="4" w:space="0" w:color="000000"/>
              <w:bottom w:val="single" w:sz="4" w:space="0" w:color="000000"/>
            </w:tcBorders>
            <w:shd w:val="clear" w:color="auto" w:fill="auto"/>
          </w:tcPr>
          <w:p w14:paraId="5919FDDC"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52CB6B7"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F6A637F" w14:textId="77777777" w:rsidR="004F2CCE" w:rsidRDefault="004F2CCE" w:rsidP="004F2CCE">
            <w:pPr>
              <w:snapToGrid w:val="0"/>
              <w:rPr>
                <w:rFonts w:ascii="宋体" w:hAnsi="宋体" w:cs="宋体"/>
                <w:sz w:val="18"/>
                <w:szCs w:val="18"/>
              </w:rPr>
            </w:pPr>
          </w:p>
        </w:tc>
      </w:tr>
      <w:tr w:rsidR="004F2CCE" w14:paraId="471D2C4B" w14:textId="77777777" w:rsidTr="007D17DB">
        <w:trPr>
          <w:gridAfter w:val="1"/>
          <w:wAfter w:w="1611" w:type="dxa"/>
          <w:trHeight w:val="305"/>
        </w:trPr>
        <w:tc>
          <w:tcPr>
            <w:tcW w:w="988" w:type="dxa"/>
            <w:vMerge/>
            <w:tcBorders>
              <w:left w:val="single" w:sz="4" w:space="0" w:color="000000"/>
            </w:tcBorders>
          </w:tcPr>
          <w:p w14:paraId="52954E75"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44EFCEF9" w14:textId="77777777" w:rsidR="004F2CCE" w:rsidRPr="00814F88" w:rsidRDefault="004F2CCE" w:rsidP="004F2CCE">
            <w:ins w:id="216" w:author="dell" w:date="2017-03-03T14:15:00Z">
              <w:r w:rsidRPr="003F13E6">
                <w:t>2017/2/7</w:t>
              </w:r>
            </w:ins>
            <w:del w:id="217" w:author="dell" w:date="2017-03-03T14:15:00Z">
              <w:r w:rsidRPr="00950321" w:rsidDel="008A1F60">
                <w:delText>2017/1/5</w:delText>
              </w:r>
            </w:del>
          </w:p>
        </w:tc>
        <w:tc>
          <w:tcPr>
            <w:tcW w:w="4783" w:type="dxa"/>
            <w:tcBorders>
              <w:top w:val="single" w:sz="4" w:space="0" w:color="000000"/>
              <w:left w:val="single" w:sz="4" w:space="0" w:color="000000"/>
              <w:bottom w:val="single" w:sz="4" w:space="0" w:color="000000"/>
            </w:tcBorders>
            <w:shd w:val="clear" w:color="auto" w:fill="auto"/>
          </w:tcPr>
          <w:p w14:paraId="3EE3F296" w14:textId="77777777" w:rsidR="004F2CCE" w:rsidRPr="00814F88" w:rsidRDefault="004F2CCE" w:rsidP="004F2CCE">
            <w:pPr>
              <w:tabs>
                <w:tab w:val="left" w:pos="720"/>
              </w:tabs>
            </w:pPr>
            <w:ins w:id="218" w:author="dell" w:date="2017-03-03T14:15:00Z">
              <w:r w:rsidRPr="00F74F77">
                <w:rPr>
                  <w:rFonts w:hint="eastAsia"/>
                </w:rPr>
                <w:t>协调</w:t>
              </w:r>
              <w:r w:rsidRPr="00F74F77">
                <w:rPr>
                  <w:rFonts w:hint="eastAsia"/>
                </w:rPr>
                <w:t>dell800</w:t>
              </w:r>
              <w:r w:rsidRPr="00F74F77">
                <w:rPr>
                  <w:rFonts w:hint="eastAsia"/>
                </w:rPr>
                <w:t>联通机房更换硬盘</w:t>
              </w:r>
            </w:ins>
            <w:del w:id="219" w:author="dell" w:date="2017-03-03T14:15:00Z">
              <w:r w:rsidRPr="006D0D4A" w:rsidDel="00807EF0">
                <w:rPr>
                  <w:rFonts w:hint="eastAsia"/>
                </w:rPr>
                <w:delText>配合网络组张工整理总部机房物品</w:delText>
              </w:r>
            </w:del>
          </w:p>
        </w:tc>
        <w:tc>
          <w:tcPr>
            <w:tcW w:w="851" w:type="dxa"/>
            <w:tcBorders>
              <w:top w:val="single" w:sz="4" w:space="0" w:color="000000"/>
              <w:left w:val="single" w:sz="4" w:space="0" w:color="000000"/>
              <w:bottom w:val="single" w:sz="4" w:space="0" w:color="000000"/>
            </w:tcBorders>
            <w:shd w:val="clear" w:color="auto" w:fill="auto"/>
          </w:tcPr>
          <w:p w14:paraId="49DE2CF3"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B6F328D"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3F347FB" w14:textId="77777777" w:rsidR="004F2CCE" w:rsidRDefault="004F2CCE" w:rsidP="004F2CCE">
            <w:pPr>
              <w:snapToGrid w:val="0"/>
              <w:rPr>
                <w:rFonts w:ascii="宋体" w:hAnsi="宋体" w:cs="宋体"/>
                <w:sz w:val="18"/>
                <w:szCs w:val="18"/>
              </w:rPr>
            </w:pPr>
          </w:p>
        </w:tc>
      </w:tr>
      <w:tr w:rsidR="004F2CCE" w14:paraId="27F48E33" w14:textId="77777777" w:rsidTr="007D17DB">
        <w:trPr>
          <w:gridAfter w:val="1"/>
          <w:wAfter w:w="1611" w:type="dxa"/>
          <w:trHeight w:val="305"/>
        </w:trPr>
        <w:tc>
          <w:tcPr>
            <w:tcW w:w="988" w:type="dxa"/>
            <w:vMerge/>
            <w:tcBorders>
              <w:left w:val="single" w:sz="4" w:space="0" w:color="000000"/>
            </w:tcBorders>
          </w:tcPr>
          <w:p w14:paraId="4539175B"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3A41DD4B" w14:textId="77777777" w:rsidR="004F2CCE" w:rsidRPr="00814F88" w:rsidRDefault="004F2CCE" w:rsidP="004F2CCE">
            <w:ins w:id="220" w:author="dell" w:date="2017-03-03T14:15:00Z">
              <w:r w:rsidRPr="003F13E6">
                <w:t>2017/2/7</w:t>
              </w:r>
            </w:ins>
            <w:del w:id="221" w:author="dell" w:date="2017-03-03T14:15:00Z">
              <w:r w:rsidRPr="00950321" w:rsidDel="008A1F60">
                <w:delText>2017/1/5</w:delText>
              </w:r>
            </w:del>
          </w:p>
        </w:tc>
        <w:tc>
          <w:tcPr>
            <w:tcW w:w="4783" w:type="dxa"/>
            <w:tcBorders>
              <w:top w:val="single" w:sz="4" w:space="0" w:color="000000"/>
              <w:left w:val="single" w:sz="4" w:space="0" w:color="000000"/>
              <w:bottom w:val="single" w:sz="4" w:space="0" w:color="000000"/>
            </w:tcBorders>
            <w:shd w:val="clear" w:color="auto" w:fill="auto"/>
          </w:tcPr>
          <w:p w14:paraId="0BD35AEB" w14:textId="77777777" w:rsidR="004F2CCE" w:rsidRPr="00814F88" w:rsidRDefault="004F2CCE" w:rsidP="004F2CCE">
            <w:ins w:id="222" w:author="dell" w:date="2017-03-03T14:15:00Z">
              <w:r w:rsidRPr="00F74F77">
                <w:rPr>
                  <w:rFonts w:hint="eastAsia"/>
                </w:rPr>
                <w:t>协调</w:t>
              </w:r>
              <w:proofErr w:type="spellStart"/>
              <w:r w:rsidRPr="00F74F77">
                <w:rPr>
                  <w:rFonts w:hint="eastAsia"/>
                </w:rPr>
                <w:t>hds</w:t>
              </w:r>
              <w:proofErr w:type="spellEnd"/>
              <w:r w:rsidRPr="00F74F77">
                <w:rPr>
                  <w:rFonts w:hint="eastAsia"/>
                </w:rPr>
                <w:t xml:space="preserve"> </w:t>
              </w:r>
              <w:proofErr w:type="spellStart"/>
              <w:r w:rsidRPr="00F74F77">
                <w:rPr>
                  <w:rFonts w:hint="eastAsia"/>
                </w:rPr>
                <w:t>husvm</w:t>
              </w:r>
              <w:proofErr w:type="spellEnd"/>
              <w:r w:rsidRPr="00F74F77">
                <w:rPr>
                  <w:rFonts w:hint="eastAsia"/>
                </w:rPr>
                <w:t>划分财务磁盘</w:t>
              </w:r>
            </w:ins>
            <w:del w:id="223" w:author="dell" w:date="2017-03-03T14:15:00Z">
              <w:r w:rsidRPr="006D0D4A" w:rsidDel="00807EF0">
                <w:rPr>
                  <w:rFonts w:hint="eastAsia"/>
                </w:rPr>
                <w:delText>关于春节假期系统故障应急处理确认供应商联系人和应用支持联络人</w:delText>
              </w:r>
            </w:del>
          </w:p>
        </w:tc>
        <w:tc>
          <w:tcPr>
            <w:tcW w:w="851" w:type="dxa"/>
            <w:tcBorders>
              <w:top w:val="single" w:sz="4" w:space="0" w:color="000000"/>
              <w:left w:val="single" w:sz="4" w:space="0" w:color="000000"/>
              <w:bottom w:val="single" w:sz="4" w:space="0" w:color="000000"/>
            </w:tcBorders>
            <w:shd w:val="clear" w:color="auto" w:fill="auto"/>
          </w:tcPr>
          <w:p w14:paraId="4653A696"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122AB1B2"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AEFAE0B" w14:textId="77777777" w:rsidR="004F2CCE" w:rsidRDefault="004F2CCE" w:rsidP="004F2CCE">
            <w:pPr>
              <w:snapToGrid w:val="0"/>
              <w:rPr>
                <w:rFonts w:ascii="宋体" w:hAnsi="宋体" w:cs="宋体"/>
                <w:sz w:val="18"/>
                <w:szCs w:val="18"/>
              </w:rPr>
            </w:pPr>
          </w:p>
        </w:tc>
      </w:tr>
      <w:tr w:rsidR="00570EFA" w14:paraId="3ABBCDA4" w14:textId="77777777" w:rsidTr="007D17DB">
        <w:trPr>
          <w:gridAfter w:val="1"/>
          <w:wAfter w:w="1611" w:type="dxa"/>
          <w:trHeight w:val="305"/>
        </w:trPr>
        <w:tc>
          <w:tcPr>
            <w:tcW w:w="988" w:type="dxa"/>
            <w:vMerge/>
            <w:tcBorders>
              <w:left w:val="single" w:sz="4" w:space="0" w:color="000000"/>
            </w:tcBorders>
          </w:tcPr>
          <w:p w14:paraId="6C0008D3" w14:textId="77777777" w:rsidR="00570EFA" w:rsidRPr="00CD2620" w:rsidRDefault="00570EFA" w:rsidP="00570EFA"/>
        </w:tc>
        <w:tc>
          <w:tcPr>
            <w:tcW w:w="2136" w:type="dxa"/>
            <w:tcBorders>
              <w:top w:val="single" w:sz="4" w:space="0" w:color="000000"/>
              <w:left w:val="single" w:sz="4" w:space="0" w:color="000000"/>
              <w:bottom w:val="single" w:sz="4" w:space="0" w:color="000000"/>
            </w:tcBorders>
            <w:shd w:val="clear" w:color="auto" w:fill="auto"/>
          </w:tcPr>
          <w:p w14:paraId="585F7FBC" w14:textId="77777777" w:rsidR="00570EFA" w:rsidRPr="00814F88" w:rsidRDefault="00570EFA" w:rsidP="00570EFA">
            <w:ins w:id="224" w:author="dell" w:date="2017-03-03T14:16:00Z">
              <w:r w:rsidRPr="000C7AF0">
                <w:t>2017/2/8</w:t>
              </w:r>
            </w:ins>
            <w:del w:id="225" w:author="dell" w:date="2017-03-03T14:16:00Z">
              <w:r w:rsidRPr="00950321" w:rsidDel="00CE1117">
                <w:delText>2017/1/5</w:delText>
              </w:r>
            </w:del>
          </w:p>
        </w:tc>
        <w:tc>
          <w:tcPr>
            <w:tcW w:w="4783" w:type="dxa"/>
            <w:tcBorders>
              <w:top w:val="single" w:sz="4" w:space="0" w:color="000000"/>
              <w:left w:val="single" w:sz="4" w:space="0" w:color="000000"/>
              <w:bottom w:val="single" w:sz="4" w:space="0" w:color="000000"/>
            </w:tcBorders>
            <w:shd w:val="clear" w:color="auto" w:fill="auto"/>
          </w:tcPr>
          <w:p w14:paraId="62B43D84" w14:textId="77777777" w:rsidR="00570EFA" w:rsidRPr="00814F88" w:rsidRDefault="00570EFA" w:rsidP="00570EFA">
            <w:ins w:id="226" w:author="dell" w:date="2017-03-03T14:16:00Z">
              <w:r w:rsidRPr="00D32AAE">
                <w:rPr>
                  <w:rFonts w:hint="eastAsia"/>
                </w:rPr>
                <w:t>联通机房配合</w:t>
              </w:r>
              <w:r w:rsidRPr="00D32AAE">
                <w:rPr>
                  <w:rFonts w:hint="eastAsia"/>
                </w:rPr>
                <w:t>dell800</w:t>
              </w:r>
              <w:r w:rsidRPr="00D32AAE">
                <w:rPr>
                  <w:rFonts w:hint="eastAsia"/>
                </w:rPr>
                <w:t>更换硬盘</w:t>
              </w:r>
            </w:ins>
            <w:del w:id="227" w:author="dell" w:date="2017-03-03T14:16:00Z">
              <w:r w:rsidRPr="006D0D4A" w:rsidDel="00032FB2">
                <w:rPr>
                  <w:rFonts w:hint="eastAsia"/>
                </w:rPr>
                <w:delText>配合陈老师确认</w:delText>
              </w:r>
              <w:r w:rsidRPr="006D0D4A" w:rsidDel="00032FB2">
                <w:rPr>
                  <w:rFonts w:hint="eastAsia"/>
                </w:rPr>
                <w:delText>IBM</w:delText>
              </w:r>
              <w:r w:rsidRPr="006D0D4A" w:rsidDel="00032FB2">
                <w:rPr>
                  <w:rFonts w:hint="eastAsia"/>
                </w:rPr>
                <w:delText>服务器质保期</w:delText>
              </w:r>
            </w:del>
          </w:p>
        </w:tc>
        <w:tc>
          <w:tcPr>
            <w:tcW w:w="851" w:type="dxa"/>
            <w:tcBorders>
              <w:top w:val="single" w:sz="4" w:space="0" w:color="000000"/>
              <w:left w:val="single" w:sz="4" w:space="0" w:color="000000"/>
              <w:bottom w:val="single" w:sz="4" w:space="0" w:color="000000"/>
            </w:tcBorders>
            <w:shd w:val="clear" w:color="auto" w:fill="auto"/>
          </w:tcPr>
          <w:p w14:paraId="37A8D236" w14:textId="77777777" w:rsidR="00570EFA" w:rsidRPr="005373C4" w:rsidRDefault="00570EFA" w:rsidP="00570EF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295329D" w14:textId="77777777" w:rsidR="00570EFA" w:rsidRDefault="00570EFA" w:rsidP="00570EF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0C39870" w14:textId="77777777" w:rsidR="00570EFA" w:rsidRDefault="00570EFA" w:rsidP="00570EFA">
            <w:pPr>
              <w:snapToGrid w:val="0"/>
              <w:rPr>
                <w:rFonts w:ascii="宋体" w:hAnsi="宋体" w:cs="宋体"/>
                <w:sz w:val="18"/>
                <w:szCs w:val="18"/>
              </w:rPr>
            </w:pPr>
            <w:ins w:id="228" w:author="dell" w:date="2017-03-03T15:53:00Z">
              <w:r w:rsidRPr="00570EFA">
                <w:rPr>
                  <w:rFonts w:ascii="宋体" w:hAnsi="宋体" w:cs="宋体"/>
                  <w:sz w:val="18"/>
                  <w:szCs w:val="18"/>
                </w:rPr>
                <w:t>INC17004</w:t>
              </w:r>
            </w:ins>
          </w:p>
        </w:tc>
      </w:tr>
      <w:tr w:rsidR="00570EFA" w14:paraId="0609DE79" w14:textId="77777777" w:rsidTr="007D17DB">
        <w:trPr>
          <w:gridAfter w:val="1"/>
          <w:wAfter w:w="1611" w:type="dxa"/>
          <w:trHeight w:val="305"/>
        </w:trPr>
        <w:tc>
          <w:tcPr>
            <w:tcW w:w="988" w:type="dxa"/>
            <w:vMerge/>
            <w:tcBorders>
              <w:left w:val="single" w:sz="4" w:space="0" w:color="000000"/>
            </w:tcBorders>
          </w:tcPr>
          <w:p w14:paraId="51CCD4F5" w14:textId="77777777" w:rsidR="00570EFA" w:rsidRPr="00CD2620" w:rsidRDefault="00570EFA" w:rsidP="00570EFA"/>
        </w:tc>
        <w:tc>
          <w:tcPr>
            <w:tcW w:w="2136" w:type="dxa"/>
            <w:tcBorders>
              <w:top w:val="single" w:sz="4" w:space="0" w:color="000000"/>
              <w:left w:val="single" w:sz="4" w:space="0" w:color="000000"/>
              <w:bottom w:val="single" w:sz="4" w:space="0" w:color="000000"/>
            </w:tcBorders>
            <w:shd w:val="clear" w:color="auto" w:fill="auto"/>
          </w:tcPr>
          <w:p w14:paraId="3A12A6AD" w14:textId="77777777" w:rsidR="00570EFA" w:rsidRPr="00814F88" w:rsidRDefault="00570EFA" w:rsidP="00570EFA">
            <w:ins w:id="229" w:author="dell" w:date="2017-03-03T14:16:00Z">
              <w:r w:rsidRPr="000C7AF0">
                <w:t>2017/2/8</w:t>
              </w:r>
            </w:ins>
            <w:del w:id="230" w:author="dell" w:date="2017-03-03T14:16:00Z">
              <w:r w:rsidRPr="00950321" w:rsidDel="00CE1117">
                <w:delText>2017/1/5</w:delText>
              </w:r>
            </w:del>
          </w:p>
        </w:tc>
        <w:tc>
          <w:tcPr>
            <w:tcW w:w="4783" w:type="dxa"/>
            <w:tcBorders>
              <w:top w:val="single" w:sz="4" w:space="0" w:color="000000"/>
              <w:left w:val="single" w:sz="4" w:space="0" w:color="000000"/>
              <w:bottom w:val="single" w:sz="4" w:space="0" w:color="000000"/>
            </w:tcBorders>
            <w:shd w:val="clear" w:color="auto" w:fill="auto"/>
          </w:tcPr>
          <w:p w14:paraId="7891155C" w14:textId="77777777" w:rsidR="00570EFA" w:rsidRPr="00814F88" w:rsidRDefault="00570EFA" w:rsidP="00570EFA">
            <w:ins w:id="231" w:author="dell" w:date="2017-03-03T14:16:00Z">
              <w:r w:rsidRPr="00D32AAE">
                <w:rPr>
                  <w:rFonts w:hint="eastAsia"/>
                </w:rPr>
                <w:t>配合</w:t>
              </w:r>
              <w:proofErr w:type="spellStart"/>
              <w:r w:rsidRPr="00D32AAE">
                <w:rPr>
                  <w:rFonts w:hint="eastAsia"/>
                </w:rPr>
                <w:t>hds</w:t>
              </w:r>
              <w:proofErr w:type="spellEnd"/>
              <w:r w:rsidRPr="00D32AAE">
                <w:rPr>
                  <w:rFonts w:hint="eastAsia"/>
                </w:rPr>
                <w:t xml:space="preserve"> </w:t>
              </w:r>
              <w:proofErr w:type="spellStart"/>
              <w:r w:rsidRPr="00D32AAE">
                <w:rPr>
                  <w:rFonts w:hint="eastAsia"/>
                </w:rPr>
                <w:t>husvm</w:t>
              </w:r>
              <w:proofErr w:type="spellEnd"/>
              <w:r w:rsidRPr="00D32AAE">
                <w:rPr>
                  <w:rFonts w:hint="eastAsia"/>
                </w:rPr>
                <w:t>维保工程师远程划分财务磁盘</w:t>
              </w:r>
            </w:ins>
            <w:del w:id="232" w:author="dell" w:date="2017-03-03T14:16:00Z">
              <w:r w:rsidRPr="006D0D4A" w:rsidDel="00032FB2">
                <w:rPr>
                  <w:rFonts w:hint="eastAsia"/>
                </w:rPr>
                <w:delText>收集</w:delText>
              </w:r>
              <w:r w:rsidRPr="006D0D4A" w:rsidDel="00032FB2">
                <w:rPr>
                  <w:rFonts w:hint="eastAsia"/>
                </w:rPr>
                <w:delText>awr</w:delText>
              </w:r>
              <w:r w:rsidRPr="006D0D4A" w:rsidDel="00032FB2">
                <w:rPr>
                  <w:rFonts w:hint="eastAsia"/>
                </w:rPr>
                <w:delText>报表</w:delText>
              </w:r>
            </w:del>
          </w:p>
        </w:tc>
        <w:tc>
          <w:tcPr>
            <w:tcW w:w="851" w:type="dxa"/>
            <w:tcBorders>
              <w:top w:val="single" w:sz="4" w:space="0" w:color="000000"/>
              <w:left w:val="single" w:sz="4" w:space="0" w:color="000000"/>
              <w:bottom w:val="single" w:sz="4" w:space="0" w:color="000000"/>
            </w:tcBorders>
            <w:shd w:val="clear" w:color="auto" w:fill="auto"/>
          </w:tcPr>
          <w:p w14:paraId="70ED5471" w14:textId="77777777" w:rsidR="00570EFA" w:rsidRPr="005373C4" w:rsidRDefault="00570EFA" w:rsidP="00570EF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BCD7427" w14:textId="77777777" w:rsidR="00570EFA" w:rsidRDefault="00570EFA" w:rsidP="00570EF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3EDD4CE" w14:textId="77777777" w:rsidR="00570EFA" w:rsidRDefault="00570EFA" w:rsidP="00570EFA">
            <w:pPr>
              <w:snapToGrid w:val="0"/>
              <w:rPr>
                <w:rFonts w:ascii="宋体" w:hAnsi="宋体" w:cs="宋体"/>
                <w:sz w:val="18"/>
                <w:szCs w:val="18"/>
              </w:rPr>
            </w:pPr>
            <w:ins w:id="233" w:author="dell" w:date="2017-03-03T15:53:00Z">
              <w:r w:rsidRPr="00570EFA">
                <w:rPr>
                  <w:rFonts w:ascii="宋体" w:hAnsi="宋体" w:cs="宋体"/>
                  <w:sz w:val="18"/>
                  <w:szCs w:val="18"/>
                </w:rPr>
                <w:t>CHG17004</w:t>
              </w:r>
            </w:ins>
          </w:p>
        </w:tc>
      </w:tr>
      <w:tr w:rsidR="004F2CCE" w14:paraId="183D2F3B" w14:textId="77777777" w:rsidTr="007D17DB">
        <w:trPr>
          <w:gridAfter w:val="1"/>
          <w:wAfter w:w="1611" w:type="dxa"/>
          <w:trHeight w:val="305"/>
        </w:trPr>
        <w:tc>
          <w:tcPr>
            <w:tcW w:w="988" w:type="dxa"/>
            <w:vMerge/>
            <w:tcBorders>
              <w:left w:val="single" w:sz="4" w:space="0" w:color="000000"/>
            </w:tcBorders>
          </w:tcPr>
          <w:p w14:paraId="43A87058"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2FEAB623" w14:textId="77777777" w:rsidR="004F2CCE" w:rsidRPr="00814F88" w:rsidRDefault="004F2CCE" w:rsidP="004F2CCE">
            <w:ins w:id="234" w:author="dell" w:date="2017-03-03T14:16:00Z">
              <w:r w:rsidRPr="000C7AF0">
                <w:t>2017/2/8</w:t>
              </w:r>
            </w:ins>
            <w:del w:id="235" w:author="dell" w:date="2017-03-03T14:16:00Z">
              <w:r w:rsidRPr="00950321" w:rsidDel="00CE1117">
                <w:delText>2017/1/5</w:delText>
              </w:r>
            </w:del>
          </w:p>
        </w:tc>
        <w:tc>
          <w:tcPr>
            <w:tcW w:w="4783" w:type="dxa"/>
            <w:tcBorders>
              <w:top w:val="single" w:sz="4" w:space="0" w:color="000000"/>
              <w:left w:val="single" w:sz="4" w:space="0" w:color="000000"/>
              <w:bottom w:val="single" w:sz="4" w:space="0" w:color="000000"/>
            </w:tcBorders>
            <w:shd w:val="clear" w:color="auto" w:fill="auto"/>
          </w:tcPr>
          <w:p w14:paraId="5A5A3235" w14:textId="77777777" w:rsidR="004F2CCE" w:rsidRPr="00814F88" w:rsidRDefault="004F2CCE" w:rsidP="004F2CCE">
            <w:ins w:id="236" w:author="dell" w:date="2017-03-03T14:16:00Z">
              <w:r w:rsidRPr="00D32AAE">
                <w:rPr>
                  <w:rFonts w:hint="eastAsia"/>
                </w:rPr>
                <w:t>工程合约部赵老师安装打印机</w:t>
              </w:r>
            </w:ins>
            <w:del w:id="237" w:author="dell" w:date="2017-03-03T14:16:00Z">
              <w:r w:rsidRPr="006D0D4A" w:rsidDel="00032FB2">
                <w:rPr>
                  <w:rFonts w:hint="eastAsia"/>
                </w:rPr>
                <w:delText>协调配合</w:delText>
              </w:r>
              <w:r w:rsidRPr="006D0D4A" w:rsidDel="00032FB2">
                <w:rPr>
                  <w:rFonts w:hint="eastAsia"/>
                </w:rPr>
                <w:delText>HDS</w:delText>
              </w:r>
              <w:r w:rsidRPr="006D0D4A" w:rsidDel="00032FB2">
                <w:rPr>
                  <w:rFonts w:hint="eastAsia"/>
                </w:rPr>
                <w:delText>工程师远程划分</w:delText>
              </w:r>
              <w:r w:rsidRPr="006D0D4A" w:rsidDel="00032FB2">
                <w:rPr>
                  <w:rFonts w:hint="eastAsia"/>
                </w:rPr>
                <w:delText>BW</w:delText>
              </w:r>
              <w:r w:rsidRPr="006D0D4A" w:rsidDel="00032FB2">
                <w:rPr>
                  <w:rFonts w:hint="eastAsia"/>
                </w:rPr>
                <w:delText>服务器</w:delText>
              </w:r>
              <w:r w:rsidRPr="006D0D4A" w:rsidDel="00032FB2">
                <w:rPr>
                  <w:rFonts w:hint="eastAsia"/>
                </w:rPr>
                <w:delText>1T</w:delText>
              </w:r>
              <w:r w:rsidRPr="006D0D4A" w:rsidDel="00032FB2">
                <w:rPr>
                  <w:rFonts w:hint="eastAsia"/>
                </w:rPr>
                <w:delText>的卷和调整虚拟化平台</w:delText>
              </w:r>
              <w:r w:rsidRPr="006D0D4A" w:rsidDel="00032FB2">
                <w:rPr>
                  <w:rFonts w:hint="eastAsia"/>
                </w:rPr>
                <w:delText>ldprod</w:delText>
              </w:r>
              <w:r w:rsidRPr="006D0D4A" w:rsidDel="00032FB2">
                <w:rPr>
                  <w:rFonts w:hint="eastAsia"/>
                </w:rPr>
                <w:delText>的</w:delText>
              </w:r>
              <w:r w:rsidRPr="006D0D4A" w:rsidDel="00032FB2">
                <w:rPr>
                  <w:rFonts w:hint="eastAsia"/>
                </w:rPr>
                <w:delText>2T</w:delText>
              </w:r>
              <w:r w:rsidRPr="006D0D4A" w:rsidDel="00032FB2">
                <w:rPr>
                  <w:rFonts w:hint="eastAsia"/>
                </w:rPr>
                <w:delText>的卷</w:delText>
              </w:r>
            </w:del>
          </w:p>
        </w:tc>
        <w:tc>
          <w:tcPr>
            <w:tcW w:w="851" w:type="dxa"/>
            <w:tcBorders>
              <w:top w:val="single" w:sz="4" w:space="0" w:color="000000"/>
              <w:left w:val="single" w:sz="4" w:space="0" w:color="000000"/>
              <w:bottom w:val="single" w:sz="4" w:space="0" w:color="000000"/>
            </w:tcBorders>
            <w:shd w:val="clear" w:color="auto" w:fill="auto"/>
          </w:tcPr>
          <w:p w14:paraId="5144FEC2"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EEE3AB5"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44F109C" w14:textId="77777777" w:rsidR="004F2CCE" w:rsidRDefault="004F2CCE" w:rsidP="004F2CCE">
            <w:pPr>
              <w:snapToGrid w:val="0"/>
              <w:rPr>
                <w:rFonts w:ascii="宋体" w:hAnsi="宋体" w:cs="宋体"/>
                <w:sz w:val="18"/>
                <w:szCs w:val="18"/>
              </w:rPr>
            </w:pPr>
          </w:p>
        </w:tc>
      </w:tr>
      <w:tr w:rsidR="004F2CCE" w14:paraId="10C633A1" w14:textId="77777777" w:rsidTr="007D17DB">
        <w:trPr>
          <w:gridAfter w:val="1"/>
          <w:wAfter w:w="1611" w:type="dxa"/>
          <w:trHeight w:val="305"/>
        </w:trPr>
        <w:tc>
          <w:tcPr>
            <w:tcW w:w="988" w:type="dxa"/>
            <w:vMerge/>
            <w:tcBorders>
              <w:left w:val="single" w:sz="4" w:space="0" w:color="000000"/>
            </w:tcBorders>
          </w:tcPr>
          <w:p w14:paraId="7E4995F7" w14:textId="77777777" w:rsidR="004F2CCE" w:rsidRPr="00CD2620" w:rsidRDefault="004F2CCE" w:rsidP="004F2CCE"/>
        </w:tc>
        <w:tc>
          <w:tcPr>
            <w:tcW w:w="2136" w:type="dxa"/>
            <w:tcBorders>
              <w:top w:val="single" w:sz="4" w:space="0" w:color="000000"/>
              <w:left w:val="single" w:sz="4" w:space="0" w:color="000000"/>
              <w:bottom w:val="single" w:sz="4" w:space="0" w:color="000000"/>
            </w:tcBorders>
            <w:shd w:val="clear" w:color="auto" w:fill="auto"/>
          </w:tcPr>
          <w:p w14:paraId="680B1306" w14:textId="77777777" w:rsidR="004F2CCE" w:rsidRPr="00814F88" w:rsidRDefault="004F2CCE" w:rsidP="004F2CCE">
            <w:ins w:id="238" w:author="dell" w:date="2017-03-03T14:16:00Z">
              <w:r w:rsidRPr="000C7AF0">
                <w:t>2017/2/8</w:t>
              </w:r>
            </w:ins>
            <w:del w:id="239" w:author="dell" w:date="2017-03-03T14:16:00Z">
              <w:r w:rsidRPr="008F6B04" w:rsidDel="00CE1117">
                <w:delText>2017/1/6</w:delText>
              </w:r>
            </w:del>
          </w:p>
        </w:tc>
        <w:tc>
          <w:tcPr>
            <w:tcW w:w="4783" w:type="dxa"/>
            <w:tcBorders>
              <w:top w:val="single" w:sz="4" w:space="0" w:color="000000"/>
              <w:left w:val="single" w:sz="4" w:space="0" w:color="000000"/>
              <w:bottom w:val="single" w:sz="4" w:space="0" w:color="000000"/>
            </w:tcBorders>
            <w:shd w:val="clear" w:color="auto" w:fill="auto"/>
          </w:tcPr>
          <w:p w14:paraId="0BE5B569" w14:textId="77777777" w:rsidR="004F2CCE" w:rsidRPr="00814F88" w:rsidRDefault="004F2CCE" w:rsidP="004F2CCE">
            <w:ins w:id="240" w:author="dell" w:date="2017-03-03T14:16:00Z">
              <w:r w:rsidRPr="00D32AAE">
                <w:rPr>
                  <w:rFonts w:hint="eastAsia"/>
                </w:rPr>
                <w:t>工程合约部黄老师调整主机空间</w:t>
              </w:r>
            </w:ins>
            <w:del w:id="241" w:author="dell" w:date="2017-03-03T14:16:00Z">
              <w:r w:rsidRPr="00E11559" w:rsidDel="00032FB2">
                <w:rPr>
                  <w:rFonts w:hint="eastAsia"/>
                </w:rPr>
                <w:delText>收集月报图片</w:delText>
              </w:r>
            </w:del>
          </w:p>
        </w:tc>
        <w:tc>
          <w:tcPr>
            <w:tcW w:w="851" w:type="dxa"/>
            <w:tcBorders>
              <w:top w:val="single" w:sz="4" w:space="0" w:color="000000"/>
              <w:left w:val="single" w:sz="4" w:space="0" w:color="000000"/>
              <w:bottom w:val="single" w:sz="4" w:space="0" w:color="000000"/>
            </w:tcBorders>
            <w:shd w:val="clear" w:color="auto" w:fill="auto"/>
          </w:tcPr>
          <w:p w14:paraId="066D23A9" w14:textId="77777777" w:rsidR="004F2CCE" w:rsidRPr="005373C4" w:rsidRDefault="004F2CCE" w:rsidP="004F2CCE">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3FDCBCF" w14:textId="77777777" w:rsidR="004F2CCE" w:rsidRDefault="004F2CCE" w:rsidP="004F2CCE">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A808DA1" w14:textId="77777777" w:rsidR="004F2CCE" w:rsidRDefault="004F2CCE" w:rsidP="004F2CCE">
            <w:pPr>
              <w:snapToGrid w:val="0"/>
              <w:rPr>
                <w:rFonts w:ascii="宋体" w:hAnsi="宋体" w:cs="宋体"/>
                <w:sz w:val="18"/>
                <w:szCs w:val="18"/>
              </w:rPr>
            </w:pPr>
          </w:p>
        </w:tc>
      </w:tr>
      <w:tr w:rsidR="00B35940" w14:paraId="2E4802FE" w14:textId="77777777" w:rsidTr="007D17DB">
        <w:trPr>
          <w:gridAfter w:val="1"/>
          <w:wAfter w:w="1611" w:type="dxa"/>
          <w:trHeight w:val="305"/>
        </w:trPr>
        <w:tc>
          <w:tcPr>
            <w:tcW w:w="988" w:type="dxa"/>
            <w:vMerge/>
            <w:tcBorders>
              <w:left w:val="single" w:sz="4" w:space="0" w:color="000000"/>
            </w:tcBorders>
          </w:tcPr>
          <w:p w14:paraId="1EB76EAC" w14:textId="77777777" w:rsidR="00B35940" w:rsidRPr="00CD2620" w:rsidRDefault="00B35940" w:rsidP="00B35940"/>
        </w:tc>
        <w:tc>
          <w:tcPr>
            <w:tcW w:w="2136" w:type="dxa"/>
            <w:tcBorders>
              <w:top w:val="single" w:sz="4" w:space="0" w:color="000000"/>
              <w:left w:val="single" w:sz="4" w:space="0" w:color="000000"/>
              <w:bottom w:val="single" w:sz="4" w:space="0" w:color="000000"/>
            </w:tcBorders>
            <w:shd w:val="clear" w:color="auto" w:fill="auto"/>
          </w:tcPr>
          <w:p w14:paraId="7E1D8563" w14:textId="77777777" w:rsidR="00B35940" w:rsidRPr="00814F88" w:rsidRDefault="00B35940" w:rsidP="00B35940">
            <w:ins w:id="242" w:author="dell" w:date="2017-03-03T14:21:00Z">
              <w:r w:rsidRPr="00B35940">
                <w:t>2017/2/9</w:t>
              </w:r>
            </w:ins>
            <w:del w:id="243" w:author="dell" w:date="2017-03-02T17:18:00Z">
              <w:r w:rsidRPr="008F6B04" w:rsidDel="00DE32BF">
                <w:delText>2017/1/6</w:delText>
              </w:r>
            </w:del>
          </w:p>
        </w:tc>
        <w:tc>
          <w:tcPr>
            <w:tcW w:w="4783" w:type="dxa"/>
            <w:tcBorders>
              <w:top w:val="single" w:sz="4" w:space="0" w:color="000000"/>
              <w:left w:val="single" w:sz="4" w:space="0" w:color="000000"/>
              <w:bottom w:val="single" w:sz="4" w:space="0" w:color="000000"/>
            </w:tcBorders>
            <w:shd w:val="clear" w:color="auto" w:fill="auto"/>
          </w:tcPr>
          <w:p w14:paraId="4D931D0D" w14:textId="77777777" w:rsidR="00B35940" w:rsidRPr="00814F88" w:rsidRDefault="00B35940" w:rsidP="00B35940">
            <w:ins w:id="244" w:author="dell" w:date="2017-03-03T14:20:00Z">
              <w:r w:rsidRPr="00742C35">
                <w:rPr>
                  <w:rFonts w:hint="eastAsia"/>
                </w:rPr>
                <w:t>投发部处理宋老师打印机问题</w:t>
              </w:r>
            </w:ins>
            <w:del w:id="245" w:author="dell" w:date="2017-03-03T14:20:00Z">
              <w:r w:rsidRPr="00E11559" w:rsidDel="00E37460">
                <w:rPr>
                  <w:rFonts w:hint="eastAsia"/>
                </w:rPr>
                <w:delText>填写分析月报</w:delText>
              </w:r>
            </w:del>
          </w:p>
        </w:tc>
        <w:tc>
          <w:tcPr>
            <w:tcW w:w="851" w:type="dxa"/>
            <w:tcBorders>
              <w:top w:val="single" w:sz="4" w:space="0" w:color="000000"/>
              <w:left w:val="single" w:sz="4" w:space="0" w:color="000000"/>
              <w:bottom w:val="single" w:sz="4" w:space="0" w:color="000000"/>
            </w:tcBorders>
            <w:shd w:val="clear" w:color="auto" w:fill="auto"/>
          </w:tcPr>
          <w:p w14:paraId="1FCE5FC1" w14:textId="77777777" w:rsidR="00B35940" w:rsidRPr="005373C4" w:rsidRDefault="00B35940" w:rsidP="00B35940">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B3C3565" w14:textId="77777777" w:rsidR="00B35940" w:rsidRDefault="00B35940" w:rsidP="00B35940">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FD94C11" w14:textId="77777777" w:rsidR="00B35940" w:rsidRDefault="00B35940" w:rsidP="00B35940">
            <w:pPr>
              <w:snapToGrid w:val="0"/>
              <w:rPr>
                <w:rFonts w:ascii="宋体" w:hAnsi="宋体" w:cs="宋体"/>
                <w:sz w:val="18"/>
                <w:szCs w:val="18"/>
              </w:rPr>
            </w:pPr>
          </w:p>
        </w:tc>
      </w:tr>
      <w:tr w:rsidR="00B35940" w14:paraId="57B5D408" w14:textId="77777777" w:rsidTr="007D17DB">
        <w:trPr>
          <w:gridAfter w:val="1"/>
          <w:wAfter w:w="1611" w:type="dxa"/>
          <w:trHeight w:val="305"/>
        </w:trPr>
        <w:tc>
          <w:tcPr>
            <w:tcW w:w="988" w:type="dxa"/>
            <w:vMerge/>
            <w:tcBorders>
              <w:left w:val="single" w:sz="4" w:space="0" w:color="000000"/>
            </w:tcBorders>
          </w:tcPr>
          <w:p w14:paraId="1BA78372" w14:textId="77777777" w:rsidR="00B35940" w:rsidRPr="00CD2620" w:rsidRDefault="00B35940" w:rsidP="00B35940"/>
        </w:tc>
        <w:tc>
          <w:tcPr>
            <w:tcW w:w="2136" w:type="dxa"/>
            <w:tcBorders>
              <w:top w:val="single" w:sz="4" w:space="0" w:color="000000"/>
              <w:left w:val="single" w:sz="4" w:space="0" w:color="000000"/>
              <w:bottom w:val="single" w:sz="4" w:space="0" w:color="000000"/>
            </w:tcBorders>
            <w:shd w:val="clear" w:color="auto" w:fill="auto"/>
          </w:tcPr>
          <w:p w14:paraId="046A7699" w14:textId="77777777" w:rsidR="00B35940" w:rsidRPr="00814F88" w:rsidRDefault="00B35940" w:rsidP="00B35940">
            <w:ins w:id="246" w:author="dell" w:date="2017-03-03T14:21:00Z">
              <w:r w:rsidRPr="00A02AF2">
                <w:t>2017/2/9</w:t>
              </w:r>
            </w:ins>
            <w:del w:id="247" w:author="dell" w:date="2017-03-03T14:21:00Z">
              <w:r w:rsidRPr="008F6B04" w:rsidDel="004958BB">
                <w:delText>2017/1/6</w:delText>
              </w:r>
            </w:del>
          </w:p>
        </w:tc>
        <w:tc>
          <w:tcPr>
            <w:tcW w:w="4783" w:type="dxa"/>
            <w:tcBorders>
              <w:top w:val="single" w:sz="4" w:space="0" w:color="000000"/>
              <w:left w:val="single" w:sz="4" w:space="0" w:color="000000"/>
              <w:bottom w:val="single" w:sz="4" w:space="0" w:color="000000"/>
            </w:tcBorders>
            <w:shd w:val="clear" w:color="auto" w:fill="auto"/>
          </w:tcPr>
          <w:p w14:paraId="03547851" w14:textId="77777777" w:rsidR="00B35940" w:rsidRPr="00814F88" w:rsidRDefault="00B35940" w:rsidP="00B35940">
            <w:ins w:id="248" w:author="dell" w:date="2017-03-03T14:20:00Z">
              <w:r w:rsidRPr="00742C35">
                <w:rPr>
                  <w:rFonts w:hint="eastAsia"/>
                </w:rPr>
                <w:t>并购中心处理郑老师打印机问题</w:t>
              </w:r>
            </w:ins>
            <w:del w:id="249" w:author="dell" w:date="2017-03-03T14:20:00Z">
              <w:r w:rsidRPr="00E11559" w:rsidDel="00E37460">
                <w:rPr>
                  <w:rFonts w:hint="eastAsia"/>
                </w:rPr>
                <w:delText>配合朱老师采集服务器审计图片</w:delText>
              </w:r>
            </w:del>
          </w:p>
        </w:tc>
        <w:tc>
          <w:tcPr>
            <w:tcW w:w="851" w:type="dxa"/>
            <w:tcBorders>
              <w:top w:val="single" w:sz="4" w:space="0" w:color="000000"/>
              <w:left w:val="single" w:sz="4" w:space="0" w:color="000000"/>
              <w:bottom w:val="single" w:sz="4" w:space="0" w:color="000000"/>
            </w:tcBorders>
            <w:shd w:val="clear" w:color="auto" w:fill="auto"/>
          </w:tcPr>
          <w:p w14:paraId="5A987FC2" w14:textId="77777777" w:rsidR="00B35940" w:rsidRPr="005373C4" w:rsidRDefault="00B35940" w:rsidP="00B35940">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76A287F" w14:textId="77777777" w:rsidR="00B35940" w:rsidRDefault="00B35940" w:rsidP="00B35940">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EA053A6" w14:textId="77777777" w:rsidR="00B35940" w:rsidRDefault="00B35940" w:rsidP="00B35940">
            <w:pPr>
              <w:snapToGrid w:val="0"/>
              <w:rPr>
                <w:rFonts w:ascii="宋体" w:hAnsi="宋体" w:cs="宋体"/>
                <w:sz w:val="18"/>
                <w:szCs w:val="18"/>
              </w:rPr>
            </w:pPr>
          </w:p>
        </w:tc>
      </w:tr>
      <w:tr w:rsidR="00B35940" w14:paraId="696089A2" w14:textId="77777777" w:rsidTr="007D17DB">
        <w:trPr>
          <w:gridAfter w:val="1"/>
          <w:wAfter w:w="1611" w:type="dxa"/>
          <w:trHeight w:val="305"/>
        </w:trPr>
        <w:tc>
          <w:tcPr>
            <w:tcW w:w="988" w:type="dxa"/>
            <w:vMerge/>
            <w:tcBorders>
              <w:left w:val="single" w:sz="4" w:space="0" w:color="000000"/>
            </w:tcBorders>
          </w:tcPr>
          <w:p w14:paraId="759410BE" w14:textId="77777777" w:rsidR="00B35940" w:rsidRPr="00CD2620" w:rsidRDefault="00B35940" w:rsidP="00B35940"/>
        </w:tc>
        <w:tc>
          <w:tcPr>
            <w:tcW w:w="2136" w:type="dxa"/>
            <w:tcBorders>
              <w:top w:val="single" w:sz="4" w:space="0" w:color="000000"/>
              <w:left w:val="single" w:sz="4" w:space="0" w:color="000000"/>
              <w:bottom w:val="single" w:sz="4" w:space="0" w:color="000000"/>
            </w:tcBorders>
            <w:shd w:val="clear" w:color="auto" w:fill="auto"/>
          </w:tcPr>
          <w:p w14:paraId="4C53410F" w14:textId="77777777" w:rsidR="00B35940" w:rsidRPr="00814F88" w:rsidRDefault="00B35940" w:rsidP="00B35940">
            <w:ins w:id="250" w:author="dell" w:date="2017-03-03T14:21:00Z">
              <w:r w:rsidRPr="00A02AF2">
                <w:t>2017/2/9</w:t>
              </w:r>
            </w:ins>
            <w:del w:id="251" w:author="dell" w:date="2017-03-03T14:21:00Z">
              <w:r w:rsidRPr="008F6B04" w:rsidDel="004958BB">
                <w:delText>2017/1/6</w:delText>
              </w:r>
            </w:del>
          </w:p>
        </w:tc>
        <w:tc>
          <w:tcPr>
            <w:tcW w:w="4783" w:type="dxa"/>
            <w:tcBorders>
              <w:top w:val="single" w:sz="4" w:space="0" w:color="000000"/>
              <w:left w:val="single" w:sz="4" w:space="0" w:color="000000"/>
              <w:bottom w:val="single" w:sz="4" w:space="0" w:color="000000"/>
            </w:tcBorders>
            <w:shd w:val="clear" w:color="auto" w:fill="auto"/>
          </w:tcPr>
          <w:p w14:paraId="30F3B5FD" w14:textId="77777777" w:rsidR="00B35940" w:rsidRPr="00814F88" w:rsidRDefault="00B35940" w:rsidP="00B35940">
            <w:ins w:id="252" w:author="dell" w:date="2017-03-03T14:20:00Z">
              <w:r w:rsidRPr="00742C35">
                <w:rPr>
                  <w:rFonts w:hint="eastAsia"/>
                </w:rPr>
                <w:t>配合陈老师海外部查看</w:t>
              </w:r>
              <w:r w:rsidRPr="00742C35">
                <w:rPr>
                  <w:rFonts w:hint="eastAsia"/>
                </w:rPr>
                <w:t>IT</w:t>
              </w:r>
              <w:r w:rsidRPr="00742C35">
                <w:rPr>
                  <w:rFonts w:hint="eastAsia"/>
                </w:rPr>
                <w:t>设备</w:t>
              </w:r>
            </w:ins>
            <w:del w:id="253" w:author="dell" w:date="2017-03-03T14:20:00Z">
              <w:r w:rsidRPr="00E11559" w:rsidDel="00E37460">
                <w:rPr>
                  <w:rFonts w:hint="eastAsia"/>
                </w:rPr>
                <w:delText>配合陈老师连接</w:delText>
              </w:r>
              <w:r w:rsidRPr="00E11559" w:rsidDel="00E37460">
                <w:rPr>
                  <w:rFonts w:hint="eastAsia"/>
                </w:rPr>
                <w:delText>1</w:delText>
              </w:r>
              <w:r w:rsidRPr="00E11559" w:rsidDel="00E37460">
                <w:rPr>
                  <w:rFonts w:hint="eastAsia"/>
                </w:rPr>
                <w:delText>会投影</w:delText>
              </w:r>
            </w:del>
          </w:p>
        </w:tc>
        <w:tc>
          <w:tcPr>
            <w:tcW w:w="851" w:type="dxa"/>
            <w:tcBorders>
              <w:top w:val="single" w:sz="4" w:space="0" w:color="000000"/>
              <w:left w:val="single" w:sz="4" w:space="0" w:color="000000"/>
              <w:bottom w:val="single" w:sz="4" w:space="0" w:color="000000"/>
            </w:tcBorders>
            <w:shd w:val="clear" w:color="auto" w:fill="auto"/>
          </w:tcPr>
          <w:p w14:paraId="10998713" w14:textId="77777777" w:rsidR="00B35940" w:rsidRPr="005373C4" w:rsidRDefault="00B35940" w:rsidP="00B35940">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CDFA769" w14:textId="77777777" w:rsidR="00B35940" w:rsidRDefault="00B35940" w:rsidP="00B35940">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B265A3C" w14:textId="77777777" w:rsidR="00B35940" w:rsidRDefault="00B35940" w:rsidP="00B35940">
            <w:pPr>
              <w:snapToGrid w:val="0"/>
              <w:rPr>
                <w:rFonts w:ascii="宋体" w:hAnsi="宋体" w:cs="宋体"/>
                <w:sz w:val="18"/>
                <w:szCs w:val="18"/>
              </w:rPr>
            </w:pPr>
          </w:p>
        </w:tc>
      </w:tr>
      <w:tr w:rsidR="00B35940" w14:paraId="35D4C4C7" w14:textId="77777777" w:rsidTr="007D17DB">
        <w:trPr>
          <w:gridAfter w:val="1"/>
          <w:wAfter w:w="1611" w:type="dxa"/>
          <w:trHeight w:val="305"/>
        </w:trPr>
        <w:tc>
          <w:tcPr>
            <w:tcW w:w="988" w:type="dxa"/>
            <w:vMerge/>
            <w:tcBorders>
              <w:left w:val="single" w:sz="4" w:space="0" w:color="000000"/>
            </w:tcBorders>
          </w:tcPr>
          <w:p w14:paraId="378D03E3" w14:textId="77777777" w:rsidR="00B35940" w:rsidRPr="00CD2620" w:rsidRDefault="00B35940" w:rsidP="00B35940"/>
        </w:tc>
        <w:tc>
          <w:tcPr>
            <w:tcW w:w="2136" w:type="dxa"/>
            <w:tcBorders>
              <w:top w:val="single" w:sz="4" w:space="0" w:color="000000"/>
              <w:left w:val="single" w:sz="4" w:space="0" w:color="000000"/>
              <w:bottom w:val="single" w:sz="4" w:space="0" w:color="000000"/>
            </w:tcBorders>
            <w:shd w:val="clear" w:color="auto" w:fill="auto"/>
          </w:tcPr>
          <w:p w14:paraId="37DAF4DB" w14:textId="77777777" w:rsidR="00B35940" w:rsidRPr="00814F88" w:rsidRDefault="00B35940" w:rsidP="00B35940">
            <w:ins w:id="254" w:author="dell" w:date="2017-03-03T14:21:00Z">
              <w:r w:rsidRPr="00A02AF2">
                <w:t>2017/2/9</w:t>
              </w:r>
            </w:ins>
            <w:del w:id="255" w:author="dell" w:date="2017-03-03T14:21:00Z">
              <w:r w:rsidRPr="00AF1A7B" w:rsidDel="004958BB">
                <w:delText>2017/1/9</w:delText>
              </w:r>
            </w:del>
          </w:p>
        </w:tc>
        <w:tc>
          <w:tcPr>
            <w:tcW w:w="4783" w:type="dxa"/>
            <w:tcBorders>
              <w:top w:val="single" w:sz="4" w:space="0" w:color="000000"/>
              <w:left w:val="single" w:sz="4" w:space="0" w:color="000000"/>
              <w:bottom w:val="single" w:sz="4" w:space="0" w:color="000000"/>
            </w:tcBorders>
            <w:shd w:val="clear" w:color="auto" w:fill="auto"/>
          </w:tcPr>
          <w:p w14:paraId="65F043C8" w14:textId="77777777" w:rsidR="00B35940" w:rsidRPr="00717EED" w:rsidRDefault="00B35940" w:rsidP="00B35940">
            <w:ins w:id="256" w:author="dell" w:date="2017-03-03T14:20:00Z">
              <w:r w:rsidRPr="00742C35">
                <w:rPr>
                  <w:rFonts w:hint="eastAsia"/>
                </w:rPr>
                <w:t>配合王老师重启国资决算系统</w:t>
              </w:r>
            </w:ins>
            <w:del w:id="257" w:author="dell" w:date="2017-03-03T14:20:00Z">
              <w:r w:rsidRPr="00177CFC" w:rsidDel="00E37460">
                <w:rPr>
                  <w:rFonts w:hint="eastAsia"/>
                </w:rPr>
                <w:delText>处理档案杨老师打印机问题</w:delText>
              </w:r>
            </w:del>
          </w:p>
        </w:tc>
        <w:tc>
          <w:tcPr>
            <w:tcW w:w="851" w:type="dxa"/>
            <w:tcBorders>
              <w:top w:val="single" w:sz="4" w:space="0" w:color="000000"/>
              <w:left w:val="single" w:sz="4" w:space="0" w:color="000000"/>
              <w:bottom w:val="single" w:sz="4" w:space="0" w:color="000000"/>
            </w:tcBorders>
            <w:shd w:val="clear" w:color="auto" w:fill="auto"/>
          </w:tcPr>
          <w:p w14:paraId="4D6541C6" w14:textId="77777777" w:rsidR="00B35940" w:rsidRPr="005373C4" w:rsidRDefault="00B35940" w:rsidP="00B35940">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09914E8" w14:textId="77777777" w:rsidR="00B35940" w:rsidRDefault="00B35940" w:rsidP="00B35940">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4BC3E92A" w14:textId="77777777" w:rsidR="00B35940" w:rsidRDefault="00B35940" w:rsidP="00B35940">
            <w:pPr>
              <w:snapToGrid w:val="0"/>
              <w:rPr>
                <w:rFonts w:ascii="宋体" w:hAnsi="宋体" w:cs="宋体"/>
                <w:sz w:val="18"/>
                <w:szCs w:val="18"/>
              </w:rPr>
            </w:pPr>
          </w:p>
        </w:tc>
      </w:tr>
      <w:tr w:rsidR="00B35940" w14:paraId="2AE98E6B" w14:textId="77777777" w:rsidTr="007D17DB">
        <w:trPr>
          <w:gridAfter w:val="1"/>
          <w:wAfter w:w="1611" w:type="dxa"/>
          <w:trHeight w:val="305"/>
        </w:trPr>
        <w:tc>
          <w:tcPr>
            <w:tcW w:w="988" w:type="dxa"/>
            <w:vMerge/>
            <w:tcBorders>
              <w:left w:val="single" w:sz="4" w:space="0" w:color="000000"/>
            </w:tcBorders>
          </w:tcPr>
          <w:p w14:paraId="3E8DDBF0" w14:textId="77777777" w:rsidR="00B35940" w:rsidRPr="00CD2620" w:rsidRDefault="00B35940" w:rsidP="00B35940"/>
        </w:tc>
        <w:tc>
          <w:tcPr>
            <w:tcW w:w="2136" w:type="dxa"/>
            <w:tcBorders>
              <w:top w:val="single" w:sz="4" w:space="0" w:color="000000"/>
              <w:left w:val="single" w:sz="4" w:space="0" w:color="000000"/>
              <w:bottom w:val="single" w:sz="4" w:space="0" w:color="000000"/>
            </w:tcBorders>
            <w:shd w:val="clear" w:color="auto" w:fill="auto"/>
          </w:tcPr>
          <w:p w14:paraId="633B5144" w14:textId="77777777" w:rsidR="00B35940" w:rsidRPr="00814F88" w:rsidRDefault="00B35940" w:rsidP="00B35940">
            <w:ins w:id="258" w:author="dell" w:date="2017-03-03T14:21:00Z">
              <w:r w:rsidRPr="00A02AF2">
                <w:t>2017/2/9</w:t>
              </w:r>
            </w:ins>
            <w:del w:id="259" w:author="dell" w:date="2017-03-03T14:21:00Z">
              <w:r w:rsidRPr="00AF1A7B" w:rsidDel="004958BB">
                <w:delText>2017/1/9</w:delText>
              </w:r>
            </w:del>
          </w:p>
        </w:tc>
        <w:tc>
          <w:tcPr>
            <w:tcW w:w="4783" w:type="dxa"/>
            <w:tcBorders>
              <w:top w:val="single" w:sz="4" w:space="0" w:color="000000"/>
              <w:left w:val="single" w:sz="4" w:space="0" w:color="000000"/>
              <w:bottom w:val="single" w:sz="4" w:space="0" w:color="000000"/>
            </w:tcBorders>
            <w:shd w:val="clear" w:color="auto" w:fill="auto"/>
          </w:tcPr>
          <w:p w14:paraId="75A977B0" w14:textId="77777777" w:rsidR="00B35940" w:rsidRPr="00717EED" w:rsidRDefault="00B35940" w:rsidP="00B35940">
            <w:ins w:id="260" w:author="dell" w:date="2017-03-03T14:20:00Z">
              <w:r w:rsidRPr="00742C35">
                <w:rPr>
                  <w:rFonts w:hint="eastAsia"/>
                </w:rPr>
                <w:t>收集月报图片</w:t>
              </w:r>
            </w:ins>
            <w:del w:id="261" w:author="dell" w:date="2017-03-03T14:20:00Z">
              <w:r w:rsidRPr="00177CFC" w:rsidDel="00E37460">
                <w:rPr>
                  <w:rFonts w:hint="eastAsia"/>
                </w:rPr>
                <w:delText>总部机房加湿器加水</w:delText>
              </w:r>
            </w:del>
          </w:p>
        </w:tc>
        <w:tc>
          <w:tcPr>
            <w:tcW w:w="851" w:type="dxa"/>
            <w:tcBorders>
              <w:top w:val="single" w:sz="4" w:space="0" w:color="000000"/>
              <w:left w:val="single" w:sz="4" w:space="0" w:color="000000"/>
              <w:bottom w:val="single" w:sz="4" w:space="0" w:color="000000"/>
            </w:tcBorders>
            <w:shd w:val="clear" w:color="auto" w:fill="auto"/>
          </w:tcPr>
          <w:p w14:paraId="0161A0EA" w14:textId="77777777" w:rsidR="00B35940" w:rsidRPr="005373C4" w:rsidRDefault="00B35940" w:rsidP="00B35940">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1966DBCB" w14:textId="77777777" w:rsidR="00B35940" w:rsidRDefault="00B35940" w:rsidP="00B35940">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A0AC9B9" w14:textId="77777777" w:rsidR="00B35940" w:rsidRDefault="00B35940" w:rsidP="00B35940">
            <w:pPr>
              <w:snapToGrid w:val="0"/>
              <w:rPr>
                <w:rFonts w:ascii="宋体" w:hAnsi="宋体" w:cs="宋体"/>
                <w:sz w:val="18"/>
                <w:szCs w:val="18"/>
              </w:rPr>
            </w:pPr>
          </w:p>
        </w:tc>
      </w:tr>
      <w:tr w:rsidR="00B35940" w14:paraId="7CF77974" w14:textId="77777777" w:rsidTr="007D17DB">
        <w:trPr>
          <w:gridAfter w:val="1"/>
          <w:wAfter w:w="1611" w:type="dxa"/>
          <w:trHeight w:val="305"/>
        </w:trPr>
        <w:tc>
          <w:tcPr>
            <w:tcW w:w="988" w:type="dxa"/>
            <w:vMerge/>
            <w:tcBorders>
              <w:left w:val="single" w:sz="4" w:space="0" w:color="000000"/>
            </w:tcBorders>
          </w:tcPr>
          <w:p w14:paraId="5D0976A6" w14:textId="77777777" w:rsidR="00B35940" w:rsidRPr="00CD2620" w:rsidRDefault="00B35940" w:rsidP="00B35940"/>
        </w:tc>
        <w:tc>
          <w:tcPr>
            <w:tcW w:w="2136" w:type="dxa"/>
            <w:tcBorders>
              <w:top w:val="single" w:sz="4" w:space="0" w:color="000000"/>
              <w:left w:val="single" w:sz="4" w:space="0" w:color="000000"/>
              <w:bottom w:val="single" w:sz="4" w:space="0" w:color="000000"/>
            </w:tcBorders>
            <w:shd w:val="clear" w:color="auto" w:fill="auto"/>
          </w:tcPr>
          <w:p w14:paraId="4F19A358" w14:textId="77777777" w:rsidR="00B35940" w:rsidRPr="00814F88" w:rsidRDefault="00B35940" w:rsidP="00B35940">
            <w:ins w:id="262" w:author="dell" w:date="2017-03-03T14:21:00Z">
              <w:r w:rsidRPr="00A02AF2">
                <w:t>2017/2/9</w:t>
              </w:r>
            </w:ins>
            <w:del w:id="263" w:author="dell" w:date="2017-03-03T14:21:00Z">
              <w:r w:rsidRPr="00AF1A7B" w:rsidDel="004958BB">
                <w:delText>2017/1/9</w:delText>
              </w:r>
            </w:del>
          </w:p>
        </w:tc>
        <w:tc>
          <w:tcPr>
            <w:tcW w:w="4783" w:type="dxa"/>
            <w:tcBorders>
              <w:top w:val="single" w:sz="4" w:space="0" w:color="000000"/>
              <w:left w:val="single" w:sz="4" w:space="0" w:color="000000"/>
              <w:bottom w:val="single" w:sz="4" w:space="0" w:color="000000"/>
            </w:tcBorders>
            <w:shd w:val="clear" w:color="auto" w:fill="auto"/>
          </w:tcPr>
          <w:p w14:paraId="259C51D2" w14:textId="77777777" w:rsidR="00B35940" w:rsidRPr="00717EED" w:rsidRDefault="00B35940" w:rsidP="00B35940">
            <w:ins w:id="264" w:author="dell" w:date="2017-03-03T14:20:00Z">
              <w:r w:rsidRPr="00742C35">
                <w:rPr>
                  <w:rFonts w:hint="eastAsia"/>
                </w:rPr>
                <w:t>收集</w:t>
              </w:r>
              <w:proofErr w:type="spellStart"/>
              <w:r w:rsidRPr="00742C35">
                <w:rPr>
                  <w:rFonts w:hint="eastAsia"/>
                </w:rPr>
                <w:t>awr</w:t>
              </w:r>
            </w:ins>
            <w:proofErr w:type="spellEnd"/>
            <w:del w:id="265" w:author="dell" w:date="2017-03-03T14:20:00Z">
              <w:r w:rsidRPr="00177CFC" w:rsidDel="00E37460">
                <w:rPr>
                  <w:rFonts w:hint="eastAsia"/>
                </w:rPr>
                <w:delText>测试人事部张老师不能打印双面问题</w:delText>
              </w:r>
            </w:del>
          </w:p>
        </w:tc>
        <w:tc>
          <w:tcPr>
            <w:tcW w:w="851" w:type="dxa"/>
            <w:tcBorders>
              <w:top w:val="single" w:sz="4" w:space="0" w:color="000000"/>
              <w:left w:val="single" w:sz="4" w:space="0" w:color="000000"/>
              <w:bottom w:val="single" w:sz="4" w:space="0" w:color="000000"/>
            </w:tcBorders>
            <w:shd w:val="clear" w:color="auto" w:fill="auto"/>
          </w:tcPr>
          <w:p w14:paraId="78FB9983" w14:textId="77777777" w:rsidR="00B35940" w:rsidRPr="005373C4" w:rsidRDefault="00B35940" w:rsidP="00B35940">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73D2794" w14:textId="77777777" w:rsidR="00B35940" w:rsidRDefault="00B35940" w:rsidP="00B35940">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302455AC" w14:textId="77777777" w:rsidR="00B35940" w:rsidRDefault="00B35940" w:rsidP="00B35940">
            <w:pPr>
              <w:snapToGrid w:val="0"/>
              <w:rPr>
                <w:rFonts w:ascii="宋体" w:hAnsi="宋体" w:cs="宋体"/>
                <w:sz w:val="18"/>
                <w:szCs w:val="18"/>
              </w:rPr>
            </w:pPr>
          </w:p>
        </w:tc>
      </w:tr>
      <w:tr w:rsidR="00545AAC" w14:paraId="6E9EBC31" w14:textId="77777777" w:rsidTr="007D17DB">
        <w:trPr>
          <w:gridAfter w:val="1"/>
          <w:wAfter w:w="1611" w:type="dxa"/>
          <w:trHeight w:val="305"/>
        </w:trPr>
        <w:tc>
          <w:tcPr>
            <w:tcW w:w="988" w:type="dxa"/>
            <w:vMerge/>
            <w:tcBorders>
              <w:left w:val="single" w:sz="4" w:space="0" w:color="000000"/>
            </w:tcBorders>
          </w:tcPr>
          <w:p w14:paraId="3CFB4C67" w14:textId="77777777" w:rsidR="00545AAC" w:rsidRPr="00CD2620" w:rsidRDefault="00545AAC" w:rsidP="00545AAC"/>
        </w:tc>
        <w:tc>
          <w:tcPr>
            <w:tcW w:w="2136" w:type="dxa"/>
            <w:tcBorders>
              <w:top w:val="single" w:sz="4" w:space="0" w:color="000000"/>
              <w:left w:val="single" w:sz="4" w:space="0" w:color="000000"/>
              <w:bottom w:val="single" w:sz="4" w:space="0" w:color="000000"/>
            </w:tcBorders>
            <w:shd w:val="clear" w:color="auto" w:fill="auto"/>
          </w:tcPr>
          <w:p w14:paraId="0FAEEF9A" w14:textId="77777777" w:rsidR="00545AAC" w:rsidRPr="00814F88" w:rsidRDefault="00545AAC" w:rsidP="00545AAC">
            <w:ins w:id="266" w:author="dell" w:date="2017-03-03T14:22:00Z">
              <w:r w:rsidRPr="009B3FC4">
                <w:t>2017/2/10</w:t>
              </w:r>
            </w:ins>
            <w:del w:id="267" w:author="dell" w:date="2017-03-03T14:22:00Z">
              <w:r w:rsidRPr="00AF1A7B" w:rsidDel="00BB7764">
                <w:delText>2017/1/9</w:delText>
              </w:r>
            </w:del>
          </w:p>
        </w:tc>
        <w:tc>
          <w:tcPr>
            <w:tcW w:w="4783" w:type="dxa"/>
            <w:tcBorders>
              <w:top w:val="single" w:sz="4" w:space="0" w:color="000000"/>
              <w:left w:val="single" w:sz="4" w:space="0" w:color="000000"/>
              <w:bottom w:val="single" w:sz="4" w:space="0" w:color="000000"/>
            </w:tcBorders>
            <w:shd w:val="clear" w:color="auto" w:fill="auto"/>
          </w:tcPr>
          <w:p w14:paraId="452A94CD" w14:textId="77777777" w:rsidR="00545AAC" w:rsidRPr="00717EED" w:rsidRDefault="00545AAC" w:rsidP="00545AAC">
            <w:ins w:id="268" w:author="dell" w:date="2017-03-03T14:22:00Z">
              <w:r w:rsidRPr="00A20C27">
                <w:rPr>
                  <w:rFonts w:hint="eastAsia"/>
                </w:rPr>
                <w:t>配合陈老师海外部拆卸搬运</w:t>
              </w:r>
              <w:r w:rsidRPr="00A20C27">
                <w:rPr>
                  <w:rFonts w:hint="eastAsia"/>
                </w:rPr>
                <w:t>IT</w:t>
              </w:r>
              <w:r w:rsidRPr="00A20C27">
                <w:rPr>
                  <w:rFonts w:hint="eastAsia"/>
                </w:rPr>
                <w:t>设备</w:t>
              </w:r>
            </w:ins>
            <w:del w:id="269" w:author="dell" w:date="2017-03-03T14:22:00Z">
              <w:r w:rsidRPr="00177CFC" w:rsidDel="007461F1">
                <w:rPr>
                  <w:rFonts w:hint="eastAsia"/>
                </w:rPr>
                <w:delText>协调本周四金总去联通机房事宜</w:delText>
              </w:r>
            </w:del>
          </w:p>
        </w:tc>
        <w:tc>
          <w:tcPr>
            <w:tcW w:w="851" w:type="dxa"/>
            <w:tcBorders>
              <w:top w:val="single" w:sz="4" w:space="0" w:color="000000"/>
              <w:left w:val="single" w:sz="4" w:space="0" w:color="000000"/>
              <w:bottom w:val="single" w:sz="4" w:space="0" w:color="000000"/>
            </w:tcBorders>
            <w:shd w:val="clear" w:color="auto" w:fill="auto"/>
          </w:tcPr>
          <w:p w14:paraId="0D9B5C9C" w14:textId="77777777" w:rsidR="00545AAC" w:rsidRPr="005373C4" w:rsidRDefault="00545AAC" w:rsidP="00545AA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1C3C81E0" w14:textId="77777777" w:rsidR="00545AAC" w:rsidRDefault="00545AAC" w:rsidP="00545AA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84F2080" w14:textId="77777777" w:rsidR="00545AAC" w:rsidRDefault="00545AAC" w:rsidP="00545AAC">
            <w:pPr>
              <w:snapToGrid w:val="0"/>
              <w:rPr>
                <w:rFonts w:ascii="宋体" w:hAnsi="宋体" w:cs="宋体"/>
                <w:sz w:val="18"/>
                <w:szCs w:val="18"/>
              </w:rPr>
            </w:pPr>
          </w:p>
        </w:tc>
      </w:tr>
      <w:tr w:rsidR="00545AAC" w14:paraId="79071911" w14:textId="77777777" w:rsidTr="007D17DB">
        <w:trPr>
          <w:gridAfter w:val="1"/>
          <w:wAfter w:w="1611" w:type="dxa"/>
          <w:trHeight w:val="305"/>
        </w:trPr>
        <w:tc>
          <w:tcPr>
            <w:tcW w:w="988" w:type="dxa"/>
            <w:vMerge/>
            <w:tcBorders>
              <w:left w:val="single" w:sz="4" w:space="0" w:color="000000"/>
            </w:tcBorders>
          </w:tcPr>
          <w:p w14:paraId="5AA6A101" w14:textId="77777777" w:rsidR="00545AAC" w:rsidRPr="00CD2620" w:rsidRDefault="00545AAC" w:rsidP="00545AAC"/>
        </w:tc>
        <w:tc>
          <w:tcPr>
            <w:tcW w:w="2136" w:type="dxa"/>
            <w:tcBorders>
              <w:top w:val="single" w:sz="4" w:space="0" w:color="000000"/>
              <w:left w:val="single" w:sz="4" w:space="0" w:color="000000"/>
              <w:bottom w:val="single" w:sz="4" w:space="0" w:color="000000"/>
            </w:tcBorders>
            <w:shd w:val="clear" w:color="auto" w:fill="auto"/>
          </w:tcPr>
          <w:p w14:paraId="457B9148" w14:textId="77777777" w:rsidR="00545AAC" w:rsidRPr="00814F88" w:rsidRDefault="00545AAC" w:rsidP="00545AAC">
            <w:ins w:id="270" w:author="dell" w:date="2017-03-03T14:22:00Z">
              <w:r w:rsidRPr="009B3FC4">
                <w:t>2017/2/10</w:t>
              </w:r>
            </w:ins>
            <w:del w:id="271" w:author="dell" w:date="2017-03-03T14:22:00Z">
              <w:r w:rsidRPr="00AF1A7B" w:rsidDel="00BB7764">
                <w:delText>2017/1/9</w:delText>
              </w:r>
            </w:del>
          </w:p>
        </w:tc>
        <w:tc>
          <w:tcPr>
            <w:tcW w:w="4783" w:type="dxa"/>
            <w:tcBorders>
              <w:top w:val="single" w:sz="4" w:space="0" w:color="000000"/>
              <w:left w:val="single" w:sz="4" w:space="0" w:color="000000"/>
              <w:bottom w:val="single" w:sz="4" w:space="0" w:color="000000"/>
            </w:tcBorders>
            <w:shd w:val="clear" w:color="auto" w:fill="auto"/>
          </w:tcPr>
          <w:p w14:paraId="308162E8" w14:textId="77777777" w:rsidR="00545AAC" w:rsidRPr="00717EED" w:rsidRDefault="00545AAC" w:rsidP="00545AAC">
            <w:ins w:id="272" w:author="dell" w:date="2017-03-03T14:22:00Z">
              <w:r w:rsidRPr="00A20C27">
                <w:rPr>
                  <w:rFonts w:hint="eastAsia"/>
                </w:rPr>
                <w:t>配合投发部处理唐总打印机问题</w:t>
              </w:r>
            </w:ins>
            <w:del w:id="273" w:author="dell" w:date="2017-03-03T14:22:00Z">
              <w:r w:rsidRPr="00177CFC" w:rsidDel="007461F1">
                <w:rPr>
                  <w:rFonts w:hint="eastAsia"/>
                </w:rPr>
                <w:delText>配合王老师拷贝财务</w:delText>
              </w:r>
              <w:r w:rsidRPr="00177CFC" w:rsidDel="007461F1">
                <w:rPr>
                  <w:rFonts w:hint="eastAsia"/>
                </w:rPr>
                <w:delText>dump</w:delText>
              </w:r>
              <w:r w:rsidRPr="00177CFC" w:rsidDel="007461F1">
                <w:rPr>
                  <w:rFonts w:hint="eastAsia"/>
                </w:rPr>
                <w:delText>备份文件</w:delText>
              </w:r>
            </w:del>
          </w:p>
        </w:tc>
        <w:tc>
          <w:tcPr>
            <w:tcW w:w="851" w:type="dxa"/>
            <w:tcBorders>
              <w:top w:val="single" w:sz="4" w:space="0" w:color="000000"/>
              <w:left w:val="single" w:sz="4" w:space="0" w:color="000000"/>
              <w:bottom w:val="single" w:sz="4" w:space="0" w:color="000000"/>
            </w:tcBorders>
            <w:shd w:val="clear" w:color="auto" w:fill="auto"/>
          </w:tcPr>
          <w:p w14:paraId="6EBC1966" w14:textId="77777777" w:rsidR="00545AAC" w:rsidRPr="005373C4" w:rsidRDefault="00545AAC" w:rsidP="00545AA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12743F5" w14:textId="77777777" w:rsidR="00545AAC" w:rsidRDefault="00545AAC" w:rsidP="00545AA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A66E90B" w14:textId="77777777" w:rsidR="00545AAC" w:rsidRDefault="00545AAC" w:rsidP="00545AAC">
            <w:pPr>
              <w:snapToGrid w:val="0"/>
              <w:rPr>
                <w:rFonts w:ascii="宋体" w:hAnsi="宋体" w:cs="宋体"/>
                <w:sz w:val="18"/>
                <w:szCs w:val="18"/>
              </w:rPr>
            </w:pPr>
          </w:p>
        </w:tc>
      </w:tr>
      <w:tr w:rsidR="00545AAC" w14:paraId="6CAD72F0" w14:textId="77777777" w:rsidTr="007D17DB">
        <w:trPr>
          <w:gridAfter w:val="1"/>
          <w:wAfter w:w="1611" w:type="dxa"/>
          <w:trHeight w:val="305"/>
        </w:trPr>
        <w:tc>
          <w:tcPr>
            <w:tcW w:w="988" w:type="dxa"/>
            <w:vMerge/>
            <w:tcBorders>
              <w:left w:val="single" w:sz="4" w:space="0" w:color="000000"/>
            </w:tcBorders>
          </w:tcPr>
          <w:p w14:paraId="2059ABB8" w14:textId="77777777" w:rsidR="00545AAC" w:rsidRPr="00CD2620" w:rsidRDefault="00545AAC" w:rsidP="00545AAC"/>
        </w:tc>
        <w:tc>
          <w:tcPr>
            <w:tcW w:w="2136" w:type="dxa"/>
            <w:tcBorders>
              <w:top w:val="single" w:sz="4" w:space="0" w:color="000000"/>
              <w:left w:val="single" w:sz="4" w:space="0" w:color="000000"/>
              <w:bottom w:val="single" w:sz="4" w:space="0" w:color="000000"/>
            </w:tcBorders>
            <w:shd w:val="clear" w:color="auto" w:fill="auto"/>
          </w:tcPr>
          <w:p w14:paraId="2B1D8624" w14:textId="77777777" w:rsidR="00545AAC" w:rsidRPr="00814F88" w:rsidRDefault="00545AAC" w:rsidP="00545AAC">
            <w:ins w:id="274" w:author="dell" w:date="2017-03-03T14:22:00Z">
              <w:r w:rsidRPr="009B3FC4">
                <w:t>2017/2/10</w:t>
              </w:r>
            </w:ins>
            <w:del w:id="275" w:author="dell" w:date="2017-03-03T14:22:00Z">
              <w:r w:rsidRPr="00205C41" w:rsidDel="00BB7764">
                <w:delText>2017/1/9</w:delText>
              </w:r>
            </w:del>
          </w:p>
        </w:tc>
        <w:tc>
          <w:tcPr>
            <w:tcW w:w="4783" w:type="dxa"/>
            <w:tcBorders>
              <w:top w:val="single" w:sz="4" w:space="0" w:color="000000"/>
              <w:left w:val="single" w:sz="4" w:space="0" w:color="000000"/>
              <w:bottom w:val="single" w:sz="4" w:space="0" w:color="000000"/>
            </w:tcBorders>
            <w:shd w:val="clear" w:color="auto" w:fill="auto"/>
          </w:tcPr>
          <w:p w14:paraId="26AFD3D1" w14:textId="77777777" w:rsidR="00545AAC" w:rsidRPr="00717EED" w:rsidRDefault="00545AAC" w:rsidP="00545AAC">
            <w:ins w:id="276" w:author="dell" w:date="2017-03-03T14:22:00Z">
              <w:r w:rsidRPr="00A20C27">
                <w:rPr>
                  <w:rFonts w:hint="eastAsia"/>
                </w:rPr>
                <w:t>填写月报</w:t>
              </w:r>
            </w:ins>
            <w:del w:id="277" w:author="dell" w:date="2017-03-03T14:22:00Z">
              <w:r w:rsidRPr="00900079" w:rsidDel="007461F1">
                <w:rPr>
                  <w:rFonts w:hint="eastAsia"/>
                </w:rPr>
                <w:delText>vCenter</w:delText>
              </w:r>
              <w:r w:rsidRPr="00900079" w:rsidDel="007461F1">
                <w:rPr>
                  <w:rFonts w:hint="eastAsia"/>
                </w:rPr>
                <w:delText>服务器（</w:delText>
              </w:r>
              <w:r w:rsidRPr="00900079" w:rsidDel="007461F1">
                <w:rPr>
                  <w:rFonts w:hint="eastAsia"/>
                </w:rPr>
                <w:delText>H00CNSHJPVCX01</w:delText>
              </w:r>
              <w:r w:rsidRPr="00900079" w:rsidDel="007461F1">
                <w:rPr>
                  <w:rFonts w:hint="eastAsia"/>
                </w:rPr>
                <w:delText>）的警告</w:delText>
              </w:r>
              <w:r w:rsidRPr="00900079" w:rsidDel="007461F1">
                <w:rPr>
                  <w:rFonts w:hint="eastAsia"/>
                </w:rPr>
                <w:delText>3V</w:delText>
              </w:r>
              <w:r w:rsidRPr="00900079" w:rsidDel="007461F1">
                <w:rPr>
                  <w:rFonts w:hint="eastAsia"/>
                </w:rPr>
                <w:delText>电池快没电了需要更换</w:delText>
              </w:r>
            </w:del>
          </w:p>
        </w:tc>
        <w:tc>
          <w:tcPr>
            <w:tcW w:w="851" w:type="dxa"/>
            <w:tcBorders>
              <w:top w:val="single" w:sz="4" w:space="0" w:color="000000"/>
              <w:left w:val="single" w:sz="4" w:space="0" w:color="000000"/>
              <w:bottom w:val="single" w:sz="4" w:space="0" w:color="000000"/>
            </w:tcBorders>
            <w:shd w:val="clear" w:color="auto" w:fill="auto"/>
          </w:tcPr>
          <w:p w14:paraId="425DD05E" w14:textId="77777777" w:rsidR="00545AAC" w:rsidRPr="005373C4" w:rsidRDefault="00545AAC" w:rsidP="00545AA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40F7F04" w14:textId="77777777" w:rsidR="00545AAC" w:rsidRDefault="00545AAC" w:rsidP="00545AA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1888044" w14:textId="77777777" w:rsidR="00545AAC" w:rsidRDefault="00545AAC" w:rsidP="00545AAC">
            <w:pPr>
              <w:snapToGrid w:val="0"/>
              <w:rPr>
                <w:rFonts w:ascii="宋体" w:hAnsi="宋体" w:cs="宋体"/>
                <w:sz w:val="18"/>
                <w:szCs w:val="18"/>
              </w:rPr>
            </w:pPr>
          </w:p>
        </w:tc>
      </w:tr>
      <w:tr w:rsidR="0038754C" w14:paraId="540E2B87" w14:textId="77777777" w:rsidTr="007D17DB">
        <w:trPr>
          <w:gridAfter w:val="1"/>
          <w:wAfter w:w="1611" w:type="dxa"/>
          <w:trHeight w:val="305"/>
        </w:trPr>
        <w:tc>
          <w:tcPr>
            <w:tcW w:w="988" w:type="dxa"/>
            <w:vMerge/>
            <w:tcBorders>
              <w:left w:val="single" w:sz="4" w:space="0" w:color="000000"/>
            </w:tcBorders>
          </w:tcPr>
          <w:p w14:paraId="551F50E8" w14:textId="77777777" w:rsidR="0038754C" w:rsidRPr="00CD2620" w:rsidRDefault="0038754C" w:rsidP="0038754C"/>
        </w:tc>
        <w:tc>
          <w:tcPr>
            <w:tcW w:w="2136" w:type="dxa"/>
            <w:tcBorders>
              <w:top w:val="single" w:sz="4" w:space="0" w:color="000000"/>
              <w:left w:val="single" w:sz="4" w:space="0" w:color="000000"/>
              <w:bottom w:val="single" w:sz="4" w:space="0" w:color="000000"/>
            </w:tcBorders>
            <w:shd w:val="clear" w:color="auto" w:fill="auto"/>
          </w:tcPr>
          <w:p w14:paraId="2D6FB311" w14:textId="77777777" w:rsidR="0038754C" w:rsidRPr="00B21225" w:rsidRDefault="0038754C" w:rsidP="0038754C">
            <w:ins w:id="278" w:author="dell" w:date="2017-03-03T14:30:00Z">
              <w:r w:rsidRPr="00A90AD7">
                <w:t>2017/2/14</w:t>
              </w:r>
            </w:ins>
            <w:del w:id="279" w:author="dell" w:date="2017-03-03T14:18:00Z">
              <w:r w:rsidRPr="00205C41" w:rsidDel="00393590">
                <w:delText>2017/1/10</w:delText>
              </w:r>
            </w:del>
          </w:p>
        </w:tc>
        <w:tc>
          <w:tcPr>
            <w:tcW w:w="4783" w:type="dxa"/>
            <w:tcBorders>
              <w:top w:val="single" w:sz="4" w:space="0" w:color="000000"/>
              <w:left w:val="single" w:sz="4" w:space="0" w:color="000000"/>
              <w:bottom w:val="single" w:sz="4" w:space="0" w:color="000000"/>
            </w:tcBorders>
            <w:shd w:val="clear" w:color="auto" w:fill="auto"/>
          </w:tcPr>
          <w:p w14:paraId="31356466" w14:textId="77777777" w:rsidR="0038754C" w:rsidRPr="00B21225" w:rsidRDefault="0038754C" w:rsidP="0038754C">
            <w:ins w:id="280" w:author="dell" w:date="2017-03-03T14:30:00Z">
              <w:r w:rsidRPr="00761CB2">
                <w:rPr>
                  <w:rFonts w:hint="eastAsia"/>
                </w:rPr>
                <w:t>填写月报分析月报</w:t>
              </w:r>
            </w:ins>
            <w:del w:id="281" w:author="dell" w:date="2017-03-03T14:18:00Z">
              <w:r w:rsidRPr="00900079" w:rsidDel="00393590">
                <w:rPr>
                  <w:rFonts w:hint="eastAsia"/>
                </w:rPr>
                <w:delText>配合王老师拷贝财务</w:delText>
              </w:r>
              <w:r w:rsidRPr="00900079" w:rsidDel="00393590">
                <w:rPr>
                  <w:rFonts w:hint="eastAsia"/>
                </w:rPr>
                <w:delText>dump</w:delText>
              </w:r>
              <w:r w:rsidRPr="00900079" w:rsidDel="00393590">
                <w:rPr>
                  <w:rFonts w:hint="eastAsia"/>
                </w:rPr>
                <w:delText>备份文件</w:delText>
              </w:r>
            </w:del>
          </w:p>
        </w:tc>
        <w:tc>
          <w:tcPr>
            <w:tcW w:w="851" w:type="dxa"/>
            <w:tcBorders>
              <w:top w:val="single" w:sz="4" w:space="0" w:color="000000"/>
              <w:left w:val="single" w:sz="4" w:space="0" w:color="000000"/>
              <w:bottom w:val="single" w:sz="4" w:space="0" w:color="000000"/>
            </w:tcBorders>
            <w:shd w:val="clear" w:color="auto" w:fill="auto"/>
          </w:tcPr>
          <w:p w14:paraId="685972FF" w14:textId="77777777" w:rsidR="0038754C" w:rsidRPr="005373C4" w:rsidRDefault="0038754C" w:rsidP="0038754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A9D8796" w14:textId="77777777" w:rsidR="0038754C" w:rsidRDefault="0038754C" w:rsidP="0038754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867755D" w14:textId="77777777" w:rsidR="0038754C" w:rsidRDefault="0038754C" w:rsidP="0038754C">
            <w:pPr>
              <w:snapToGrid w:val="0"/>
              <w:rPr>
                <w:rFonts w:ascii="宋体" w:hAnsi="宋体" w:cs="宋体"/>
                <w:sz w:val="18"/>
                <w:szCs w:val="18"/>
              </w:rPr>
            </w:pPr>
          </w:p>
        </w:tc>
      </w:tr>
      <w:tr w:rsidR="0038754C" w14:paraId="6D06A9A5" w14:textId="77777777" w:rsidTr="007D17DB">
        <w:trPr>
          <w:gridAfter w:val="1"/>
          <w:wAfter w:w="1611" w:type="dxa"/>
          <w:trHeight w:val="305"/>
        </w:trPr>
        <w:tc>
          <w:tcPr>
            <w:tcW w:w="988" w:type="dxa"/>
            <w:vMerge/>
            <w:tcBorders>
              <w:left w:val="single" w:sz="4" w:space="0" w:color="000000"/>
            </w:tcBorders>
          </w:tcPr>
          <w:p w14:paraId="3EA8C378" w14:textId="77777777" w:rsidR="0038754C" w:rsidRPr="00CD2620" w:rsidRDefault="0038754C" w:rsidP="0038754C"/>
        </w:tc>
        <w:tc>
          <w:tcPr>
            <w:tcW w:w="2136" w:type="dxa"/>
            <w:tcBorders>
              <w:top w:val="single" w:sz="4" w:space="0" w:color="000000"/>
              <w:left w:val="single" w:sz="4" w:space="0" w:color="000000"/>
              <w:bottom w:val="single" w:sz="4" w:space="0" w:color="000000"/>
            </w:tcBorders>
            <w:shd w:val="clear" w:color="auto" w:fill="auto"/>
          </w:tcPr>
          <w:p w14:paraId="6B5F9BDF" w14:textId="77777777" w:rsidR="0038754C" w:rsidRPr="00B21225" w:rsidRDefault="0038754C" w:rsidP="0038754C">
            <w:ins w:id="282" w:author="dell" w:date="2017-03-03T14:30:00Z">
              <w:r w:rsidRPr="00A90AD7">
                <w:t>2017/2/14</w:t>
              </w:r>
            </w:ins>
            <w:del w:id="283" w:author="dell" w:date="2017-03-03T14:18:00Z">
              <w:r w:rsidRPr="00205C41" w:rsidDel="00393590">
                <w:delText>2017/1/10</w:delText>
              </w:r>
            </w:del>
          </w:p>
        </w:tc>
        <w:tc>
          <w:tcPr>
            <w:tcW w:w="4783" w:type="dxa"/>
            <w:tcBorders>
              <w:top w:val="single" w:sz="4" w:space="0" w:color="000000"/>
              <w:left w:val="single" w:sz="4" w:space="0" w:color="000000"/>
              <w:bottom w:val="single" w:sz="4" w:space="0" w:color="000000"/>
            </w:tcBorders>
            <w:shd w:val="clear" w:color="auto" w:fill="auto"/>
          </w:tcPr>
          <w:p w14:paraId="4DEBAC94" w14:textId="77777777" w:rsidR="0038754C" w:rsidRPr="00B21225" w:rsidRDefault="0038754C" w:rsidP="0038754C">
            <w:ins w:id="284" w:author="dell" w:date="2017-03-03T14:30:00Z">
              <w:r w:rsidRPr="00761CB2">
                <w:rPr>
                  <w:rFonts w:hint="eastAsia"/>
                </w:rPr>
                <w:t>投发部处理江老师</w:t>
              </w:r>
              <w:r w:rsidRPr="00761CB2">
                <w:rPr>
                  <w:rFonts w:hint="eastAsia"/>
                </w:rPr>
                <w:t>outlook</w:t>
              </w:r>
              <w:r w:rsidRPr="00761CB2">
                <w:rPr>
                  <w:rFonts w:hint="eastAsia"/>
                </w:rPr>
                <w:t>问题卸载重装</w:t>
              </w:r>
              <w:r w:rsidRPr="00761CB2">
                <w:rPr>
                  <w:rFonts w:hint="eastAsia"/>
                </w:rPr>
                <w:t>office2007</w:t>
              </w:r>
            </w:ins>
            <w:del w:id="285" w:author="dell" w:date="2017-03-03T14:18:00Z">
              <w:r w:rsidRPr="00900079" w:rsidDel="00393590">
                <w:rPr>
                  <w:rFonts w:hint="eastAsia"/>
                </w:rPr>
                <w:delText>配合技发部高老师更换配置戎总显示器</w:delText>
              </w:r>
            </w:del>
          </w:p>
        </w:tc>
        <w:tc>
          <w:tcPr>
            <w:tcW w:w="851" w:type="dxa"/>
            <w:tcBorders>
              <w:top w:val="single" w:sz="4" w:space="0" w:color="000000"/>
              <w:left w:val="single" w:sz="4" w:space="0" w:color="000000"/>
              <w:bottom w:val="single" w:sz="4" w:space="0" w:color="000000"/>
            </w:tcBorders>
            <w:shd w:val="clear" w:color="auto" w:fill="auto"/>
          </w:tcPr>
          <w:p w14:paraId="65487943" w14:textId="77777777" w:rsidR="0038754C" w:rsidRPr="005373C4" w:rsidRDefault="0038754C" w:rsidP="0038754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860F4D4" w14:textId="77777777" w:rsidR="0038754C" w:rsidRDefault="0038754C" w:rsidP="0038754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A9D3BAA" w14:textId="77777777" w:rsidR="0038754C" w:rsidRDefault="0038754C" w:rsidP="0038754C">
            <w:pPr>
              <w:snapToGrid w:val="0"/>
              <w:rPr>
                <w:rFonts w:ascii="宋体" w:hAnsi="宋体" w:cs="宋体"/>
                <w:sz w:val="18"/>
                <w:szCs w:val="18"/>
              </w:rPr>
            </w:pPr>
          </w:p>
        </w:tc>
      </w:tr>
      <w:tr w:rsidR="0038754C" w14:paraId="540DAE78" w14:textId="77777777" w:rsidTr="007D17DB">
        <w:trPr>
          <w:gridAfter w:val="1"/>
          <w:wAfter w:w="1611" w:type="dxa"/>
          <w:trHeight w:val="305"/>
        </w:trPr>
        <w:tc>
          <w:tcPr>
            <w:tcW w:w="988" w:type="dxa"/>
            <w:vMerge/>
            <w:tcBorders>
              <w:left w:val="single" w:sz="4" w:space="0" w:color="000000"/>
            </w:tcBorders>
          </w:tcPr>
          <w:p w14:paraId="33A70452" w14:textId="77777777" w:rsidR="0038754C" w:rsidRPr="00CD2620" w:rsidRDefault="0038754C" w:rsidP="0038754C"/>
        </w:tc>
        <w:tc>
          <w:tcPr>
            <w:tcW w:w="2136" w:type="dxa"/>
            <w:tcBorders>
              <w:top w:val="single" w:sz="4" w:space="0" w:color="000000"/>
              <w:left w:val="single" w:sz="4" w:space="0" w:color="000000"/>
              <w:bottom w:val="single" w:sz="4" w:space="0" w:color="000000"/>
            </w:tcBorders>
            <w:shd w:val="clear" w:color="auto" w:fill="auto"/>
          </w:tcPr>
          <w:p w14:paraId="295D8E7D" w14:textId="77777777" w:rsidR="0038754C" w:rsidRPr="00B21225" w:rsidRDefault="0038754C" w:rsidP="0038754C">
            <w:pPr>
              <w:tabs>
                <w:tab w:val="center" w:pos="960"/>
              </w:tabs>
            </w:pPr>
            <w:ins w:id="286" w:author="dell" w:date="2017-03-03T14:30:00Z">
              <w:r w:rsidRPr="00A90AD7">
                <w:t>2017/2/14</w:t>
              </w:r>
            </w:ins>
            <w:del w:id="287" w:author="dell" w:date="2017-03-03T14:18:00Z">
              <w:r w:rsidRPr="00205C41" w:rsidDel="00393590">
                <w:delText>2017/1/10</w:delText>
              </w:r>
            </w:del>
          </w:p>
        </w:tc>
        <w:tc>
          <w:tcPr>
            <w:tcW w:w="4783" w:type="dxa"/>
            <w:tcBorders>
              <w:top w:val="single" w:sz="4" w:space="0" w:color="000000"/>
              <w:left w:val="single" w:sz="4" w:space="0" w:color="000000"/>
              <w:bottom w:val="single" w:sz="4" w:space="0" w:color="000000"/>
            </w:tcBorders>
            <w:shd w:val="clear" w:color="auto" w:fill="auto"/>
          </w:tcPr>
          <w:p w14:paraId="05301CF1" w14:textId="77777777" w:rsidR="0038754C" w:rsidRPr="00B21225" w:rsidRDefault="0038754C" w:rsidP="0038754C">
            <w:ins w:id="288" w:author="dell" w:date="2017-03-03T14:30:00Z">
              <w:r w:rsidRPr="00761CB2">
                <w:rPr>
                  <w:rFonts w:hint="eastAsia"/>
                </w:rPr>
                <w:t>工程合约部处理程老师打印机问题</w:t>
              </w:r>
            </w:ins>
            <w:del w:id="289" w:author="dell" w:date="2017-03-03T14:18:00Z">
              <w:r w:rsidRPr="00900079" w:rsidDel="00393590">
                <w:rPr>
                  <w:rFonts w:hint="eastAsia"/>
                </w:rPr>
                <w:delText>配合办公室梁老师安装打印机</w:delText>
              </w:r>
            </w:del>
          </w:p>
        </w:tc>
        <w:tc>
          <w:tcPr>
            <w:tcW w:w="851" w:type="dxa"/>
            <w:tcBorders>
              <w:top w:val="single" w:sz="4" w:space="0" w:color="000000"/>
              <w:left w:val="single" w:sz="4" w:space="0" w:color="000000"/>
              <w:bottom w:val="single" w:sz="4" w:space="0" w:color="000000"/>
            </w:tcBorders>
            <w:shd w:val="clear" w:color="auto" w:fill="auto"/>
          </w:tcPr>
          <w:p w14:paraId="21D300A0" w14:textId="77777777" w:rsidR="0038754C" w:rsidRPr="005373C4" w:rsidRDefault="0038754C" w:rsidP="0038754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36CBC102" w14:textId="77777777" w:rsidR="0038754C" w:rsidRDefault="0038754C" w:rsidP="0038754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41B83D1F" w14:textId="77777777" w:rsidR="0038754C" w:rsidRDefault="0038754C" w:rsidP="0038754C">
            <w:pPr>
              <w:snapToGrid w:val="0"/>
              <w:rPr>
                <w:rFonts w:ascii="宋体" w:hAnsi="宋体" w:cs="宋体"/>
                <w:sz w:val="18"/>
                <w:szCs w:val="18"/>
              </w:rPr>
            </w:pPr>
          </w:p>
        </w:tc>
      </w:tr>
      <w:tr w:rsidR="0038754C" w14:paraId="1C6FB835" w14:textId="77777777" w:rsidTr="007D17DB">
        <w:trPr>
          <w:gridAfter w:val="1"/>
          <w:wAfter w:w="1611" w:type="dxa"/>
          <w:trHeight w:val="305"/>
        </w:trPr>
        <w:tc>
          <w:tcPr>
            <w:tcW w:w="988" w:type="dxa"/>
            <w:vMerge/>
            <w:tcBorders>
              <w:left w:val="single" w:sz="4" w:space="0" w:color="000000"/>
            </w:tcBorders>
          </w:tcPr>
          <w:p w14:paraId="2BEB1420" w14:textId="77777777" w:rsidR="0038754C" w:rsidRPr="00CD2620" w:rsidRDefault="0038754C" w:rsidP="0038754C"/>
        </w:tc>
        <w:tc>
          <w:tcPr>
            <w:tcW w:w="2136" w:type="dxa"/>
            <w:tcBorders>
              <w:top w:val="single" w:sz="4" w:space="0" w:color="000000"/>
              <w:left w:val="single" w:sz="4" w:space="0" w:color="000000"/>
              <w:bottom w:val="single" w:sz="4" w:space="0" w:color="000000"/>
            </w:tcBorders>
            <w:shd w:val="clear" w:color="auto" w:fill="auto"/>
          </w:tcPr>
          <w:p w14:paraId="746FE3FE" w14:textId="77777777" w:rsidR="0038754C" w:rsidRPr="00B21225" w:rsidRDefault="0038754C" w:rsidP="0038754C">
            <w:ins w:id="290" w:author="dell" w:date="2017-03-03T14:30:00Z">
              <w:r w:rsidRPr="00A90AD7">
                <w:t>2017/2/14</w:t>
              </w:r>
            </w:ins>
            <w:del w:id="291" w:author="dell" w:date="2017-03-03T14:18:00Z">
              <w:r w:rsidRPr="00205C41" w:rsidDel="00393590">
                <w:delText>2017/1/10</w:delText>
              </w:r>
            </w:del>
          </w:p>
        </w:tc>
        <w:tc>
          <w:tcPr>
            <w:tcW w:w="4783" w:type="dxa"/>
            <w:tcBorders>
              <w:top w:val="single" w:sz="4" w:space="0" w:color="000000"/>
              <w:left w:val="single" w:sz="4" w:space="0" w:color="000000"/>
              <w:bottom w:val="single" w:sz="4" w:space="0" w:color="000000"/>
            </w:tcBorders>
            <w:shd w:val="clear" w:color="auto" w:fill="auto"/>
          </w:tcPr>
          <w:p w14:paraId="038A7559" w14:textId="77777777" w:rsidR="0038754C" w:rsidRPr="00B21225" w:rsidRDefault="0038754C" w:rsidP="0038754C">
            <w:ins w:id="292" w:author="dell" w:date="2017-03-03T14:30:00Z">
              <w:r w:rsidRPr="00761CB2">
                <w:rPr>
                  <w:rFonts w:hint="eastAsia"/>
                </w:rPr>
                <w:t>参加信息化建设风险评估会议</w:t>
              </w:r>
            </w:ins>
            <w:del w:id="293" w:author="dell" w:date="2017-03-03T14:18:00Z">
              <w:r w:rsidRPr="00900079" w:rsidDel="00393590">
                <w:rPr>
                  <w:rFonts w:hint="eastAsia"/>
                </w:rPr>
                <w:delText>配合审记采集相关图片</w:delText>
              </w:r>
            </w:del>
          </w:p>
        </w:tc>
        <w:tc>
          <w:tcPr>
            <w:tcW w:w="851" w:type="dxa"/>
            <w:tcBorders>
              <w:top w:val="single" w:sz="4" w:space="0" w:color="000000"/>
              <w:left w:val="single" w:sz="4" w:space="0" w:color="000000"/>
              <w:bottom w:val="single" w:sz="4" w:space="0" w:color="000000"/>
            </w:tcBorders>
            <w:shd w:val="clear" w:color="auto" w:fill="auto"/>
          </w:tcPr>
          <w:p w14:paraId="71C4845C" w14:textId="77777777" w:rsidR="0038754C" w:rsidRPr="005373C4" w:rsidRDefault="0038754C" w:rsidP="0038754C">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1B16C3FF" w14:textId="77777777" w:rsidR="0038754C" w:rsidRDefault="0038754C" w:rsidP="0038754C">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369C9CE" w14:textId="77777777" w:rsidR="0038754C" w:rsidRDefault="0038754C" w:rsidP="0038754C">
            <w:pPr>
              <w:snapToGrid w:val="0"/>
              <w:rPr>
                <w:rFonts w:ascii="宋体" w:hAnsi="宋体" w:cs="宋体"/>
                <w:sz w:val="18"/>
                <w:szCs w:val="18"/>
              </w:rPr>
            </w:pPr>
          </w:p>
        </w:tc>
      </w:tr>
      <w:tr w:rsidR="00A90B1A" w14:paraId="4EAAD036" w14:textId="77777777" w:rsidTr="007D17DB">
        <w:trPr>
          <w:gridAfter w:val="1"/>
          <w:wAfter w:w="1611" w:type="dxa"/>
          <w:trHeight w:val="305"/>
        </w:trPr>
        <w:tc>
          <w:tcPr>
            <w:tcW w:w="988" w:type="dxa"/>
            <w:vMerge/>
            <w:tcBorders>
              <w:left w:val="single" w:sz="4" w:space="0" w:color="000000"/>
            </w:tcBorders>
          </w:tcPr>
          <w:p w14:paraId="04FA90F7"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1B9800B1" w14:textId="77777777" w:rsidR="00A90B1A" w:rsidRPr="00B21225" w:rsidRDefault="00A90B1A" w:rsidP="00A90B1A">
            <w:ins w:id="294" w:author="dell" w:date="2017-03-03T15:04:00Z">
              <w:r w:rsidRPr="00E818E2">
                <w:t>2017/2/15</w:t>
              </w:r>
            </w:ins>
            <w:del w:id="295" w:author="dell" w:date="2017-03-03T14:18:00Z">
              <w:r w:rsidRPr="009E0D09" w:rsidDel="00393590">
                <w:delText>2017/1/10</w:delText>
              </w:r>
            </w:del>
          </w:p>
        </w:tc>
        <w:tc>
          <w:tcPr>
            <w:tcW w:w="4783" w:type="dxa"/>
            <w:tcBorders>
              <w:top w:val="single" w:sz="4" w:space="0" w:color="000000"/>
              <w:left w:val="single" w:sz="4" w:space="0" w:color="000000"/>
              <w:bottom w:val="single" w:sz="4" w:space="0" w:color="000000"/>
            </w:tcBorders>
            <w:shd w:val="clear" w:color="auto" w:fill="auto"/>
          </w:tcPr>
          <w:p w14:paraId="315F392E" w14:textId="77777777" w:rsidR="00A90B1A" w:rsidRPr="00B21225" w:rsidRDefault="00A90B1A" w:rsidP="00A90B1A">
            <w:ins w:id="296" w:author="dell" w:date="2017-03-03T15:04:00Z">
              <w:r w:rsidRPr="00AB2D3E">
                <w:rPr>
                  <w:rFonts w:hint="eastAsia"/>
                </w:rPr>
                <w:t>总部机房加湿器加水</w:t>
              </w:r>
            </w:ins>
            <w:del w:id="297" w:author="dell" w:date="2017-03-03T14:18:00Z">
              <w:r w:rsidRPr="00132609" w:rsidDel="00393590">
                <w:rPr>
                  <w:rFonts w:hint="eastAsia"/>
                </w:rPr>
                <w:delText>分析</w:delText>
              </w:r>
              <w:r w:rsidRPr="00132609" w:rsidDel="00393590">
                <w:rPr>
                  <w:rFonts w:hint="eastAsia"/>
                </w:rPr>
                <w:delText xml:space="preserve">OS_OA_oracleDG_10.1.20.106IOWait </w:delText>
              </w:r>
              <w:r w:rsidRPr="00132609" w:rsidDel="00393590">
                <w:rPr>
                  <w:rFonts w:hint="eastAsia"/>
                </w:rPr>
                <w:delText>较高问题</w:delText>
              </w:r>
            </w:del>
          </w:p>
        </w:tc>
        <w:tc>
          <w:tcPr>
            <w:tcW w:w="851" w:type="dxa"/>
            <w:tcBorders>
              <w:top w:val="single" w:sz="4" w:space="0" w:color="000000"/>
              <w:left w:val="single" w:sz="4" w:space="0" w:color="000000"/>
              <w:bottom w:val="single" w:sz="4" w:space="0" w:color="000000"/>
            </w:tcBorders>
            <w:shd w:val="clear" w:color="auto" w:fill="auto"/>
          </w:tcPr>
          <w:p w14:paraId="2D215A00"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738685FE"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ACF52DE" w14:textId="77777777" w:rsidR="00A90B1A" w:rsidRDefault="00A90B1A" w:rsidP="00A90B1A">
            <w:pPr>
              <w:snapToGrid w:val="0"/>
              <w:rPr>
                <w:rFonts w:ascii="宋体" w:hAnsi="宋体" w:cs="宋体"/>
                <w:sz w:val="18"/>
                <w:szCs w:val="18"/>
              </w:rPr>
            </w:pPr>
          </w:p>
        </w:tc>
      </w:tr>
      <w:tr w:rsidR="00A90B1A" w14:paraId="4F5CF793" w14:textId="77777777" w:rsidTr="007D17DB">
        <w:trPr>
          <w:gridAfter w:val="1"/>
          <w:wAfter w:w="1611" w:type="dxa"/>
          <w:trHeight w:val="305"/>
        </w:trPr>
        <w:tc>
          <w:tcPr>
            <w:tcW w:w="988" w:type="dxa"/>
            <w:vMerge/>
            <w:tcBorders>
              <w:left w:val="single" w:sz="4" w:space="0" w:color="000000"/>
            </w:tcBorders>
          </w:tcPr>
          <w:p w14:paraId="0A027EFD"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1CCE5B72" w14:textId="77777777" w:rsidR="00A90B1A" w:rsidRPr="00B21225" w:rsidRDefault="00A90B1A" w:rsidP="00A90B1A">
            <w:ins w:id="298" w:author="dell" w:date="2017-03-03T15:04:00Z">
              <w:r w:rsidRPr="00E818E2">
                <w:t>2017/2/15</w:t>
              </w:r>
            </w:ins>
            <w:del w:id="299" w:author="dell" w:date="2017-03-03T14:18:00Z">
              <w:r w:rsidRPr="009E0D09"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3396EC59" w14:textId="77777777" w:rsidR="00A90B1A" w:rsidRPr="00B21225" w:rsidRDefault="00A90B1A" w:rsidP="00A90B1A">
            <w:ins w:id="300" w:author="dell" w:date="2017-03-03T15:04:00Z">
              <w:r w:rsidRPr="00AB2D3E">
                <w:rPr>
                  <w:rFonts w:hint="eastAsia"/>
                </w:rPr>
                <w:t>释放</w:t>
              </w:r>
              <w:r w:rsidRPr="00AB2D3E">
                <w:rPr>
                  <w:rFonts w:hint="eastAsia"/>
                </w:rPr>
                <w:t>OS_MA05_DB_10.1.20.68 volume D</w:t>
              </w:r>
              <w:r w:rsidRPr="00AB2D3E">
                <w:rPr>
                  <w:rFonts w:hint="eastAsia"/>
                </w:rPr>
                <w:t>盘空间</w:t>
              </w:r>
            </w:ins>
            <w:del w:id="301" w:author="dell" w:date="2017-03-03T14:18:00Z">
              <w:r w:rsidRPr="00132609" w:rsidDel="00393590">
                <w:rPr>
                  <w:rFonts w:hint="eastAsia"/>
                </w:rPr>
                <w:delText>技发部安装张老师打印机</w:delText>
              </w:r>
            </w:del>
          </w:p>
        </w:tc>
        <w:tc>
          <w:tcPr>
            <w:tcW w:w="851" w:type="dxa"/>
            <w:tcBorders>
              <w:top w:val="single" w:sz="4" w:space="0" w:color="000000"/>
              <w:left w:val="single" w:sz="4" w:space="0" w:color="000000"/>
              <w:bottom w:val="single" w:sz="4" w:space="0" w:color="000000"/>
            </w:tcBorders>
            <w:shd w:val="clear" w:color="auto" w:fill="auto"/>
          </w:tcPr>
          <w:p w14:paraId="3FF5D432"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4DA4F0A"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6171A68" w14:textId="77777777" w:rsidR="00A90B1A" w:rsidRDefault="00A90B1A" w:rsidP="00A90B1A">
            <w:pPr>
              <w:snapToGrid w:val="0"/>
              <w:rPr>
                <w:rFonts w:ascii="宋体" w:hAnsi="宋体" w:cs="宋体"/>
                <w:sz w:val="18"/>
                <w:szCs w:val="18"/>
              </w:rPr>
            </w:pPr>
          </w:p>
        </w:tc>
      </w:tr>
      <w:tr w:rsidR="00A90B1A" w14:paraId="359FAAEB" w14:textId="77777777" w:rsidTr="007D17DB">
        <w:trPr>
          <w:gridAfter w:val="1"/>
          <w:wAfter w:w="1611" w:type="dxa"/>
          <w:trHeight w:val="305"/>
        </w:trPr>
        <w:tc>
          <w:tcPr>
            <w:tcW w:w="988" w:type="dxa"/>
            <w:vMerge/>
            <w:tcBorders>
              <w:left w:val="single" w:sz="4" w:space="0" w:color="000000"/>
            </w:tcBorders>
          </w:tcPr>
          <w:p w14:paraId="3C929C8B"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5F8C47AD" w14:textId="77777777" w:rsidR="00A90B1A" w:rsidRPr="00B21225" w:rsidRDefault="00A90B1A" w:rsidP="00A90B1A">
            <w:ins w:id="302" w:author="dell" w:date="2017-03-03T15:04:00Z">
              <w:r w:rsidRPr="00E818E2">
                <w:t>2017/2/15</w:t>
              </w:r>
            </w:ins>
            <w:del w:id="303" w:author="dell" w:date="2017-03-03T14:18:00Z">
              <w:r w:rsidRPr="00F43647"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23A6A71E" w14:textId="77777777" w:rsidR="00A90B1A" w:rsidRPr="00B21225" w:rsidRDefault="00A90B1A" w:rsidP="00A90B1A">
            <w:ins w:id="304" w:author="dell" w:date="2017-03-03T15:04:00Z">
              <w:r w:rsidRPr="00AB2D3E">
                <w:rPr>
                  <w:rFonts w:hint="eastAsia"/>
                </w:rPr>
                <w:t>分析预算库在收集</w:t>
              </w:r>
              <w:proofErr w:type="spellStart"/>
              <w:r w:rsidRPr="00AB2D3E">
                <w:rPr>
                  <w:rFonts w:hint="eastAsia"/>
                </w:rPr>
                <w:t>awr</w:t>
              </w:r>
              <w:proofErr w:type="spellEnd"/>
              <w:r w:rsidRPr="00AB2D3E">
                <w:rPr>
                  <w:rFonts w:hint="eastAsia"/>
                </w:rPr>
                <w:t>快照自动生成问题</w:t>
              </w:r>
            </w:ins>
            <w:del w:id="305" w:author="dell" w:date="2017-03-03T14:18:00Z">
              <w:r w:rsidRPr="00BC02F0" w:rsidDel="00393590">
                <w:rPr>
                  <w:rFonts w:hint="eastAsia"/>
                </w:rPr>
                <w:delText>配合处理朱老师处理人事部孙老师主机启动失败问题</w:delText>
              </w:r>
            </w:del>
          </w:p>
        </w:tc>
        <w:tc>
          <w:tcPr>
            <w:tcW w:w="851" w:type="dxa"/>
            <w:tcBorders>
              <w:top w:val="single" w:sz="4" w:space="0" w:color="000000"/>
              <w:left w:val="single" w:sz="4" w:space="0" w:color="000000"/>
              <w:bottom w:val="single" w:sz="4" w:space="0" w:color="000000"/>
            </w:tcBorders>
            <w:shd w:val="clear" w:color="auto" w:fill="auto"/>
          </w:tcPr>
          <w:p w14:paraId="4B65F99F"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2262CCB"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D912E08" w14:textId="77777777" w:rsidR="00A90B1A" w:rsidRDefault="00A90B1A" w:rsidP="00A90B1A">
            <w:pPr>
              <w:snapToGrid w:val="0"/>
              <w:rPr>
                <w:rFonts w:ascii="宋体" w:hAnsi="宋体" w:cs="宋体"/>
                <w:sz w:val="18"/>
                <w:szCs w:val="18"/>
              </w:rPr>
            </w:pPr>
          </w:p>
        </w:tc>
      </w:tr>
      <w:tr w:rsidR="00A90B1A" w14:paraId="4CC3EAEF" w14:textId="77777777" w:rsidTr="007D17DB">
        <w:trPr>
          <w:gridAfter w:val="1"/>
          <w:wAfter w:w="1611" w:type="dxa"/>
          <w:trHeight w:val="305"/>
        </w:trPr>
        <w:tc>
          <w:tcPr>
            <w:tcW w:w="988" w:type="dxa"/>
            <w:vMerge/>
            <w:tcBorders>
              <w:left w:val="single" w:sz="4" w:space="0" w:color="000000"/>
            </w:tcBorders>
          </w:tcPr>
          <w:p w14:paraId="496CD42F"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6F14EE9B" w14:textId="77777777" w:rsidR="00A90B1A" w:rsidRPr="00B21225" w:rsidRDefault="00A90B1A" w:rsidP="00A90B1A">
            <w:ins w:id="306" w:author="dell" w:date="2017-03-03T15:05:00Z">
              <w:r w:rsidRPr="0002249F">
                <w:t>2017/2/16</w:t>
              </w:r>
            </w:ins>
            <w:del w:id="307" w:author="dell" w:date="2017-03-03T14:18:00Z">
              <w:r w:rsidRPr="00F43647"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1112A0DB" w14:textId="77777777" w:rsidR="00A90B1A" w:rsidRPr="00B21225" w:rsidRDefault="00A90B1A" w:rsidP="00A90B1A">
            <w:ins w:id="308" w:author="dell" w:date="2017-03-03T15:05:00Z">
              <w:r w:rsidRPr="00467774">
                <w:rPr>
                  <w:rFonts w:hint="eastAsia"/>
                </w:rPr>
                <w:t>投发部陈老师安装打印机</w:t>
              </w:r>
            </w:ins>
            <w:del w:id="309" w:author="dell" w:date="2017-03-03T14:18:00Z">
              <w:r w:rsidRPr="00BC02F0" w:rsidDel="00393590">
                <w:rPr>
                  <w:rFonts w:hint="eastAsia"/>
                </w:rPr>
                <w:delText>关于春节假期系统故障应急处理确认供应商联系人和应用支持联络人</w:delText>
              </w:r>
            </w:del>
          </w:p>
        </w:tc>
        <w:tc>
          <w:tcPr>
            <w:tcW w:w="851" w:type="dxa"/>
            <w:tcBorders>
              <w:top w:val="single" w:sz="4" w:space="0" w:color="000000"/>
              <w:left w:val="single" w:sz="4" w:space="0" w:color="000000"/>
              <w:bottom w:val="single" w:sz="4" w:space="0" w:color="000000"/>
            </w:tcBorders>
            <w:shd w:val="clear" w:color="auto" w:fill="auto"/>
          </w:tcPr>
          <w:p w14:paraId="12B19E72"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3182752"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0A95F91" w14:textId="77777777" w:rsidR="00A90B1A" w:rsidRDefault="00A90B1A" w:rsidP="00A90B1A">
            <w:pPr>
              <w:snapToGrid w:val="0"/>
              <w:rPr>
                <w:rFonts w:ascii="宋体" w:hAnsi="宋体" w:cs="宋体"/>
                <w:sz w:val="18"/>
                <w:szCs w:val="18"/>
              </w:rPr>
            </w:pPr>
          </w:p>
        </w:tc>
      </w:tr>
      <w:tr w:rsidR="00A90B1A" w14:paraId="19D8EDFD" w14:textId="77777777" w:rsidTr="007D17DB">
        <w:trPr>
          <w:gridAfter w:val="1"/>
          <w:wAfter w:w="1611" w:type="dxa"/>
          <w:trHeight w:val="305"/>
        </w:trPr>
        <w:tc>
          <w:tcPr>
            <w:tcW w:w="988" w:type="dxa"/>
            <w:vMerge/>
            <w:tcBorders>
              <w:left w:val="single" w:sz="4" w:space="0" w:color="000000"/>
            </w:tcBorders>
          </w:tcPr>
          <w:p w14:paraId="1318A194"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32FB5A92" w14:textId="77777777" w:rsidR="00A90B1A" w:rsidRPr="00B21225" w:rsidRDefault="00A90B1A" w:rsidP="00A90B1A">
            <w:ins w:id="310" w:author="dell" w:date="2017-03-03T15:05:00Z">
              <w:r w:rsidRPr="0002249F">
                <w:t>2017/2/16</w:t>
              </w:r>
            </w:ins>
            <w:del w:id="311" w:author="dell" w:date="2017-03-03T14:18:00Z">
              <w:r w:rsidRPr="00F43647"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6FCE6888" w14:textId="77777777" w:rsidR="00A90B1A" w:rsidRPr="00B21225" w:rsidRDefault="00A90B1A" w:rsidP="00A90B1A">
            <w:ins w:id="312" w:author="dell" w:date="2017-03-03T15:05:00Z">
              <w:r w:rsidRPr="00467774">
                <w:rPr>
                  <w:rFonts w:hint="eastAsia"/>
                </w:rPr>
                <w:t>分析预算库在收集</w:t>
              </w:r>
              <w:proofErr w:type="spellStart"/>
              <w:r w:rsidRPr="00467774">
                <w:rPr>
                  <w:rFonts w:hint="eastAsia"/>
                </w:rPr>
                <w:t>awr</w:t>
              </w:r>
              <w:proofErr w:type="spellEnd"/>
              <w:r w:rsidRPr="00467774">
                <w:rPr>
                  <w:rFonts w:hint="eastAsia"/>
                </w:rPr>
                <w:t>快照自动生成问题</w:t>
              </w:r>
            </w:ins>
            <w:del w:id="313" w:author="dell" w:date="2017-03-03T14:18:00Z">
              <w:r w:rsidRPr="00BC02F0" w:rsidDel="00393590">
                <w:rPr>
                  <w:rFonts w:hint="eastAsia"/>
                </w:rPr>
                <w:delText>申请进联通机房临时授权事宜</w:delText>
              </w:r>
            </w:del>
          </w:p>
        </w:tc>
        <w:tc>
          <w:tcPr>
            <w:tcW w:w="851" w:type="dxa"/>
            <w:tcBorders>
              <w:top w:val="single" w:sz="4" w:space="0" w:color="000000"/>
              <w:left w:val="single" w:sz="4" w:space="0" w:color="000000"/>
              <w:bottom w:val="single" w:sz="4" w:space="0" w:color="000000"/>
            </w:tcBorders>
            <w:shd w:val="clear" w:color="auto" w:fill="auto"/>
          </w:tcPr>
          <w:p w14:paraId="5C8D0CE9"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A3528E1"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46DF83C" w14:textId="77777777" w:rsidR="00A90B1A" w:rsidRDefault="00A90B1A" w:rsidP="00A90B1A">
            <w:pPr>
              <w:snapToGrid w:val="0"/>
              <w:rPr>
                <w:rFonts w:ascii="宋体" w:hAnsi="宋体" w:cs="宋体"/>
                <w:sz w:val="18"/>
                <w:szCs w:val="18"/>
              </w:rPr>
            </w:pPr>
          </w:p>
        </w:tc>
      </w:tr>
      <w:tr w:rsidR="00A90B1A" w14:paraId="63D64677" w14:textId="77777777" w:rsidTr="007D17DB">
        <w:trPr>
          <w:gridAfter w:val="1"/>
          <w:wAfter w:w="1611" w:type="dxa"/>
          <w:trHeight w:val="305"/>
        </w:trPr>
        <w:tc>
          <w:tcPr>
            <w:tcW w:w="988" w:type="dxa"/>
            <w:vMerge/>
            <w:tcBorders>
              <w:left w:val="single" w:sz="4" w:space="0" w:color="000000"/>
            </w:tcBorders>
          </w:tcPr>
          <w:p w14:paraId="322ED4BC"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49A3F142" w14:textId="77777777" w:rsidR="00A90B1A" w:rsidRPr="00AC2954" w:rsidRDefault="00A90B1A" w:rsidP="00A90B1A">
            <w:ins w:id="314" w:author="dell" w:date="2017-03-03T15:05:00Z">
              <w:r w:rsidRPr="0002249F">
                <w:t>2017/2/16</w:t>
              </w:r>
            </w:ins>
            <w:del w:id="315" w:author="dell" w:date="2017-03-03T14:18:00Z">
              <w:r w:rsidRPr="00F43647"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316B5D53" w14:textId="77777777" w:rsidR="00A90B1A" w:rsidRPr="00AC2954" w:rsidRDefault="00A90B1A" w:rsidP="00A90B1A">
            <w:ins w:id="316" w:author="dell" w:date="2017-03-03T15:05:00Z">
              <w:r w:rsidRPr="00467774">
                <w:rPr>
                  <w:rFonts w:hint="eastAsia"/>
                </w:rPr>
                <w:t>12</w:t>
              </w:r>
              <w:r w:rsidRPr="00467774">
                <w:rPr>
                  <w:rFonts w:hint="eastAsia"/>
                </w:rPr>
                <w:t>点重启</w:t>
              </w:r>
              <w:r w:rsidRPr="00467774">
                <w:rPr>
                  <w:rFonts w:hint="eastAsia"/>
                </w:rPr>
                <w:t>NC</w:t>
              </w:r>
              <w:r w:rsidRPr="00467774">
                <w:rPr>
                  <w:rFonts w:hint="eastAsia"/>
                </w:rPr>
                <w:t>中间件</w:t>
              </w:r>
            </w:ins>
            <w:del w:id="317" w:author="dell" w:date="2017-03-03T14:18:00Z">
              <w:r w:rsidRPr="00BC02F0" w:rsidDel="00393590">
                <w:rPr>
                  <w:rFonts w:hint="eastAsia"/>
                </w:rPr>
                <w:delText>重新连接主机</w:delText>
              </w:r>
              <w:r w:rsidRPr="00BC02F0" w:rsidDel="00393590">
                <w:rPr>
                  <w:rFonts w:hint="eastAsia"/>
                </w:rPr>
                <w:delText>10.1.90.16</w:delText>
              </w:r>
            </w:del>
          </w:p>
        </w:tc>
        <w:tc>
          <w:tcPr>
            <w:tcW w:w="851" w:type="dxa"/>
            <w:tcBorders>
              <w:top w:val="single" w:sz="4" w:space="0" w:color="000000"/>
              <w:left w:val="single" w:sz="4" w:space="0" w:color="000000"/>
              <w:bottom w:val="single" w:sz="4" w:space="0" w:color="000000"/>
            </w:tcBorders>
            <w:shd w:val="clear" w:color="auto" w:fill="auto"/>
          </w:tcPr>
          <w:p w14:paraId="7EE805A7"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62DC2F8"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449D5BC4" w14:textId="77777777" w:rsidR="00A90B1A" w:rsidRDefault="00A90B1A" w:rsidP="00A90B1A">
            <w:pPr>
              <w:snapToGrid w:val="0"/>
              <w:rPr>
                <w:rFonts w:ascii="宋体" w:hAnsi="宋体" w:cs="宋体"/>
                <w:sz w:val="18"/>
                <w:szCs w:val="18"/>
              </w:rPr>
            </w:pPr>
          </w:p>
        </w:tc>
      </w:tr>
      <w:tr w:rsidR="00A90B1A" w14:paraId="4AF64BEC" w14:textId="77777777" w:rsidTr="007D17DB">
        <w:trPr>
          <w:gridAfter w:val="1"/>
          <w:wAfter w:w="1611" w:type="dxa"/>
          <w:trHeight w:val="305"/>
        </w:trPr>
        <w:tc>
          <w:tcPr>
            <w:tcW w:w="988" w:type="dxa"/>
            <w:vMerge/>
            <w:tcBorders>
              <w:left w:val="single" w:sz="4" w:space="0" w:color="000000"/>
            </w:tcBorders>
          </w:tcPr>
          <w:p w14:paraId="2E5A4263"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57B18CCE" w14:textId="77777777" w:rsidR="00A90B1A" w:rsidRPr="00AC2954" w:rsidRDefault="00A90B1A" w:rsidP="00A90B1A">
            <w:ins w:id="318" w:author="dell" w:date="2017-03-03T15:05:00Z">
              <w:r w:rsidRPr="0002249F">
                <w:t>2017/2/16</w:t>
              </w:r>
            </w:ins>
            <w:del w:id="319" w:author="dell" w:date="2017-03-03T14:18:00Z">
              <w:r w:rsidRPr="00F43647"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5173A78E" w14:textId="77777777" w:rsidR="00A90B1A" w:rsidRPr="00AC2954" w:rsidRDefault="00A90B1A" w:rsidP="00A90B1A">
            <w:ins w:id="320" w:author="dell" w:date="2017-03-03T15:05:00Z">
              <w:r w:rsidRPr="00467774">
                <w:rPr>
                  <w:rFonts w:hint="eastAsia"/>
                </w:rPr>
                <w:t>海外部查看</w:t>
              </w:r>
              <w:r w:rsidRPr="00467774">
                <w:rPr>
                  <w:rFonts w:hint="eastAsia"/>
                </w:rPr>
                <w:t>IT</w:t>
              </w:r>
              <w:r w:rsidRPr="00467774">
                <w:rPr>
                  <w:rFonts w:hint="eastAsia"/>
                </w:rPr>
                <w:t>设备</w:t>
              </w:r>
            </w:ins>
            <w:del w:id="321" w:author="dell" w:date="2017-03-03T14:18:00Z">
              <w:r w:rsidRPr="00BC02F0" w:rsidDel="00393590">
                <w:rPr>
                  <w:rFonts w:hint="eastAsia"/>
                </w:rPr>
                <w:delText>打浦路物业电力维护验证应用服务器状态</w:delText>
              </w:r>
            </w:del>
          </w:p>
        </w:tc>
        <w:tc>
          <w:tcPr>
            <w:tcW w:w="851" w:type="dxa"/>
            <w:tcBorders>
              <w:top w:val="single" w:sz="4" w:space="0" w:color="000000"/>
              <w:left w:val="single" w:sz="4" w:space="0" w:color="000000"/>
              <w:bottom w:val="single" w:sz="4" w:space="0" w:color="000000"/>
            </w:tcBorders>
            <w:shd w:val="clear" w:color="auto" w:fill="auto"/>
          </w:tcPr>
          <w:p w14:paraId="5CEFE1EE"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79BB3E26"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F4C3E14" w14:textId="77777777" w:rsidR="00A90B1A" w:rsidRDefault="00A90B1A" w:rsidP="00A90B1A">
            <w:pPr>
              <w:snapToGrid w:val="0"/>
              <w:rPr>
                <w:rFonts w:ascii="宋体" w:hAnsi="宋体" w:cs="宋体"/>
                <w:sz w:val="18"/>
                <w:szCs w:val="18"/>
              </w:rPr>
            </w:pPr>
          </w:p>
        </w:tc>
      </w:tr>
      <w:tr w:rsidR="00A90B1A" w14:paraId="5852634E" w14:textId="77777777" w:rsidTr="007D17DB">
        <w:trPr>
          <w:gridAfter w:val="1"/>
          <w:wAfter w:w="1611" w:type="dxa"/>
          <w:trHeight w:val="305"/>
        </w:trPr>
        <w:tc>
          <w:tcPr>
            <w:tcW w:w="988" w:type="dxa"/>
            <w:vMerge/>
            <w:tcBorders>
              <w:left w:val="single" w:sz="4" w:space="0" w:color="000000"/>
            </w:tcBorders>
          </w:tcPr>
          <w:p w14:paraId="65CB8196"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4B374410" w14:textId="77777777" w:rsidR="00A90B1A" w:rsidRPr="00AC2954" w:rsidRDefault="00A90B1A" w:rsidP="00A90B1A">
            <w:ins w:id="322" w:author="dell" w:date="2017-03-03T15:05:00Z">
              <w:r w:rsidRPr="0002249F">
                <w:t>2017/2/16</w:t>
              </w:r>
            </w:ins>
            <w:del w:id="323" w:author="dell" w:date="2017-03-03T14:18:00Z">
              <w:r w:rsidRPr="005322D3"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223AFB39" w14:textId="77777777" w:rsidR="00A90B1A" w:rsidRPr="00AC2954" w:rsidRDefault="00A90B1A" w:rsidP="00A90B1A">
            <w:ins w:id="324" w:author="dell" w:date="2017-03-03T15:05:00Z">
              <w:r w:rsidRPr="00467774">
                <w:rPr>
                  <w:rFonts w:hint="eastAsia"/>
                </w:rPr>
                <w:t>HDS</w:t>
              </w:r>
              <w:r w:rsidRPr="00467774">
                <w:rPr>
                  <w:rFonts w:hint="eastAsia"/>
                </w:rPr>
                <w:t>新划分的磁盘分配给财务数据库</w:t>
              </w:r>
            </w:ins>
            <w:del w:id="325" w:author="dell" w:date="2017-03-03T14:18:00Z">
              <w:r w:rsidRPr="001E6994" w:rsidDel="00393590">
                <w:rPr>
                  <w:rFonts w:hint="eastAsia"/>
                </w:rPr>
                <w:delText>协助丁工处理</w:delText>
              </w:r>
              <w:r w:rsidRPr="001E6994" w:rsidDel="00393590">
                <w:rPr>
                  <w:rFonts w:hint="eastAsia"/>
                </w:rPr>
                <w:delText>OA</w:delText>
              </w:r>
              <w:r w:rsidRPr="001E6994" w:rsidDel="00393590">
                <w:rPr>
                  <w:rFonts w:hint="eastAsia"/>
                </w:rPr>
                <w:delText>数据库服务器异常</w:delText>
              </w:r>
            </w:del>
          </w:p>
        </w:tc>
        <w:tc>
          <w:tcPr>
            <w:tcW w:w="851" w:type="dxa"/>
            <w:tcBorders>
              <w:top w:val="single" w:sz="4" w:space="0" w:color="000000"/>
              <w:left w:val="single" w:sz="4" w:space="0" w:color="000000"/>
              <w:bottom w:val="single" w:sz="4" w:space="0" w:color="000000"/>
            </w:tcBorders>
            <w:shd w:val="clear" w:color="auto" w:fill="auto"/>
          </w:tcPr>
          <w:p w14:paraId="4BC47247"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A60ECF4"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36F1A58" w14:textId="77777777" w:rsidR="00A90B1A" w:rsidRDefault="00570EFA" w:rsidP="00A90B1A">
            <w:pPr>
              <w:snapToGrid w:val="0"/>
              <w:rPr>
                <w:rFonts w:ascii="宋体" w:hAnsi="宋体" w:cs="宋体"/>
                <w:sz w:val="18"/>
                <w:szCs w:val="18"/>
              </w:rPr>
            </w:pPr>
            <w:ins w:id="326" w:author="dell" w:date="2017-03-03T15:52:00Z">
              <w:r w:rsidRPr="00570EFA">
                <w:rPr>
                  <w:rFonts w:ascii="宋体" w:hAnsi="宋体" w:cs="宋体"/>
                  <w:sz w:val="18"/>
                  <w:szCs w:val="18"/>
                </w:rPr>
                <w:t>CHG17005</w:t>
              </w:r>
            </w:ins>
            <w:del w:id="327" w:author="dell" w:date="2017-03-03T14:24:00Z">
              <w:r w:rsidR="00A90B1A" w:rsidRPr="00B95BF5" w:rsidDel="00EF4E2B">
                <w:rPr>
                  <w:rFonts w:ascii="宋体" w:hAnsi="宋体" w:cs="宋体"/>
                  <w:sz w:val="18"/>
                  <w:szCs w:val="18"/>
                </w:rPr>
                <w:delText>CHG17001</w:delText>
              </w:r>
            </w:del>
          </w:p>
        </w:tc>
      </w:tr>
      <w:tr w:rsidR="00A90B1A" w14:paraId="47A50345" w14:textId="77777777" w:rsidTr="007D17DB">
        <w:trPr>
          <w:gridAfter w:val="1"/>
          <w:wAfter w:w="1611" w:type="dxa"/>
          <w:trHeight w:val="305"/>
        </w:trPr>
        <w:tc>
          <w:tcPr>
            <w:tcW w:w="988" w:type="dxa"/>
            <w:vMerge/>
            <w:tcBorders>
              <w:left w:val="single" w:sz="4" w:space="0" w:color="000000"/>
            </w:tcBorders>
          </w:tcPr>
          <w:p w14:paraId="6BB89029"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227F5328" w14:textId="77777777" w:rsidR="00A90B1A" w:rsidRPr="00AC2954" w:rsidRDefault="00A90B1A" w:rsidP="00A90B1A">
            <w:ins w:id="328" w:author="dell" w:date="2017-03-03T15:06:00Z">
              <w:r w:rsidRPr="00DB5B05">
                <w:t>2017/2/17</w:t>
              </w:r>
            </w:ins>
            <w:del w:id="329" w:author="dell" w:date="2017-03-03T14:18:00Z">
              <w:r w:rsidRPr="005322D3" w:rsidDel="00393590">
                <w:delText>2017/1/12</w:delText>
              </w:r>
            </w:del>
          </w:p>
        </w:tc>
        <w:tc>
          <w:tcPr>
            <w:tcW w:w="4783" w:type="dxa"/>
            <w:tcBorders>
              <w:top w:val="single" w:sz="4" w:space="0" w:color="000000"/>
              <w:left w:val="single" w:sz="4" w:space="0" w:color="000000"/>
              <w:bottom w:val="single" w:sz="4" w:space="0" w:color="000000"/>
            </w:tcBorders>
            <w:shd w:val="clear" w:color="auto" w:fill="auto"/>
          </w:tcPr>
          <w:p w14:paraId="09A5EC7E" w14:textId="77777777" w:rsidR="00A90B1A" w:rsidRPr="00AC2954" w:rsidRDefault="00A90B1A" w:rsidP="00A90B1A">
            <w:ins w:id="330" w:author="dell" w:date="2017-03-03T15:05:00Z">
              <w:r w:rsidRPr="00057F00">
                <w:rPr>
                  <w:rFonts w:hint="eastAsia"/>
                </w:rPr>
                <w:t>补录系统变更表</w:t>
              </w:r>
            </w:ins>
            <w:del w:id="331" w:author="dell" w:date="2017-03-03T14:18:00Z">
              <w:r w:rsidRPr="001E6994" w:rsidDel="00393590">
                <w:rPr>
                  <w:rFonts w:hint="eastAsia"/>
                </w:rPr>
                <w:delText>配合朱老师重启营销应用服务器</w:delText>
              </w:r>
            </w:del>
          </w:p>
        </w:tc>
        <w:tc>
          <w:tcPr>
            <w:tcW w:w="851" w:type="dxa"/>
            <w:tcBorders>
              <w:top w:val="single" w:sz="4" w:space="0" w:color="000000"/>
              <w:left w:val="single" w:sz="4" w:space="0" w:color="000000"/>
              <w:bottom w:val="single" w:sz="4" w:space="0" w:color="000000"/>
            </w:tcBorders>
            <w:shd w:val="clear" w:color="auto" w:fill="auto"/>
          </w:tcPr>
          <w:p w14:paraId="3D6E51C6"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C43F504"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661B7D5B" w14:textId="77777777" w:rsidR="00A90B1A" w:rsidRDefault="00A90B1A" w:rsidP="00A90B1A">
            <w:pPr>
              <w:snapToGrid w:val="0"/>
              <w:rPr>
                <w:rFonts w:ascii="宋体" w:hAnsi="宋体" w:cs="宋体"/>
                <w:sz w:val="18"/>
                <w:szCs w:val="18"/>
              </w:rPr>
            </w:pPr>
          </w:p>
        </w:tc>
      </w:tr>
      <w:tr w:rsidR="00A90B1A" w14:paraId="5669CD21" w14:textId="77777777" w:rsidTr="007D17DB">
        <w:trPr>
          <w:gridAfter w:val="1"/>
          <w:wAfter w:w="1611" w:type="dxa"/>
          <w:trHeight w:val="305"/>
        </w:trPr>
        <w:tc>
          <w:tcPr>
            <w:tcW w:w="988" w:type="dxa"/>
            <w:vMerge/>
            <w:tcBorders>
              <w:left w:val="single" w:sz="4" w:space="0" w:color="000000"/>
            </w:tcBorders>
          </w:tcPr>
          <w:p w14:paraId="207B4788" w14:textId="77777777" w:rsidR="00A90B1A" w:rsidRPr="00CD2620" w:rsidRDefault="00A90B1A" w:rsidP="00A90B1A"/>
        </w:tc>
        <w:tc>
          <w:tcPr>
            <w:tcW w:w="2136" w:type="dxa"/>
            <w:tcBorders>
              <w:top w:val="single" w:sz="4" w:space="0" w:color="000000"/>
              <w:left w:val="single" w:sz="4" w:space="0" w:color="000000"/>
              <w:bottom w:val="single" w:sz="4" w:space="0" w:color="000000"/>
            </w:tcBorders>
            <w:shd w:val="clear" w:color="auto" w:fill="auto"/>
          </w:tcPr>
          <w:p w14:paraId="3474019A" w14:textId="77777777" w:rsidR="00A90B1A" w:rsidRPr="007352BA" w:rsidRDefault="00A90B1A" w:rsidP="00A90B1A">
            <w:ins w:id="332" w:author="dell" w:date="2017-03-03T15:06:00Z">
              <w:r w:rsidRPr="00DB5B05">
                <w:t>2017/2/17</w:t>
              </w:r>
            </w:ins>
            <w:del w:id="333" w:author="dell" w:date="2017-03-03T14:18:00Z">
              <w:r w:rsidRPr="005322D3" w:rsidDel="00393590">
                <w:delText>2017/1/12</w:delText>
              </w:r>
            </w:del>
          </w:p>
        </w:tc>
        <w:tc>
          <w:tcPr>
            <w:tcW w:w="4783" w:type="dxa"/>
            <w:tcBorders>
              <w:top w:val="single" w:sz="4" w:space="0" w:color="000000"/>
              <w:left w:val="single" w:sz="4" w:space="0" w:color="000000"/>
              <w:bottom w:val="single" w:sz="4" w:space="0" w:color="000000"/>
            </w:tcBorders>
            <w:shd w:val="clear" w:color="auto" w:fill="auto"/>
          </w:tcPr>
          <w:p w14:paraId="616E3893" w14:textId="77777777" w:rsidR="00A90B1A" w:rsidRPr="007352BA" w:rsidRDefault="00A90B1A" w:rsidP="00A90B1A">
            <w:ins w:id="334" w:author="dell" w:date="2017-03-03T15:05:00Z">
              <w:r w:rsidRPr="00057F00">
                <w:rPr>
                  <w:rFonts w:hint="eastAsia"/>
                </w:rPr>
                <w:t>更新联通机房系统巡检表</w:t>
              </w:r>
            </w:ins>
            <w:del w:id="335" w:author="dell" w:date="2017-03-03T14:18:00Z">
              <w:r w:rsidRPr="001E6994" w:rsidDel="00393590">
                <w:rPr>
                  <w:rFonts w:hint="eastAsia"/>
                </w:rPr>
                <w:delText>释放</w:delText>
              </w:r>
              <w:r w:rsidRPr="001E6994" w:rsidDel="00393590">
                <w:rPr>
                  <w:rFonts w:hint="eastAsia"/>
                </w:rPr>
                <w:delText>OS_SAP_DWDB_10.1.2.100/sapmnt/BWP</w:delText>
              </w:r>
              <w:r w:rsidRPr="001E6994" w:rsidDel="00393590">
                <w:rPr>
                  <w:rFonts w:hint="eastAsia"/>
                </w:rPr>
                <w:delText>日志空间</w:delText>
              </w:r>
            </w:del>
          </w:p>
        </w:tc>
        <w:tc>
          <w:tcPr>
            <w:tcW w:w="851" w:type="dxa"/>
            <w:tcBorders>
              <w:top w:val="single" w:sz="4" w:space="0" w:color="000000"/>
              <w:left w:val="single" w:sz="4" w:space="0" w:color="000000"/>
              <w:bottom w:val="single" w:sz="4" w:space="0" w:color="000000"/>
            </w:tcBorders>
            <w:shd w:val="clear" w:color="auto" w:fill="auto"/>
          </w:tcPr>
          <w:p w14:paraId="5C7D521E" w14:textId="77777777" w:rsidR="00A90B1A" w:rsidRPr="005373C4" w:rsidRDefault="00A90B1A" w:rsidP="00A90B1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EC42642" w14:textId="77777777" w:rsidR="00A90B1A" w:rsidRDefault="00A90B1A" w:rsidP="00A90B1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5FC9841" w14:textId="77777777" w:rsidR="00A90B1A" w:rsidRDefault="00A90B1A" w:rsidP="00A90B1A">
            <w:pPr>
              <w:snapToGrid w:val="0"/>
              <w:rPr>
                <w:rFonts w:ascii="宋体" w:hAnsi="宋体" w:cs="宋体"/>
                <w:sz w:val="18"/>
                <w:szCs w:val="18"/>
              </w:rPr>
            </w:pPr>
          </w:p>
        </w:tc>
      </w:tr>
      <w:tr w:rsidR="003D5D6F" w14:paraId="52095D82" w14:textId="77777777" w:rsidTr="007D17DB">
        <w:trPr>
          <w:gridAfter w:val="1"/>
          <w:wAfter w:w="1611" w:type="dxa"/>
          <w:trHeight w:val="305"/>
        </w:trPr>
        <w:tc>
          <w:tcPr>
            <w:tcW w:w="988" w:type="dxa"/>
            <w:vMerge/>
            <w:tcBorders>
              <w:left w:val="single" w:sz="4" w:space="0" w:color="000000"/>
            </w:tcBorders>
          </w:tcPr>
          <w:p w14:paraId="33EF4AD3" w14:textId="77777777" w:rsidR="003D5D6F" w:rsidRPr="00CD2620" w:rsidRDefault="003D5D6F" w:rsidP="003D5D6F"/>
        </w:tc>
        <w:tc>
          <w:tcPr>
            <w:tcW w:w="2136" w:type="dxa"/>
            <w:tcBorders>
              <w:top w:val="single" w:sz="4" w:space="0" w:color="000000"/>
              <w:left w:val="single" w:sz="4" w:space="0" w:color="000000"/>
              <w:bottom w:val="single" w:sz="4" w:space="0" w:color="000000"/>
            </w:tcBorders>
            <w:shd w:val="clear" w:color="auto" w:fill="auto"/>
          </w:tcPr>
          <w:p w14:paraId="7E164057" w14:textId="77777777" w:rsidR="003D5D6F" w:rsidRPr="007352BA" w:rsidRDefault="003D5D6F" w:rsidP="003D5D6F">
            <w:ins w:id="336" w:author="dell" w:date="2017-03-03T15:09:00Z">
              <w:r w:rsidRPr="00F25FE1">
                <w:t>2017/2/20</w:t>
              </w:r>
            </w:ins>
            <w:del w:id="337" w:author="dell" w:date="2017-03-03T14:18:00Z">
              <w:r w:rsidRPr="005322D3" w:rsidDel="00393590">
                <w:delText>2017/1/12</w:delText>
              </w:r>
            </w:del>
          </w:p>
        </w:tc>
        <w:tc>
          <w:tcPr>
            <w:tcW w:w="4783" w:type="dxa"/>
            <w:tcBorders>
              <w:top w:val="single" w:sz="4" w:space="0" w:color="000000"/>
              <w:left w:val="single" w:sz="4" w:space="0" w:color="000000"/>
              <w:bottom w:val="single" w:sz="4" w:space="0" w:color="000000"/>
            </w:tcBorders>
            <w:shd w:val="clear" w:color="auto" w:fill="auto"/>
          </w:tcPr>
          <w:p w14:paraId="36AF3295" w14:textId="77777777" w:rsidR="003D5D6F" w:rsidRPr="007352BA" w:rsidRDefault="003D5D6F" w:rsidP="003D5D6F">
            <w:ins w:id="338" w:author="dell" w:date="2017-03-03T15:09:00Z">
              <w:r w:rsidRPr="00F20DA1">
                <w:rPr>
                  <w:rFonts w:hint="eastAsia"/>
                </w:rPr>
                <w:t>技发部卓老师处理打印机问题</w:t>
              </w:r>
            </w:ins>
            <w:del w:id="339" w:author="dell" w:date="2017-03-03T14:18:00Z">
              <w:r w:rsidRPr="001E6994" w:rsidDel="00393590">
                <w:rPr>
                  <w:rFonts w:hint="eastAsia"/>
                </w:rPr>
                <w:delText>协调日立存储分析</w:delText>
              </w:r>
              <w:r w:rsidRPr="001E6994" w:rsidDel="00393590">
                <w:rPr>
                  <w:rFonts w:hint="eastAsia"/>
                </w:rPr>
                <w:delText>OA</w:delText>
              </w:r>
              <w:r w:rsidRPr="001E6994" w:rsidDel="00393590">
                <w:rPr>
                  <w:rFonts w:hint="eastAsia"/>
                </w:rPr>
                <w:delText>数据库服务器异常</w:delText>
              </w:r>
            </w:del>
          </w:p>
        </w:tc>
        <w:tc>
          <w:tcPr>
            <w:tcW w:w="851" w:type="dxa"/>
            <w:tcBorders>
              <w:top w:val="single" w:sz="4" w:space="0" w:color="000000"/>
              <w:left w:val="single" w:sz="4" w:space="0" w:color="000000"/>
              <w:bottom w:val="single" w:sz="4" w:space="0" w:color="000000"/>
            </w:tcBorders>
            <w:shd w:val="clear" w:color="auto" w:fill="auto"/>
          </w:tcPr>
          <w:p w14:paraId="7A344409" w14:textId="77777777" w:rsidR="003D5D6F" w:rsidRPr="005373C4" w:rsidRDefault="003D5D6F" w:rsidP="003D5D6F">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222F92B" w14:textId="77777777" w:rsidR="003D5D6F" w:rsidRDefault="003D5D6F" w:rsidP="003D5D6F">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2BDAFAD" w14:textId="77777777" w:rsidR="003D5D6F" w:rsidRDefault="003D5D6F" w:rsidP="003D5D6F">
            <w:pPr>
              <w:snapToGrid w:val="0"/>
              <w:rPr>
                <w:rFonts w:ascii="宋体" w:hAnsi="宋体" w:cs="宋体"/>
                <w:sz w:val="18"/>
                <w:szCs w:val="18"/>
              </w:rPr>
            </w:pPr>
          </w:p>
        </w:tc>
      </w:tr>
      <w:tr w:rsidR="003D5D6F" w14:paraId="76CD9C1F" w14:textId="77777777" w:rsidTr="007D17DB">
        <w:trPr>
          <w:gridAfter w:val="1"/>
          <w:wAfter w:w="1611" w:type="dxa"/>
          <w:trHeight w:val="305"/>
        </w:trPr>
        <w:tc>
          <w:tcPr>
            <w:tcW w:w="988" w:type="dxa"/>
            <w:vMerge/>
            <w:tcBorders>
              <w:left w:val="single" w:sz="4" w:space="0" w:color="000000"/>
            </w:tcBorders>
          </w:tcPr>
          <w:p w14:paraId="4C552003" w14:textId="77777777" w:rsidR="003D5D6F" w:rsidRPr="00CD2620" w:rsidRDefault="003D5D6F" w:rsidP="003D5D6F"/>
        </w:tc>
        <w:tc>
          <w:tcPr>
            <w:tcW w:w="2136" w:type="dxa"/>
            <w:tcBorders>
              <w:top w:val="single" w:sz="4" w:space="0" w:color="000000"/>
              <w:left w:val="single" w:sz="4" w:space="0" w:color="000000"/>
              <w:bottom w:val="single" w:sz="4" w:space="0" w:color="000000"/>
            </w:tcBorders>
            <w:shd w:val="clear" w:color="auto" w:fill="auto"/>
          </w:tcPr>
          <w:p w14:paraId="78BA007B" w14:textId="77777777" w:rsidR="003D5D6F" w:rsidRPr="007352BA" w:rsidRDefault="003D5D6F" w:rsidP="003D5D6F">
            <w:ins w:id="340" w:author="dell" w:date="2017-03-03T15:09:00Z">
              <w:r w:rsidRPr="00F25FE1">
                <w:t>2017/2/20</w:t>
              </w:r>
            </w:ins>
            <w:del w:id="341" w:author="dell" w:date="2017-03-03T14:18:00Z">
              <w:r w:rsidRPr="005322D3" w:rsidDel="00393590">
                <w:delText>2017/1/12</w:delText>
              </w:r>
            </w:del>
          </w:p>
        </w:tc>
        <w:tc>
          <w:tcPr>
            <w:tcW w:w="4783" w:type="dxa"/>
            <w:tcBorders>
              <w:top w:val="single" w:sz="4" w:space="0" w:color="000000"/>
              <w:left w:val="single" w:sz="4" w:space="0" w:color="000000"/>
              <w:bottom w:val="single" w:sz="4" w:space="0" w:color="000000"/>
            </w:tcBorders>
            <w:shd w:val="clear" w:color="auto" w:fill="auto"/>
          </w:tcPr>
          <w:p w14:paraId="12B17662" w14:textId="77777777" w:rsidR="003D5D6F" w:rsidRPr="007352BA" w:rsidRDefault="003D5D6F" w:rsidP="003D5D6F">
            <w:ins w:id="342" w:author="dell" w:date="2017-03-03T15:09:00Z">
              <w:r w:rsidRPr="00F20DA1">
                <w:rPr>
                  <w:rFonts w:hint="eastAsia"/>
                </w:rPr>
                <w:t>释放</w:t>
              </w:r>
              <w:r w:rsidRPr="00F20DA1">
                <w:rPr>
                  <w:rFonts w:hint="eastAsia"/>
                </w:rPr>
                <w:t>OS_SAP_DWDB_10.1.2.100/</w:t>
              </w:r>
              <w:proofErr w:type="spellStart"/>
              <w:r w:rsidRPr="00F20DA1">
                <w:rPr>
                  <w:rFonts w:hint="eastAsia"/>
                </w:rPr>
                <w:t>sapmnt</w:t>
              </w:r>
              <w:proofErr w:type="spellEnd"/>
              <w:r w:rsidRPr="00F20DA1">
                <w:rPr>
                  <w:rFonts w:hint="eastAsia"/>
                </w:rPr>
                <w:t>/BWP</w:t>
              </w:r>
              <w:r w:rsidRPr="00F20DA1">
                <w:rPr>
                  <w:rFonts w:hint="eastAsia"/>
                </w:rPr>
                <w:t>日志空间</w:t>
              </w:r>
            </w:ins>
            <w:del w:id="343" w:author="dell" w:date="2017-03-03T14:18:00Z">
              <w:r w:rsidRPr="001E6994" w:rsidDel="00393590">
                <w:rPr>
                  <w:rFonts w:hint="eastAsia"/>
                </w:rPr>
                <w:delText>联通机房金总检查服务器和网络设备情况</w:delText>
              </w:r>
            </w:del>
          </w:p>
        </w:tc>
        <w:tc>
          <w:tcPr>
            <w:tcW w:w="851" w:type="dxa"/>
            <w:tcBorders>
              <w:top w:val="single" w:sz="4" w:space="0" w:color="000000"/>
              <w:left w:val="single" w:sz="4" w:space="0" w:color="000000"/>
              <w:bottom w:val="single" w:sz="4" w:space="0" w:color="000000"/>
            </w:tcBorders>
            <w:shd w:val="clear" w:color="auto" w:fill="auto"/>
          </w:tcPr>
          <w:p w14:paraId="3D173F48" w14:textId="77777777" w:rsidR="003D5D6F" w:rsidRPr="005373C4" w:rsidRDefault="003D5D6F" w:rsidP="003D5D6F">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3FE3710B" w14:textId="77777777" w:rsidR="003D5D6F" w:rsidRDefault="003D5D6F" w:rsidP="003D5D6F">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3747C34" w14:textId="77777777" w:rsidR="003D5D6F" w:rsidRDefault="003D5D6F" w:rsidP="003D5D6F">
            <w:pPr>
              <w:snapToGrid w:val="0"/>
              <w:rPr>
                <w:rFonts w:ascii="宋体" w:hAnsi="宋体" w:cs="宋体"/>
                <w:sz w:val="18"/>
                <w:szCs w:val="18"/>
              </w:rPr>
            </w:pPr>
          </w:p>
        </w:tc>
      </w:tr>
      <w:tr w:rsidR="003D5D6F" w14:paraId="0968E2CD" w14:textId="77777777" w:rsidTr="007D17DB">
        <w:trPr>
          <w:gridAfter w:val="1"/>
          <w:wAfter w:w="1611" w:type="dxa"/>
          <w:trHeight w:val="305"/>
        </w:trPr>
        <w:tc>
          <w:tcPr>
            <w:tcW w:w="988" w:type="dxa"/>
            <w:vMerge/>
            <w:tcBorders>
              <w:left w:val="single" w:sz="4" w:space="0" w:color="000000"/>
            </w:tcBorders>
          </w:tcPr>
          <w:p w14:paraId="48EB4B2B" w14:textId="77777777" w:rsidR="003D5D6F" w:rsidRPr="00CD2620" w:rsidRDefault="003D5D6F" w:rsidP="003D5D6F"/>
        </w:tc>
        <w:tc>
          <w:tcPr>
            <w:tcW w:w="2136" w:type="dxa"/>
            <w:tcBorders>
              <w:top w:val="single" w:sz="4" w:space="0" w:color="000000"/>
              <w:left w:val="single" w:sz="4" w:space="0" w:color="000000"/>
              <w:bottom w:val="single" w:sz="4" w:space="0" w:color="000000"/>
            </w:tcBorders>
            <w:shd w:val="clear" w:color="auto" w:fill="auto"/>
          </w:tcPr>
          <w:p w14:paraId="05AF9ED8" w14:textId="77777777" w:rsidR="003D5D6F" w:rsidRPr="00403645" w:rsidRDefault="003D5D6F" w:rsidP="003D5D6F">
            <w:ins w:id="344" w:author="dell" w:date="2017-03-03T15:09:00Z">
              <w:r w:rsidRPr="00F25FE1">
                <w:t>2017/2/20</w:t>
              </w:r>
            </w:ins>
            <w:del w:id="345" w:author="dell" w:date="2017-03-03T14:18:00Z">
              <w:r w:rsidRPr="00A8145B" w:rsidDel="00393590">
                <w:delText>2017/1/12</w:delText>
              </w:r>
            </w:del>
          </w:p>
        </w:tc>
        <w:tc>
          <w:tcPr>
            <w:tcW w:w="4783" w:type="dxa"/>
            <w:tcBorders>
              <w:top w:val="single" w:sz="4" w:space="0" w:color="000000"/>
              <w:left w:val="single" w:sz="4" w:space="0" w:color="000000"/>
              <w:bottom w:val="single" w:sz="4" w:space="0" w:color="000000"/>
            </w:tcBorders>
            <w:shd w:val="clear" w:color="auto" w:fill="auto"/>
          </w:tcPr>
          <w:p w14:paraId="3D6D7F5D" w14:textId="77777777" w:rsidR="003D5D6F" w:rsidRPr="00403645" w:rsidRDefault="003D5D6F" w:rsidP="003D5D6F">
            <w:ins w:id="346" w:author="dell" w:date="2017-03-03T15:09:00Z">
              <w:r w:rsidRPr="00F20DA1">
                <w:rPr>
                  <w:rFonts w:hint="eastAsia"/>
                </w:rPr>
                <w:t>统计</w:t>
              </w:r>
              <w:proofErr w:type="spellStart"/>
              <w:r w:rsidRPr="00F20DA1">
                <w:rPr>
                  <w:rFonts w:hint="eastAsia"/>
                </w:rPr>
                <w:t>linux</w:t>
              </w:r>
              <w:proofErr w:type="spellEnd"/>
              <w:r w:rsidRPr="00F20DA1">
                <w:rPr>
                  <w:rFonts w:hint="eastAsia"/>
                </w:rPr>
                <w:t xml:space="preserve"> window</w:t>
              </w:r>
              <w:r w:rsidRPr="00F20DA1">
                <w:rPr>
                  <w:rFonts w:hint="eastAsia"/>
                </w:rPr>
                <w:t>服务器数量</w:t>
              </w:r>
            </w:ins>
            <w:del w:id="347" w:author="dell" w:date="2017-03-03T14:18:00Z">
              <w:r w:rsidRPr="00C05265" w:rsidDel="00393590">
                <w:rPr>
                  <w:rFonts w:hint="eastAsia"/>
                </w:rPr>
                <w:delText>打浦路物业电力维护验证应用服务器状态</w:delText>
              </w:r>
            </w:del>
          </w:p>
        </w:tc>
        <w:tc>
          <w:tcPr>
            <w:tcW w:w="851" w:type="dxa"/>
            <w:tcBorders>
              <w:top w:val="single" w:sz="4" w:space="0" w:color="000000"/>
              <w:left w:val="single" w:sz="4" w:space="0" w:color="000000"/>
              <w:bottom w:val="single" w:sz="4" w:space="0" w:color="000000"/>
            </w:tcBorders>
            <w:shd w:val="clear" w:color="auto" w:fill="auto"/>
          </w:tcPr>
          <w:p w14:paraId="2CBBE3C9" w14:textId="77777777" w:rsidR="003D5D6F" w:rsidRPr="005373C4" w:rsidRDefault="003D5D6F" w:rsidP="003D5D6F">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3F1E570F" w14:textId="77777777" w:rsidR="003D5D6F" w:rsidRDefault="003D5D6F" w:rsidP="003D5D6F">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9FEA767" w14:textId="77777777" w:rsidR="003D5D6F" w:rsidRDefault="003D5D6F" w:rsidP="003D5D6F">
            <w:pPr>
              <w:snapToGrid w:val="0"/>
              <w:rPr>
                <w:rFonts w:ascii="宋体" w:hAnsi="宋体" w:cs="宋体"/>
                <w:sz w:val="18"/>
                <w:szCs w:val="18"/>
              </w:rPr>
            </w:pPr>
          </w:p>
        </w:tc>
      </w:tr>
      <w:tr w:rsidR="003D5D6F" w14:paraId="41350585" w14:textId="77777777" w:rsidTr="007D17DB">
        <w:trPr>
          <w:gridAfter w:val="1"/>
          <w:wAfter w:w="1611" w:type="dxa"/>
          <w:trHeight w:val="305"/>
        </w:trPr>
        <w:tc>
          <w:tcPr>
            <w:tcW w:w="988" w:type="dxa"/>
            <w:vMerge/>
            <w:tcBorders>
              <w:left w:val="single" w:sz="4" w:space="0" w:color="000000"/>
            </w:tcBorders>
          </w:tcPr>
          <w:p w14:paraId="17D197C9" w14:textId="77777777" w:rsidR="003D5D6F" w:rsidRPr="00CD2620" w:rsidRDefault="003D5D6F" w:rsidP="003D5D6F"/>
        </w:tc>
        <w:tc>
          <w:tcPr>
            <w:tcW w:w="2136" w:type="dxa"/>
            <w:tcBorders>
              <w:top w:val="single" w:sz="4" w:space="0" w:color="000000"/>
              <w:left w:val="single" w:sz="4" w:space="0" w:color="000000"/>
              <w:bottom w:val="single" w:sz="4" w:space="0" w:color="000000"/>
            </w:tcBorders>
            <w:shd w:val="clear" w:color="auto" w:fill="auto"/>
          </w:tcPr>
          <w:p w14:paraId="5EB8AE2B" w14:textId="77777777" w:rsidR="003D5D6F" w:rsidRPr="00403645" w:rsidRDefault="003D5D6F" w:rsidP="003D5D6F">
            <w:ins w:id="348" w:author="dell" w:date="2017-03-03T15:09:00Z">
              <w:r w:rsidRPr="00F25FE1">
                <w:t>2017/2/20</w:t>
              </w:r>
            </w:ins>
            <w:del w:id="349" w:author="dell" w:date="2017-03-03T14:18:00Z">
              <w:r w:rsidRPr="00A8145B" w:rsidDel="00393590">
                <w:delText>2017/1/13</w:delText>
              </w:r>
            </w:del>
          </w:p>
        </w:tc>
        <w:tc>
          <w:tcPr>
            <w:tcW w:w="4783" w:type="dxa"/>
            <w:tcBorders>
              <w:top w:val="single" w:sz="4" w:space="0" w:color="000000"/>
              <w:left w:val="single" w:sz="4" w:space="0" w:color="000000"/>
              <w:bottom w:val="single" w:sz="4" w:space="0" w:color="000000"/>
            </w:tcBorders>
            <w:shd w:val="clear" w:color="auto" w:fill="auto"/>
          </w:tcPr>
          <w:p w14:paraId="6DFE91A4" w14:textId="77777777" w:rsidR="003D5D6F" w:rsidRPr="00403645" w:rsidRDefault="003D5D6F" w:rsidP="003D5D6F">
            <w:ins w:id="350" w:author="dell" w:date="2017-03-03T15:09:00Z">
              <w:r w:rsidRPr="00F20DA1">
                <w:rPr>
                  <w:rFonts w:hint="eastAsia"/>
                </w:rPr>
                <w:t>释放</w:t>
              </w:r>
              <w:r w:rsidRPr="00F20DA1">
                <w:rPr>
                  <w:rFonts w:hint="eastAsia"/>
                </w:rPr>
                <w:t>OS_SAP_SLM_10.1.2.25/oracle</w:t>
              </w:r>
              <w:r w:rsidRPr="00F20DA1">
                <w:rPr>
                  <w:rFonts w:hint="eastAsia"/>
                </w:rPr>
                <w:t>空间</w:t>
              </w:r>
            </w:ins>
            <w:del w:id="351" w:author="dell" w:date="2017-03-03T14:18:00Z">
              <w:r w:rsidRPr="00C05265" w:rsidDel="00393590">
                <w:rPr>
                  <w:rFonts w:hint="eastAsia"/>
                </w:rPr>
                <w:delText>释放</w:delText>
              </w:r>
              <w:r w:rsidRPr="00C05265" w:rsidDel="00393590">
                <w:rPr>
                  <w:rFonts w:hint="eastAsia"/>
                </w:rPr>
                <w:delText>OS_SAP_SLM_10.1.2.25/oracle</w:delText>
              </w:r>
              <w:r w:rsidRPr="00C05265" w:rsidDel="00393590">
                <w:rPr>
                  <w:rFonts w:hint="eastAsia"/>
                </w:rPr>
                <w:delText>空间</w:delText>
              </w:r>
            </w:del>
          </w:p>
        </w:tc>
        <w:tc>
          <w:tcPr>
            <w:tcW w:w="851" w:type="dxa"/>
            <w:tcBorders>
              <w:top w:val="single" w:sz="4" w:space="0" w:color="000000"/>
              <w:left w:val="single" w:sz="4" w:space="0" w:color="000000"/>
              <w:bottom w:val="single" w:sz="4" w:space="0" w:color="000000"/>
            </w:tcBorders>
            <w:shd w:val="clear" w:color="auto" w:fill="auto"/>
          </w:tcPr>
          <w:p w14:paraId="5A26419A" w14:textId="77777777" w:rsidR="003D5D6F" w:rsidRPr="005373C4" w:rsidRDefault="003D5D6F" w:rsidP="003D5D6F">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08AFA90F" w14:textId="77777777" w:rsidR="003D5D6F" w:rsidRDefault="003D5D6F" w:rsidP="003D5D6F">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5F55E71" w14:textId="77777777" w:rsidR="003D5D6F" w:rsidRDefault="003D5D6F" w:rsidP="003D5D6F">
            <w:pPr>
              <w:snapToGrid w:val="0"/>
              <w:rPr>
                <w:rFonts w:ascii="宋体" w:hAnsi="宋体" w:cs="宋体"/>
                <w:sz w:val="18"/>
                <w:szCs w:val="18"/>
              </w:rPr>
            </w:pPr>
          </w:p>
        </w:tc>
      </w:tr>
      <w:tr w:rsidR="00846727" w14:paraId="79C48AC6" w14:textId="77777777" w:rsidTr="007D17DB">
        <w:trPr>
          <w:gridAfter w:val="1"/>
          <w:wAfter w:w="1611" w:type="dxa"/>
          <w:trHeight w:val="305"/>
        </w:trPr>
        <w:tc>
          <w:tcPr>
            <w:tcW w:w="988" w:type="dxa"/>
            <w:vMerge/>
            <w:tcBorders>
              <w:left w:val="single" w:sz="4" w:space="0" w:color="000000"/>
            </w:tcBorders>
          </w:tcPr>
          <w:p w14:paraId="2A218B72" w14:textId="77777777" w:rsidR="00846727" w:rsidRPr="00CD2620" w:rsidRDefault="00846727" w:rsidP="00846727"/>
        </w:tc>
        <w:tc>
          <w:tcPr>
            <w:tcW w:w="2136" w:type="dxa"/>
            <w:tcBorders>
              <w:top w:val="single" w:sz="4" w:space="0" w:color="000000"/>
              <w:left w:val="single" w:sz="4" w:space="0" w:color="000000"/>
              <w:bottom w:val="single" w:sz="4" w:space="0" w:color="000000"/>
            </w:tcBorders>
            <w:shd w:val="clear" w:color="auto" w:fill="auto"/>
          </w:tcPr>
          <w:p w14:paraId="63EF5CDE" w14:textId="77777777" w:rsidR="00846727" w:rsidRPr="00B936A6" w:rsidDel="000202EE" w:rsidRDefault="003D5D6F" w:rsidP="00846727">
            <w:ins w:id="352" w:author="dell" w:date="2017-03-03T15:10:00Z">
              <w:r w:rsidRPr="003D5D6F">
                <w:t>2017/2/20</w:t>
              </w:r>
            </w:ins>
            <w:del w:id="353" w:author="dell" w:date="2017-03-03T14:18:00Z">
              <w:r w:rsidR="00846727" w:rsidRPr="00A8145B" w:rsidDel="00393590">
                <w:delText>2017/1/13</w:delText>
              </w:r>
            </w:del>
          </w:p>
        </w:tc>
        <w:tc>
          <w:tcPr>
            <w:tcW w:w="4783" w:type="dxa"/>
            <w:tcBorders>
              <w:top w:val="single" w:sz="4" w:space="0" w:color="000000"/>
              <w:left w:val="single" w:sz="4" w:space="0" w:color="000000"/>
              <w:bottom w:val="single" w:sz="4" w:space="0" w:color="000000"/>
            </w:tcBorders>
            <w:shd w:val="clear" w:color="auto" w:fill="auto"/>
          </w:tcPr>
          <w:p w14:paraId="70CAA349" w14:textId="77777777" w:rsidR="00846727" w:rsidRPr="00B936A6" w:rsidDel="00DE20C1" w:rsidRDefault="003D5D6F" w:rsidP="00846727">
            <w:ins w:id="354" w:author="dell" w:date="2017-03-03T15:10:00Z">
              <w:r w:rsidRPr="003D5D6F">
                <w:rPr>
                  <w:rFonts w:hint="eastAsia"/>
                </w:rPr>
                <w:t>配合</w:t>
              </w:r>
              <w:proofErr w:type="spellStart"/>
              <w:r w:rsidRPr="003D5D6F">
                <w:rPr>
                  <w:rFonts w:hint="eastAsia"/>
                </w:rPr>
                <w:t>husvm</w:t>
              </w:r>
              <w:proofErr w:type="spellEnd"/>
              <w:r w:rsidRPr="003D5D6F">
                <w:rPr>
                  <w:rFonts w:hint="eastAsia"/>
                </w:rPr>
                <w:t>维保工程师收集磁盘名称在两台服务器上不一致问题信息</w:t>
              </w:r>
            </w:ins>
            <w:del w:id="355" w:author="dell" w:date="2017-03-03T14:18:00Z">
              <w:r w:rsidR="00846727" w:rsidRPr="00C05265" w:rsidDel="00393590">
                <w:rPr>
                  <w:rFonts w:hint="eastAsia"/>
                </w:rPr>
                <w:delText>参加春节运维安排会议</w:delText>
              </w:r>
            </w:del>
          </w:p>
        </w:tc>
        <w:tc>
          <w:tcPr>
            <w:tcW w:w="851" w:type="dxa"/>
            <w:tcBorders>
              <w:top w:val="single" w:sz="4" w:space="0" w:color="000000"/>
              <w:left w:val="single" w:sz="4" w:space="0" w:color="000000"/>
              <w:bottom w:val="single" w:sz="4" w:space="0" w:color="000000"/>
            </w:tcBorders>
            <w:shd w:val="clear" w:color="auto" w:fill="auto"/>
          </w:tcPr>
          <w:p w14:paraId="28E72447" w14:textId="77777777" w:rsidR="00846727" w:rsidRPr="005373C4" w:rsidRDefault="00846727" w:rsidP="0084672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6677BE7" w14:textId="77777777" w:rsidR="00846727" w:rsidRDefault="00846727" w:rsidP="0084672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B092B08" w14:textId="77777777" w:rsidR="00846727" w:rsidRDefault="00846727" w:rsidP="00846727">
            <w:pPr>
              <w:snapToGrid w:val="0"/>
              <w:rPr>
                <w:rFonts w:ascii="宋体" w:hAnsi="宋体" w:cs="宋体"/>
                <w:sz w:val="18"/>
                <w:szCs w:val="18"/>
              </w:rPr>
            </w:pPr>
          </w:p>
        </w:tc>
      </w:tr>
      <w:tr w:rsidR="00363955" w14:paraId="13062521" w14:textId="77777777" w:rsidTr="007D17DB">
        <w:trPr>
          <w:gridAfter w:val="1"/>
          <w:wAfter w:w="1611" w:type="dxa"/>
          <w:trHeight w:val="305"/>
        </w:trPr>
        <w:tc>
          <w:tcPr>
            <w:tcW w:w="988" w:type="dxa"/>
            <w:vMerge/>
            <w:tcBorders>
              <w:left w:val="single" w:sz="4" w:space="0" w:color="000000"/>
            </w:tcBorders>
          </w:tcPr>
          <w:p w14:paraId="040CC8F7" w14:textId="77777777" w:rsidR="00363955" w:rsidRPr="00CD2620" w:rsidRDefault="00363955" w:rsidP="00363955"/>
        </w:tc>
        <w:tc>
          <w:tcPr>
            <w:tcW w:w="2136" w:type="dxa"/>
            <w:tcBorders>
              <w:top w:val="single" w:sz="4" w:space="0" w:color="000000"/>
              <w:left w:val="single" w:sz="4" w:space="0" w:color="000000"/>
              <w:bottom w:val="single" w:sz="4" w:space="0" w:color="000000"/>
            </w:tcBorders>
            <w:shd w:val="clear" w:color="auto" w:fill="auto"/>
          </w:tcPr>
          <w:p w14:paraId="79866918" w14:textId="77777777" w:rsidR="00363955" w:rsidRPr="00B936A6" w:rsidDel="000202EE" w:rsidRDefault="00363955" w:rsidP="00363955">
            <w:ins w:id="356" w:author="dell" w:date="2017-03-03T15:12:00Z">
              <w:r w:rsidRPr="005A410E">
                <w:t>2017/2/21</w:t>
              </w:r>
            </w:ins>
            <w:del w:id="357" w:author="dell" w:date="2017-03-03T14:19:00Z">
              <w:r w:rsidRPr="00A8145B" w:rsidDel="00393590">
                <w:delText>2017/1/13</w:delText>
              </w:r>
            </w:del>
          </w:p>
        </w:tc>
        <w:tc>
          <w:tcPr>
            <w:tcW w:w="4783" w:type="dxa"/>
            <w:tcBorders>
              <w:top w:val="single" w:sz="4" w:space="0" w:color="000000"/>
              <w:left w:val="single" w:sz="4" w:space="0" w:color="000000"/>
              <w:bottom w:val="single" w:sz="4" w:space="0" w:color="000000"/>
            </w:tcBorders>
            <w:shd w:val="clear" w:color="auto" w:fill="auto"/>
          </w:tcPr>
          <w:p w14:paraId="347AB4DB" w14:textId="77777777" w:rsidR="00363955" w:rsidRPr="00B936A6" w:rsidDel="00DE20C1" w:rsidRDefault="00363955" w:rsidP="00363955">
            <w:ins w:id="358" w:author="dell" w:date="2017-03-03T15:12:00Z">
              <w:r w:rsidRPr="0092060F">
                <w:rPr>
                  <w:rFonts w:hint="eastAsia"/>
                </w:rPr>
                <w:t>统计</w:t>
              </w:r>
              <w:proofErr w:type="spellStart"/>
              <w:r w:rsidRPr="0092060F">
                <w:rPr>
                  <w:rFonts w:hint="eastAsia"/>
                </w:rPr>
                <w:t>linux</w:t>
              </w:r>
              <w:proofErr w:type="spellEnd"/>
              <w:r w:rsidRPr="0092060F">
                <w:rPr>
                  <w:rFonts w:hint="eastAsia"/>
                </w:rPr>
                <w:t xml:space="preserve"> window</w:t>
              </w:r>
              <w:r w:rsidRPr="0092060F">
                <w:rPr>
                  <w:rFonts w:hint="eastAsia"/>
                </w:rPr>
                <w:t>服务器数量</w:t>
              </w:r>
            </w:ins>
            <w:del w:id="359" w:author="dell" w:date="2017-03-03T14:19:00Z">
              <w:r w:rsidRPr="00C05265" w:rsidDel="00393590">
                <w:rPr>
                  <w:rFonts w:hint="eastAsia"/>
                </w:rPr>
                <w:delText>配合</w:delText>
              </w:r>
              <w:r w:rsidRPr="00C05265" w:rsidDel="00393590">
                <w:rPr>
                  <w:rFonts w:hint="eastAsia"/>
                </w:rPr>
                <w:delText>HDS</w:delText>
              </w:r>
              <w:r w:rsidRPr="00C05265" w:rsidDel="00393590">
                <w:rPr>
                  <w:rFonts w:hint="eastAsia"/>
                </w:rPr>
                <w:delText>工程师分析存储分析</w:delText>
              </w:r>
              <w:r w:rsidRPr="00C05265" w:rsidDel="00393590">
                <w:rPr>
                  <w:rFonts w:hint="eastAsia"/>
                </w:rPr>
                <w:delText>OA</w:delText>
              </w:r>
              <w:r w:rsidRPr="00C05265" w:rsidDel="00393590">
                <w:rPr>
                  <w:rFonts w:hint="eastAsia"/>
                </w:rPr>
                <w:delText>数据库服务器异常</w:delText>
              </w:r>
            </w:del>
          </w:p>
        </w:tc>
        <w:tc>
          <w:tcPr>
            <w:tcW w:w="851" w:type="dxa"/>
            <w:tcBorders>
              <w:top w:val="single" w:sz="4" w:space="0" w:color="000000"/>
              <w:left w:val="single" w:sz="4" w:space="0" w:color="000000"/>
              <w:bottom w:val="single" w:sz="4" w:space="0" w:color="000000"/>
            </w:tcBorders>
            <w:shd w:val="clear" w:color="auto" w:fill="auto"/>
          </w:tcPr>
          <w:p w14:paraId="62790834" w14:textId="77777777" w:rsidR="00363955" w:rsidRPr="005373C4" w:rsidRDefault="00363955" w:rsidP="00363955">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83C9A24" w14:textId="77777777" w:rsidR="00363955" w:rsidRDefault="00363955" w:rsidP="00363955">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7F23C75" w14:textId="77777777" w:rsidR="00363955" w:rsidRDefault="00363955" w:rsidP="00363955">
            <w:pPr>
              <w:snapToGrid w:val="0"/>
              <w:rPr>
                <w:rFonts w:ascii="宋体" w:hAnsi="宋体" w:cs="宋体"/>
                <w:sz w:val="18"/>
                <w:szCs w:val="18"/>
              </w:rPr>
            </w:pPr>
          </w:p>
        </w:tc>
      </w:tr>
      <w:tr w:rsidR="00363955" w14:paraId="1278BBD3" w14:textId="77777777" w:rsidTr="007D17DB">
        <w:trPr>
          <w:gridAfter w:val="1"/>
          <w:wAfter w:w="1611" w:type="dxa"/>
          <w:trHeight w:val="305"/>
        </w:trPr>
        <w:tc>
          <w:tcPr>
            <w:tcW w:w="988" w:type="dxa"/>
            <w:vMerge/>
            <w:tcBorders>
              <w:left w:val="single" w:sz="4" w:space="0" w:color="000000"/>
            </w:tcBorders>
          </w:tcPr>
          <w:p w14:paraId="6DCB278C" w14:textId="77777777" w:rsidR="00363955" w:rsidRPr="00CD2620" w:rsidRDefault="00363955" w:rsidP="00363955"/>
        </w:tc>
        <w:tc>
          <w:tcPr>
            <w:tcW w:w="2136" w:type="dxa"/>
            <w:tcBorders>
              <w:top w:val="single" w:sz="4" w:space="0" w:color="000000"/>
              <w:left w:val="single" w:sz="4" w:space="0" w:color="000000"/>
              <w:bottom w:val="single" w:sz="4" w:space="0" w:color="000000"/>
            </w:tcBorders>
            <w:shd w:val="clear" w:color="auto" w:fill="auto"/>
          </w:tcPr>
          <w:p w14:paraId="25B9076B" w14:textId="77777777" w:rsidR="00363955" w:rsidRPr="00B936A6" w:rsidDel="000202EE" w:rsidRDefault="00363955" w:rsidP="00363955">
            <w:ins w:id="360" w:author="dell" w:date="2017-03-03T15:12:00Z">
              <w:r w:rsidRPr="005A410E">
                <w:t>2017/2/21</w:t>
              </w:r>
            </w:ins>
            <w:del w:id="361" w:author="dell" w:date="2017-03-03T14:19:00Z">
              <w:r w:rsidRPr="00A8145B" w:rsidDel="00393590">
                <w:delText>2017/1/13</w:delText>
              </w:r>
            </w:del>
          </w:p>
        </w:tc>
        <w:tc>
          <w:tcPr>
            <w:tcW w:w="4783" w:type="dxa"/>
            <w:tcBorders>
              <w:top w:val="single" w:sz="4" w:space="0" w:color="000000"/>
              <w:left w:val="single" w:sz="4" w:space="0" w:color="000000"/>
              <w:bottom w:val="single" w:sz="4" w:space="0" w:color="000000"/>
            </w:tcBorders>
            <w:shd w:val="clear" w:color="auto" w:fill="auto"/>
          </w:tcPr>
          <w:p w14:paraId="465E5A87" w14:textId="77777777" w:rsidR="00363955" w:rsidRPr="00B936A6" w:rsidDel="00DE20C1" w:rsidRDefault="00363955" w:rsidP="00363955">
            <w:ins w:id="362" w:author="dell" w:date="2017-03-03T15:12:00Z">
              <w:r w:rsidRPr="0092060F">
                <w:rPr>
                  <w:rFonts w:hint="eastAsia"/>
                </w:rPr>
                <w:t>配合</w:t>
              </w:r>
              <w:proofErr w:type="spellStart"/>
              <w:r w:rsidRPr="0092060F">
                <w:rPr>
                  <w:rFonts w:hint="eastAsia"/>
                </w:rPr>
                <w:t>husvm</w:t>
              </w:r>
              <w:proofErr w:type="spellEnd"/>
              <w:r w:rsidRPr="0092060F">
                <w:rPr>
                  <w:rFonts w:hint="eastAsia"/>
                </w:rPr>
                <w:t>维保工程师收集磁盘名称在两台服务器上不一致问题信息</w:t>
              </w:r>
            </w:ins>
            <w:del w:id="363" w:author="dell" w:date="2017-03-03T14:19:00Z">
              <w:r w:rsidRPr="00C05265" w:rsidDel="00393590">
                <w:rPr>
                  <w:rFonts w:hint="eastAsia"/>
                </w:rPr>
                <w:delText>打浦路物业电力维护验证应用服务器状态</w:delText>
              </w:r>
            </w:del>
          </w:p>
        </w:tc>
        <w:tc>
          <w:tcPr>
            <w:tcW w:w="851" w:type="dxa"/>
            <w:tcBorders>
              <w:top w:val="single" w:sz="4" w:space="0" w:color="000000"/>
              <w:left w:val="single" w:sz="4" w:space="0" w:color="000000"/>
              <w:bottom w:val="single" w:sz="4" w:space="0" w:color="000000"/>
            </w:tcBorders>
            <w:shd w:val="clear" w:color="auto" w:fill="auto"/>
          </w:tcPr>
          <w:p w14:paraId="2CC3D1E6" w14:textId="77777777" w:rsidR="00363955" w:rsidRPr="005373C4" w:rsidRDefault="00363955" w:rsidP="00363955">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F582AC3" w14:textId="77777777" w:rsidR="00363955" w:rsidRDefault="00363955" w:rsidP="00363955">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46D5C40" w14:textId="77777777" w:rsidR="00363955" w:rsidRDefault="00363955" w:rsidP="00363955">
            <w:pPr>
              <w:snapToGrid w:val="0"/>
              <w:rPr>
                <w:rFonts w:ascii="宋体" w:hAnsi="宋体" w:cs="宋体"/>
                <w:sz w:val="18"/>
                <w:szCs w:val="18"/>
              </w:rPr>
            </w:pPr>
          </w:p>
        </w:tc>
      </w:tr>
      <w:tr w:rsidR="00363955" w14:paraId="35647F70" w14:textId="77777777" w:rsidTr="007D17DB">
        <w:trPr>
          <w:gridAfter w:val="1"/>
          <w:wAfter w:w="1611" w:type="dxa"/>
          <w:trHeight w:val="305"/>
        </w:trPr>
        <w:tc>
          <w:tcPr>
            <w:tcW w:w="988" w:type="dxa"/>
            <w:vMerge/>
            <w:tcBorders>
              <w:left w:val="single" w:sz="4" w:space="0" w:color="000000"/>
            </w:tcBorders>
          </w:tcPr>
          <w:p w14:paraId="3CCA4673" w14:textId="77777777" w:rsidR="00363955" w:rsidRPr="00CD2620" w:rsidRDefault="00363955" w:rsidP="00363955"/>
        </w:tc>
        <w:tc>
          <w:tcPr>
            <w:tcW w:w="2136" w:type="dxa"/>
            <w:tcBorders>
              <w:top w:val="single" w:sz="4" w:space="0" w:color="000000"/>
              <w:left w:val="single" w:sz="4" w:space="0" w:color="000000"/>
              <w:bottom w:val="single" w:sz="4" w:space="0" w:color="000000"/>
            </w:tcBorders>
            <w:shd w:val="clear" w:color="auto" w:fill="auto"/>
          </w:tcPr>
          <w:p w14:paraId="36FD777B" w14:textId="77777777" w:rsidR="00363955" w:rsidRPr="00B936A6" w:rsidDel="000202EE" w:rsidRDefault="00363955" w:rsidP="00363955">
            <w:ins w:id="364" w:author="dell" w:date="2017-03-03T15:12:00Z">
              <w:r w:rsidRPr="005A410E">
                <w:t>2017/2/21</w:t>
              </w:r>
            </w:ins>
            <w:del w:id="365" w:author="dell" w:date="2017-03-03T14:19:00Z">
              <w:r w:rsidRPr="0010475F" w:rsidDel="00393590">
                <w:delText>2017/1/16</w:delText>
              </w:r>
            </w:del>
          </w:p>
        </w:tc>
        <w:tc>
          <w:tcPr>
            <w:tcW w:w="4783" w:type="dxa"/>
            <w:tcBorders>
              <w:top w:val="single" w:sz="4" w:space="0" w:color="000000"/>
              <w:left w:val="single" w:sz="4" w:space="0" w:color="000000"/>
              <w:bottom w:val="single" w:sz="4" w:space="0" w:color="000000"/>
            </w:tcBorders>
            <w:shd w:val="clear" w:color="auto" w:fill="auto"/>
          </w:tcPr>
          <w:p w14:paraId="34DD6B06" w14:textId="77777777" w:rsidR="00363955" w:rsidRPr="00B936A6" w:rsidDel="00DE20C1" w:rsidRDefault="00363955" w:rsidP="00363955">
            <w:ins w:id="366" w:author="dell" w:date="2017-03-03T15:12:00Z">
              <w:r w:rsidRPr="0092060F">
                <w:rPr>
                  <w:rFonts w:hint="eastAsia"/>
                </w:rPr>
                <w:t>协调周老师处理预算应用服务器</w:t>
              </w:r>
              <w:r w:rsidRPr="0092060F">
                <w:rPr>
                  <w:rFonts w:hint="eastAsia"/>
                </w:rPr>
                <w:t>C</w:t>
              </w:r>
              <w:r w:rsidRPr="0092060F">
                <w:rPr>
                  <w:rFonts w:hint="eastAsia"/>
                </w:rPr>
                <w:t>盘空间使用率较高清理空间</w:t>
              </w:r>
            </w:ins>
            <w:del w:id="367" w:author="dell" w:date="2017-03-03T14:19:00Z">
              <w:r w:rsidRPr="00E355E7" w:rsidDel="00393590">
                <w:rPr>
                  <w:rFonts w:hint="eastAsia"/>
                </w:rPr>
                <w:delText>OS_OA_oracleDG_10.1.20.106</w:delText>
              </w:r>
              <w:r w:rsidRPr="00E355E7" w:rsidDel="00393590">
                <w:rPr>
                  <w:rFonts w:hint="eastAsia"/>
                </w:rPr>
                <w:delText>增加</w:delText>
              </w:r>
              <w:r w:rsidRPr="00E355E7" w:rsidDel="00393590">
                <w:rPr>
                  <w:rFonts w:hint="eastAsia"/>
                </w:rPr>
                <w:delText>cpu</w:delText>
              </w:r>
              <w:r w:rsidRPr="00E355E7" w:rsidDel="00393590">
                <w:rPr>
                  <w:rFonts w:hint="eastAsia"/>
                </w:rPr>
                <w:delText>为</w:delText>
              </w:r>
              <w:r w:rsidRPr="00E355E7" w:rsidDel="00393590">
                <w:rPr>
                  <w:rFonts w:hint="eastAsia"/>
                </w:rPr>
                <w:delText>4core</w:delText>
              </w:r>
              <w:r w:rsidRPr="00E355E7" w:rsidDel="00393590">
                <w:rPr>
                  <w:rFonts w:hint="eastAsia"/>
                </w:rPr>
                <w:delText>和内存</w:delText>
              </w:r>
              <w:r w:rsidRPr="00E355E7" w:rsidDel="00393590">
                <w:rPr>
                  <w:rFonts w:hint="eastAsia"/>
                </w:rPr>
                <w:delText>8G.</w:delText>
              </w:r>
            </w:del>
          </w:p>
        </w:tc>
        <w:tc>
          <w:tcPr>
            <w:tcW w:w="851" w:type="dxa"/>
            <w:tcBorders>
              <w:top w:val="single" w:sz="4" w:space="0" w:color="000000"/>
              <w:left w:val="single" w:sz="4" w:space="0" w:color="000000"/>
              <w:bottom w:val="single" w:sz="4" w:space="0" w:color="000000"/>
            </w:tcBorders>
            <w:shd w:val="clear" w:color="auto" w:fill="auto"/>
          </w:tcPr>
          <w:p w14:paraId="2D5F87A4" w14:textId="77777777" w:rsidR="00363955" w:rsidRPr="005373C4" w:rsidRDefault="00363955" w:rsidP="00363955">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4E37CD7" w14:textId="77777777" w:rsidR="00363955" w:rsidRDefault="00363955" w:rsidP="00363955">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66390AE9" w14:textId="77777777" w:rsidR="00363955" w:rsidRDefault="00363955" w:rsidP="00363955">
            <w:pPr>
              <w:snapToGrid w:val="0"/>
              <w:rPr>
                <w:rFonts w:ascii="宋体" w:hAnsi="宋体" w:cs="宋体"/>
                <w:sz w:val="18"/>
                <w:szCs w:val="18"/>
              </w:rPr>
            </w:pPr>
            <w:del w:id="368" w:author="dell" w:date="2017-03-03T14:24:00Z">
              <w:r w:rsidRPr="00B95BF5" w:rsidDel="00EF4E2B">
                <w:rPr>
                  <w:rFonts w:ascii="宋体" w:hAnsi="宋体" w:cs="宋体"/>
                  <w:sz w:val="18"/>
                  <w:szCs w:val="18"/>
                </w:rPr>
                <w:delText>INC17001</w:delText>
              </w:r>
            </w:del>
          </w:p>
        </w:tc>
      </w:tr>
      <w:tr w:rsidR="00363955" w14:paraId="017277B7" w14:textId="77777777" w:rsidTr="007D17DB">
        <w:trPr>
          <w:gridAfter w:val="1"/>
          <w:wAfter w:w="1611" w:type="dxa"/>
          <w:trHeight w:val="305"/>
        </w:trPr>
        <w:tc>
          <w:tcPr>
            <w:tcW w:w="988" w:type="dxa"/>
            <w:vMerge/>
            <w:tcBorders>
              <w:left w:val="single" w:sz="4" w:space="0" w:color="000000"/>
            </w:tcBorders>
          </w:tcPr>
          <w:p w14:paraId="6B79A9A7" w14:textId="77777777" w:rsidR="00363955" w:rsidRPr="00CD2620" w:rsidRDefault="00363955" w:rsidP="00363955"/>
        </w:tc>
        <w:tc>
          <w:tcPr>
            <w:tcW w:w="2136" w:type="dxa"/>
            <w:tcBorders>
              <w:top w:val="single" w:sz="4" w:space="0" w:color="000000"/>
              <w:left w:val="single" w:sz="4" w:space="0" w:color="000000"/>
              <w:bottom w:val="single" w:sz="4" w:space="0" w:color="000000"/>
            </w:tcBorders>
            <w:shd w:val="clear" w:color="auto" w:fill="auto"/>
          </w:tcPr>
          <w:p w14:paraId="356E4DD3" w14:textId="77777777" w:rsidR="00363955" w:rsidRPr="002160ED" w:rsidRDefault="00363955" w:rsidP="00363955">
            <w:ins w:id="369" w:author="dell" w:date="2017-03-03T15:12:00Z">
              <w:r w:rsidRPr="005A410E">
                <w:t>2017/2/21</w:t>
              </w:r>
            </w:ins>
            <w:del w:id="370" w:author="dell" w:date="2017-03-03T14:19:00Z">
              <w:r w:rsidRPr="0010475F" w:rsidDel="00393590">
                <w:delText>2017/1/16</w:delText>
              </w:r>
            </w:del>
          </w:p>
        </w:tc>
        <w:tc>
          <w:tcPr>
            <w:tcW w:w="4783" w:type="dxa"/>
            <w:tcBorders>
              <w:top w:val="single" w:sz="4" w:space="0" w:color="000000"/>
              <w:left w:val="single" w:sz="4" w:space="0" w:color="000000"/>
              <w:bottom w:val="single" w:sz="4" w:space="0" w:color="000000"/>
            </w:tcBorders>
            <w:shd w:val="clear" w:color="auto" w:fill="auto"/>
          </w:tcPr>
          <w:p w14:paraId="63AC6FB1" w14:textId="77777777" w:rsidR="00363955" w:rsidRPr="00BB33DB" w:rsidDel="00CE4B4A" w:rsidRDefault="00363955" w:rsidP="00363955">
            <w:ins w:id="371" w:author="dell" w:date="2017-03-03T15:12:00Z">
              <w:r w:rsidRPr="0092060F">
                <w:rPr>
                  <w:rFonts w:hint="eastAsia"/>
                </w:rPr>
                <w:t>配合陈老师重启</w:t>
              </w:r>
              <w:r w:rsidRPr="0092060F">
                <w:rPr>
                  <w:rFonts w:hint="eastAsia"/>
                </w:rPr>
                <w:t>office</w:t>
              </w:r>
              <w:r w:rsidRPr="0092060F">
                <w:rPr>
                  <w:rFonts w:hint="eastAsia"/>
                </w:rPr>
                <w:t>激活服务器</w:t>
              </w:r>
            </w:ins>
            <w:del w:id="372" w:author="dell" w:date="2017-03-03T14:19:00Z">
              <w:r w:rsidRPr="00E355E7" w:rsidDel="00393590">
                <w:rPr>
                  <w:rFonts w:hint="eastAsia"/>
                </w:rPr>
                <w:delText>释放</w:delText>
              </w:r>
              <w:r w:rsidRPr="00E355E7" w:rsidDel="00393590">
                <w:rPr>
                  <w:rFonts w:hint="eastAsia"/>
                </w:rPr>
                <w:delText>OS_EP_oracle_10.1.1.23/oradata1</w:delText>
              </w:r>
              <w:r w:rsidRPr="00E355E7" w:rsidDel="00393590">
                <w:rPr>
                  <w:rFonts w:hint="eastAsia"/>
                </w:rPr>
                <w:delText>空间</w:delText>
              </w:r>
            </w:del>
          </w:p>
        </w:tc>
        <w:tc>
          <w:tcPr>
            <w:tcW w:w="851" w:type="dxa"/>
            <w:tcBorders>
              <w:top w:val="single" w:sz="4" w:space="0" w:color="000000"/>
              <w:left w:val="single" w:sz="4" w:space="0" w:color="000000"/>
              <w:bottom w:val="single" w:sz="4" w:space="0" w:color="000000"/>
            </w:tcBorders>
            <w:shd w:val="clear" w:color="auto" w:fill="auto"/>
          </w:tcPr>
          <w:p w14:paraId="6945C38C" w14:textId="77777777" w:rsidR="00363955" w:rsidRPr="005373C4" w:rsidRDefault="00363955" w:rsidP="00363955">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346BC16E" w14:textId="77777777" w:rsidR="00363955" w:rsidRDefault="00363955" w:rsidP="00363955">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24E85E32" w14:textId="77777777" w:rsidR="00363955" w:rsidRDefault="00363955" w:rsidP="00363955">
            <w:pPr>
              <w:snapToGrid w:val="0"/>
              <w:rPr>
                <w:rFonts w:ascii="宋体" w:hAnsi="宋体" w:cs="宋体"/>
                <w:sz w:val="18"/>
                <w:szCs w:val="18"/>
              </w:rPr>
            </w:pPr>
          </w:p>
        </w:tc>
      </w:tr>
      <w:tr w:rsidR="008C5CCD" w14:paraId="0D5D0FFD" w14:textId="77777777" w:rsidTr="007D17DB">
        <w:trPr>
          <w:gridAfter w:val="1"/>
          <w:wAfter w:w="1611" w:type="dxa"/>
          <w:trHeight w:val="305"/>
        </w:trPr>
        <w:tc>
          <w:tcPr>
            <w:tcW w:w="988" w:type="dxa"/>
            <w:vMerge/>
            <w:tcBorders>
              <w:left w:val="single" w:sz="4" w:space="0" w:color="000000"/>
            </w:tcBorders>
          </w:tcPr>
          <w:p w14:paraId="1F6748E7" w14:textId="77777777" w:rsidR="008C5CCD" w:rsidRPr="00CD2620" w:rsidRDefault="008C5CCD" w:rsidP="008C5CCD"/>
        </w:tc>
        <w:tc>
          <w:tcPr>
            <w:tcW w:w="2136" w:type="dxa"/>
            <w:tcBorders>
              <w:top w:val="single" w:sz="4" w:space="0" w:color="000000"/>
              <w:left w:val="single" w:sz="4" w:space="0" w:color="000000"/>
              <w:bottom w:val="single" w:sz="4" w:space="0" w:color="000000"/>
            </w:tcBorders>
            <w:shd w:val="clear" w:color="auto" w:fill="auto"/>
          </w:tcPr>
          <w:p w14:paraId="586479D8" w14:textId="77777777" w:rsidR="008C5CCD" w:rsidRPr="002160ED" w:rsidRDefault="008C5CCD" w:rsidP="008C5CCD">
            <w:ins w:id="373" w:author="dell" w:date="2017-03-03T15:13:00Z">
              <w:r w:rsidRPr="009B13B6">
                <w:t>2017/2/22</w:t>
              </w:r>
            </w:ins>
            <w:del w:id="374" w:author="dell" w:date="2017-03-03T14:19:00Z">
              <w:r w:rsidRPr="0010475F" w:rsidDel="00393590">
                <w:delText>2017/1/17</w:delText>
              </w:r>
            </w:del>
          </w:p>
        </w:tc>
        <w:tc>
          <w:tcPr>
            <w:tcW w:w="4783" w:type="dxa"/>
            <w:tcBorders>
              <w:top w:val="single" w:sz="4" w:space="0" w:color="000000"/>
              <w:left w:val="single" w:sz="4" w:space="0" w:color="000000"/>
              <w:bottom w:val="single" w:sz="4" w:space="0" w:color="000000"/>
            </w:tcBorders>
            <w:shd w:val="clear" w:color="auto" w:fill="auto"/>
          </w:tcPr>
          <w:p w14:paraId="21A33417" w14:textId="77777777" w:rsidR="008C5CCD" w:rsidRPr="00BB33DB" w:rsidDel="00CE4B4A" w:rsidRDefault="008C5CCD" w:rsidP="008C5CCD">
            <w:ins w:id="375" w:author="dell" w:date="2017-03-03T15:13:00Z">
              <w:r w:rsidRPr="00892131">
                <w:rPr>
                  <w:rFonts w:hint="eastAsia"/>
                </w:rPr>
                <w:t>联通机房配合</w:t>
              </w:r>
              <w:proofErr w:type="spellStart"/>
              <w:r w:rsidRPr="00892131">
                <w:rPr>
                  <w:rFonts w:hint="eastAsia"/>
                </w:rPr>
                <w:t>husvm</w:t>
              </w:r>
              <w:proofErr w:type="spellEnd"/>
              <w:r w:rsidRPr="00892131">
                <w:rPr>
                  <w:rFonts w:hint="eastAsia"/>
                </w:rPr>
                <w:t>维保工程师收集磁盘名称在两台服务器上不一致问题信息</w:t>
              </w:r>
            </w:ins>
            <w:del w:id="376" w:author="dell" w:date="2017-03-03T14:19:00Z">
              <w:r w:rsidRPr="00E355E7" w:rsidDel="00393590">
                <w:rPr>
                  <w:rFonts w:hint="eastAsia"/>
                </w:rPr>
                <w:delText>处理董老师打印机问题</w:delText>
              </w:r>
            </w:del>
          </w:p>
        </w:tc>
        <w:tc>
          <w:tcPr>
            <w:tcW w:w="851" w:type="dxa"/>
            <w:tcBorders>
              <w:top w:val="single" w:sz="4" w:space="0" w:color="000000"/>
              <w:left w:val="single" w:sz="4" w:space="0" w:color="000000"/>
              <w:bottom w:val="single" w:sz="4" w:space="0" w:color="000000"/>
            </w:tcBorders>
            <w:shd w:val="clear" w:color="auto" w:fill="auto"/>
          </w:tcPr>
          <w:p w14:paraId="0D1225A2" w14:textId="77777777" w:rsidR="008C5CCD" w:rsidRPr="005373C4" w:rsidRDefault="008C5CCD" w:rsidP="008C5CCD">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0C3A7213" w14:textId="77777777" w:rsidR="008C5CCD" w:rsidRDefault="008C5CCD" w:rsidP="008C5CCD">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3936FB8D" w14:textId="77777777" w:rsidR="008C5CCD" w:rsidRDefault="008C5CCD" w:rsidP="008C5CCD">
            <w:pPr>
              <w:snapToGrid w:val="0"/>
              <w:rPr>
                <w:rFonts w:ascii="宋体" w:hAnsi="宋体" w:cs="宋体"/>
                <w:sz w:val="18"/>
                <w:szCs w:val="18"/>
              </w:rPr>
            </w:pPr>
          </w:p>
        </w:tc>
      </w:tr>
      <w:tr w:rsidR="008C5CCD" w14:paraId="41407F7B" w14:textId="77777777" w:rsidTr="007D17DB">
        <w:trPr>
          <w:gridAfter w:val="1"/>
          <w:wAfter w:w="1611" w:type="dxa"/>
          <w:trHeight w:val="305"/>
        </w:trPr>
        <w:tc>
          <w:tcPr>
            <w:tcW w:w="988" w:type="dxa"/>
            <w:vMerge/>
            <w:tcBorders>
              <w:left w:val="single" w:sz="4" w:space="0" w:color="000000"/>
            </w:tcBorders>
          </w:tcPr>
          <w:p w14:paraId="463B267D" w14:textId="77777777" w:rsidR="008C5CCD" w:rsidRPr="00CD2620" w:rsidRDefault="008C5CCD" w:rsidP="008C5CCD"/>
        </w:tc>
        <w:tc>
          <w:tcPr>
            <w:tcW w:w="2136" w:type="dxa"/>
            <w:tcBorders>
              <w:top w:val="single" w:sz="4" w:space="0" w:color="000000"/>
              <w:left w:val="single" w:sz="4" w:space="0" w:color="000000"/>
              <w:bottom w:val="single" w:sz="4" w:space="0" w:color="000000"/>
            </w:tcBorders>
            <w:shd w:val="clear" w:color="auto" w:fill="auto"/>
          </w:tcPr>
          <w:p w14:paraId="6640717C" w14:textId="77777777" w:rsidR="008C5CCD" w:rsidRPr="002160ED" w:rsidRDefault="008C5CCD" w:rsidP="008C5CCD">
            <w:ins w:id="377" w:author="dell" w:date="2017-03-03T15:13:00Z">
              <w:r w:rsidRPr="009B13B6">
                <w:t>2017/2/22</w:t>
              </w:r>
            </w:ins>
            <w:del w:id="378" w:author="dell" w:date="2017-03-03T14:19:00Z">
              <w:r w:rsidRPr="0010475F" w:rsidDel="00393590">
                <w:delText>2017/1/17</w:delText>
              </w:r>
            </w:del>
          </w:p>
        </w:tc>
        <w:tc>
          <w:tcPr>
            <w:tcW w:w="4783" w:type="dxa"/>
            <w:tcBorders>
              <w:top w:val="single" w:sz="4" w:space="0" w:color="000000"/>
              <w:left w:val="single" w:sz="4" w:space="0" w:color="000000"/>
              <w:bottom w:val="single" w:sz="4" w:space="0" w:color="000000"/>
            </w:tcBorders>
            <w:shd w:val="clear" w:color="auto" w:fill="auto"/>
          </w:tcPr>
          <w:p w14:paraId="514E8759" w14:textId="77777777" w:rsidR="008C5CCD" w:rsidRPr="00BB33DB" w:rsidDel="00CE4B4A" w:rsidRDefault="008C5CCD" w:rsidP="008C5CCD">
            <w:ins w:id="379" w:author="dell" w:date="2017-03-03T15:13:00Z">
              <w:r w:rsidRPr="00892131">
                <w:rPr>
                  <w:rFonts w:hint="eastAsia"/>
                </w:rPr>
                <w:t>战略发展部郭老师加</w:t>
              </w:r>
              <w:r w:rsidRPr="00892131">
                <w:rPr>
                  <w:rFonts w:hint="eastAsia"/>
                </w:rPr>
                <w:t>1</w:t>
              </w:r>
              <w:r w:rsidRPr="00892131">
                <w:rPr>
                  <w:rFonts w:hint="eastAsia"/>
                </w:rPr>
                <w:t>个</w:t>
              </w:r>
              <w:r w:rsidRPr="00892131">
                <w:rPr>
                  <w:rFonts w:hint="eastAsia"/>
                </w:rPr>
                <w:t>2G</w:t>
              </w:r>
              <w:r w:rsidRPr="00892131">
                <w:rPr>
                  <w:rFonts w:hint="eastAsia"/>
                </w:rPr>
                <w:t>内存条</w:t>
              </w:r>
            </w:ins>
            <w:del w:id="380" w:author="dell" w:date="2017-03-03T14:19:00Z">
              <w:r w:rsidRPr="00E355E7" w:rsidDel="00393590">
                <w:rPr>
                  <w:rFonts w:hint="eastAsia"/>
                </w:rPr>
                <w:delText>处理财务部打印机卡纸问题</w:delText>
              </w:r>
            </w:del>
          </w:p>
        </w:tc>
        <w:tc>
          <w:tcPr>
            <w:tcW w:w="851" w:type="dxa"/>
            <w:tcBorders>
              <w:top w:val="single" w:sz="4" w:space="0" w:color="000000"/>
              <w:left w:val="single" w:sz="4" w:space="0" w:color="000000"/>
              <w:bottom w:val="single" w:sz="4" w:space="0" w:color="000000"/>
            </w:tcBorders>
            <w:shd w:val="clear" w:color="auto" w:fill="auto"/>
          </w:tcPr>
          <w:p w14:paraId="4CAB5159" w14:textId="77777777" w:rsidR="008C5CCD" w:rsidRPr="005373C4" w:rsidRDefault="008C5CCD" w:rsidP="008C5CCD">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35CB260" w14:textId="77777777" w:rsidR="008C5CCD" w:rsidRDefault="008C5CCD" w:rsidP="008C5CCD">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633EE0E" w14:textId="77777777" w:rsidR="008C5CCD" w:rsidRDefault="008C5CCD" w:rsidP="008C5CCD">
            <w:pPr>
              <w:snapToGrid w:val="0"/>
              <w:rPr>
                <w:rFonts w:ascii="宋体" w:hAnsi="宋体" w:cs="宋体"/>
                <w:sz w:val="18"/>
                <w:szCs w:val="18"/>
              </w:rPr>
            </w:pPr>
          </w:p>
        </w:tc>
      </w:tr>
      <w:tr w:rsidR="008C5CCD" w14:paraId="41883DB4" w14:textId="77777777" w:rsidTr="007D17DB">
        <w:trPr>
          <w:gridAfter w:val="1"/>
          <w:wAfter w:w="1611" w:type="dxa"/>
          <w:trHeight w:val="305"/>
        </w:trPr>
        <w:tc>
          <w:tcPr>
            <w:tcW w:w="988" w:type="dxa"/>
            <w:vMerge/>
            <w:tcBorders>
              <w:left w:val="single" w:sz="4" w:space="0" w:color="000000"/>
            </w:tcBorders>
          </w:tcPr>
          <w:p w14:paraId="626756D7" w14:textId="77777777" w:rsidR="008C5CCD" w:rsidRPr="00CD2620" w:rsidRDefault="008C5CCD" w:rsidP="008C5CCD"/>
        </w:tc>
        <w:tc>
          <w:tcPr>
            <w:tcW w:w="2136" w:type="dxa"/>
            <w:tcBorders>
              <w:top w:val="single" w:sz="4" w:space="0" w:color="000000"/>
              <w:left w:val="single" w:sz="4" w:space="0" w:color="000000"/>
              <w:bottom w:val="single" w:sz="4" w:space="0" w:color="000000"/>
            </w:tcBorders>
            <w:shd w:val="clear" w:color="auto" w:fill="auto"/>
          </w:tcPr>
          <w:p w14:paraId="317B690C" w14:textId="77777777" w:rsidR="008C5CCD" w:rsidRPr="002160ED" w:rsidRDefault="008C5CCD" w:rsidP="008C5CCD">
            <w:ins w:id="381" w:author="dell" w:date="2017-03-03T15:13:00Z">
              <w:r w:rsidRPr="009B13B6">
                <w:t>2017/2/22</w:t>
              </w:r>
            </w:ins>
            <w:del w:id="382" w:author="dell" w:date="2017-03-03T14:19:00Z">
              <w:r w:rsidRPr="0010475F" w:rsidDel="00393590">
                <w:delText>2017/1/17</w:delText>
              </w:r>
            </w:del>
          </w:p>
        </w:tc>
        <w:tc>
          <w:tcPr>
            <w:tcW w:w="4783" w:type="dxa"/>
            <w:tcBorders>
              <w:top w:val="single" w:sz="4" w:space="0" w:color="000000"/>
              <w:left w:val="single" w:sz="4" w:space="0" w:color="000000"/>
              <w:bottom w:val="single" w:sz="4" w:space="0" w:color="000000"/>
            </w:tcBorders>
            <w:shd w:val="clear" w:color="auto" w:fill="auto"/>
          </w:tcPr>
          <w:p w14:paraId="6679BD42" w14:textId="77777777" w:rsidR="008C5CCD" w:rsidRPr="00BB33DB" w:rsidDel="00CE4B4A" w:rsidRDefault="008C5CCD" w:rsidP="008C5CCD">
            <w:ins w:id="383" w:author="dell" w:date="2017-03-03T15:13:00Z">
              <w:r w:rsidRPr="00892131">
                <w:rPr>
                  <w:rFonts w:hint="eastAsia"/>
                </w:rPr>
                <w:t>联通机房硬件巡检</w:t>
              </w:r>
            </w:ins>
            <w:del w:id="384" w:author="dell" w:date="2017-03-03T14:19:00Z">
              <w:r w:rsidRPr="00E355E7" w:rsidDel="00393590">
                <w:rPr>
                  <w:rFonts w:hint="eastAsia"/>
                </w:rPr>
                <w:delText>迁移</w:delText>
              </w:r>
              <w:r w:rsidRPr="00E355E7" w:rsidDel="00393590">
                <w:rPr>
                  <w:rFonts w:hint="eastAsia"/>
                </w:rPr>
                <w:delText>NC</w:delText>
              </w:r>
              <w:r w:rsidRPr="00E355E7" w:rsidDel="00393590">
                <w:rPr>
                  <w:rFonts w:hint="eastAsia"/>
                </w:rPr>
                <w:delText>测试数据库服务器到</w:delText>
              </w:r>
              <w:r w:rsidRPr="00E355E7" w:rsidDel="00393590">
                <w:rPr>
                  <w:rFonts w:hint="eastAsia"/>
                </w:rPr>
                <w:delText>ldprod</w:delText>
              </w:r>
              <w:r w:rsidRPr="00E355E7" w:rsidDel="00393590">
                <w:rPr>
                  <w:rFonts w:hint="eastAsia"/>
                </w:rPr>
                <w:delText>平台</w:delText>
              </w:r>
            </w:del>
          </w:p>
        </w:tc>
        <w:tc>
          <w:tcPr>
            <w:tcW w:w="851" w:type="dxa"/>
            <w:tcBorders>
              <w:top w:val="single" w:sz="4" w:space="0" w:color="000000"/>
              <w:left w:val="single" w:sz="4" w:space="0" w:color="000000"/>
              <w:bottom w:val="single" w:sz="4" w:space="0" w:color="000000"/>
            </w:tcBorders>
            <w:shd w:val="clear" w:color="auto" w:fill="auto"/>
          </w:tcPr>
          <w:p w14:paraId="675E8D40" w14:textId="77777777" w:rsidR="008C5CCD" w:rsidRPr="005373C4" w:rsidRDefault="008C5CCD" w:rsidP="008C5CCD">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315DCF41" w14:textId="77777777" w:rsidR="008C5CCD" w:rsidRDefault="008C5CCD" w:rsidP="008C5CCD">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6E4C5E1" w14:textId="77777777" w:rsidR="008C5CCD" w:rsidRDefault="008C5CCD" w:rsidP="008C5CCD">
            <w:pPr>
              <w:snapToGrid w:val="0"/>
              <w:rPr>
                <w:rFonts w:ascii="宋体" w:hAnsi="宋体" w:cs="宋体"/>
                <w:sz w:val="18"/>
                <w:szCs w:val="18"/>
              </w:rPr>
            </w:pPr>
          </w:p>
        </w:tc>
      </w:tr>
      <w:tr w:rsidR="008C5CCD" w14:paraId="5F0A126E" w14:textId="77777777" w:rsidTr="007D17DB">
        <w:trPr>
          <w:gridAfter w:val="1"/>
          <w:wAfter w:w="1611" w:type="dxa"/>
          <w:trHeight w:val="305"/>
        </w:trPr>
        <w:tc>
          <w:tcPr>
            <w:tcW w:w="988" w:type="dxa"/>
            <w:vMerge/>
            <w:tcBorders>
              <w:left w:val="single" w:sz="4" w:space="0" w:color="000000"/>
            </w:tcBorders>
          </w:tcPr>
          <w:p w14:paraId="22B3EAB3" w14:textId="77777777" w:rsidR="008C5CCD" w:rsidRPr="00CD2620" w:rsidRDefault="008C5CCD" w:rsidP="008C5CCD"/>
        </w:tc>
        <w:tc>
          <w:tcPr>
            <w:tcW w:w="2136" w:type="dxa"/>
            <w:tcBorders>
              <w:top w:val="single" w:sz="4" w:space="0" w:color="000000"/>
              <w:left w:val="single" w:sz="4" w:space="0" w:color="000000"/>
              <w:bottom w:val="single" w:sz="4" w:space="0" w:color="000000"/>
            </w:tcBorders>
            <w:shd w:val="clear" w:color="auto" w:fill="auto"/>
          </w:tcPr>
          <w:p w14:paraId="6B3F935E" w14:textId="77777777" w:rsidR="008C5CCD" w:rsidRPr="002160ED" w:rsidRDefault="008C5CCD" w:rsidP="008C5CCD">
            <w:ins w:id="385" w:author="dell" w:date="2017-03-03T15:14:00Z">
              <w:r w:rsidRPr="00CB147E">
                <w:t>2017/2/23</w:t>
              </w:r>
            </w:ins>
            <w:del w:id="386" w:author="dell" w:date="2017-03-03T14:19:00Z">
              <w:r w:rsidRPr="00DD4901" w:rsidDel="00393590">
                <w:delText>2017/1/17</w:delText>
              </w:r>
            </w:del>
          </w:p>
        </w:tc>
        <w:tc>
          <w:tcPr>
            <w:tcW w:w="4783" w:type="dxa"/>
            <w:tcBorders>
              <w:top w:val="single" w:sz="4" w:space="0" w:color="000000"/>
              <w:left w:val="single" w:sz="4" w:space="0" w:color="000000"/>
              <w:bottom w:val="single" w:sz="4" w:space="0" w:color="000000"/>
            </w:tcBorders>
            <w:shd w:val="clear" w:color="auto" w:fill="auto"/>
          </w:tcPr>
          <w:p w14:paraId="01055BC9" w14:textId="77777777" w:rsidR="008C5CCD" w:rsidRPr="00BB33DB" w:rsidDel="00CE4B4A" w:rsidRDefault="008C5CCD" w:rsidP="008C5CCD">
            <w:ins w:id="387" w:author="dell" w:date="2017-03-03T15:13:00Z">
              <w:r w:rsidRPr="00231242">
                <w:rPr>
                  <w:rFonts w:hint="eastAsia"/>
                </w:rPr>
                <w:t>服务器应用系统巡检</w:t>
              </w:r>
            </w:ins>
            <w:del w:id="388" w:author="dell" w:date="2017-03-03T14:19:00Z">
              <w:r w:rsidRPr="007D3DA8" w:rsidDel="00393590">
                <w:rPr>
                  <w:rFonts w:hint="eastAsia"/>
                </w:rPr>
                <w:delText>配合王老师刷新</w:delText>
              </w:r>
              <w:r w:rsidRPr="007D3DA8" w:rsidDel="00393590">
                <w:rPr>
                  <w:rFonts w:hint="eastAsia"/>
                </w:rPr>
                <w:delText>NC</w:delText>
              </w:r>
              <w:r w:rsidRPr="007D3DA8" w:rsidDel="00393590">
                <w:rPr>
                  <w:rFonts w:hint="eastAsia"/>
                </w:rPr>
                <w:delText>测试数据库服务器</w:delText>
              </w:r>
            </w:del>
          </w:p>
        </w:tc>
        <w:tc>
          <w:tcPr>
            <w:tcW w:w="851" w:type="dxa"/>
            <w:tcBorders>
              <w:top w:val="single" w:sz="4" w:space="0" w:color="000000"/>
              <w:left w:val="single" w:sz="4" w:space="0" w:color="000000"/>
              <w:bottom w:val="single" w:sz="4" w:space="0" w:color="000000"/>
            </w:tcBorders>
            <w:shd w:val="clear" w:color="auto" w:fill="auto"/>
          </w:tcPr>
          <w:p w14:paraId="459EF161" w14:textId="77777777" w:rsidR="008C5CCD" w:rsidRPr="005373C4" w:rsidRDefault="008C5CCD" w:rsidP="008C5CCD">
            <w:ins w:id="389" w:author="dell" w:date="2017-03-03T15:14:00Z">
              <w:r w:rsidRPr="00670151">
                <w:rPr>
                  <w:rFonts w:hint="eastAsia"/>
                </w:rPr>
                <w:t>熊海龙</w:t>
              </w:r>
            </w:ins>
            <w:del w:id="390" w:author="dell" w:date="2017-03-03T15:14:00Z">
              <w:r w:rsidRPr="005373C4" w:rsidDel="008C5CCD">
                <w:rPr>
                  <w:rFonts w:hint="eastAsia"/>
                </w:rPr>
                <w:delText>吴厚跃</w:delText>
              </w:r>
            </w:del>
          </w:p>
        </w:tc>
        <w:tc>
          <w:tcPr>
            <w:tcW w:w="992" w:type="dxa"/>
            <w:tcBorders>
              <w:top w:val="single" w:sz="4" w:space="0" w:color="000000"/>
              <w:left w:val="single" w:sz="4" w:space="0" w:color="000000"/>
              <w:bottom w:val="single" w:sz="4" w:space="0" w:color="000000"/>
            </w:tcBorders>
            <w:shd w:val="clear" w:color="auto" w:fill="auto"/>
            <w:vAlign w:val="center"/>
          </w:tcPr>
          <w:p w14:paraId="7D9EFB64" w14:textId="77777777" w:rsidR="008C5CCD" w:rsidRDefault="008C5CCD" w:rsidP="008C5CCD">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71F18DF" w14:textId="77777777" w:rsidR="008C5CCD" w:rsidRDefault="008C5CCD" w:rsidP="008C5CCD">
            <w:pPr>
              <w:snapToGrid w:val="0"/>
              <w:rPr>
                <w:rFonts w:ascii="宋体" w:hAnsi="宋体" w:cs="宋体"/>
                <w:sz w:val="18"/>
                <w:szCs w:val="18"/>
              </w:rPr>
            </w:pPr>
          </w:p>
        </w:tc>
      </w:tr>
      <w:tr w:rsidR="008C5CCD" w14:paraId="036BBB25" w14:textId="77777777" w:rsidTr="007D17DB">
        <w:trPr>
          <w:gridAfter w:val="1"/>
          <w:wAfter w:w="1611" w:type="dxa"/>
          <w:trHeight w:val="305"/>
        </w:trPr>
        <w:tc>
          <w:tcPr>
            <w:tcW w:w="988" w:type="dxa"/>
            <w:vMerge/>
            <w:tcBorders>
              <w:left w:val="single" w:sz="4" w:space="0" w:color="000000"/>
            </w:tcBorders>
          </w:tcPr>
          <w:p w14:paraId="2071E3A0" w14:textId="77777777" w:rsidR="008C5CCD" w:rsidRPr="00CD2620" w:rsidRDefault="008C5CCD" w:rsidP="008C5CCD"/>
        </w:tc>
        <w:tc>
          <w:tcPr>
            <w:tcW w:w="2136" w:type="dxa"/>
            <w:tcBorders>
              <w:top w:val="single" w:sz="4" w:space="0" w:color="000000"/>
              <w:left w:val="single" w:sz="4" w:space="0" w:color="000000"/>
              <w:bottom w:val="single" w:sz="4" w:space="0" w:color="000000"/>
            </w:tcBorders>
            <w:shd w:val="clear" w:color="auto" w:fill="auto"/>
          </w:tcPr>
          <w:p w14:paraId="4C36268C" w14:textId="77777777" w:rsidR="008C5CCD" w:rsidRPr="002160ED" w:rsidRDefault="008C5CCD" w:rsidP="008C5CCD">
            <w:ins w:id="391" w:author="dell" w:date="2017-03-03T15:14:00Z">
              <w:r w:rsidRPr="00CB147E">
                <w:t>2017/2/24</w:t>
              </w:r>
            </w:ins>
            <w:del w:id="392" w:author="dell" w:date="2017-03-03T14:19:00Z">
              <w:r w:rsidRPr="00DD4901" w:rsidDel="00393590">
                <w:delText>2017/1/17</w:delText>
              </w:r>
            </w:del>
          </w:p>
        </w:tc>
        <w:tc>
          <w:tcPr>
            <w:tcW w:w="4783" w:type="dxa"/>
            <w:tcBorders>
              <w:top w:val="single" w:sz="4" w:space="0" w:color="000000"/>
              <w:left w:val="single" w:sz="4" w:space="0" w:color="000000"/>
              <w:bottom w:val="single" w:sz="4" w:space="0" w:color="000000"/>
            </w:tcBorders>
            <w:shd w:val="clear" w:color="auto" w:fill="auto"/>
          </w:tcPr>
          <w:p w14:paraId="5471B641" w14:textId="77777777" w:rsidR="008C5CCD" w:rsidRPr="00BB33DB" w:rsidDel="00CE4B4A" w:rsidRDefault="008C5CCD" w:rsidP="008C5CCD">
            <w:ins w:id="393" w:author="dell" w:date="2017-03-03T15:13:00Z">
              <w:r w:rsidRPr="00231242">
                <w:rPr>
                  <w:rFonts w:hint="eastAsia"/>
                </w:rPr>
                <w:t>服务器应用系统巡检</w:t>
              </w:r>
            </w:ins>
            <w:del w:id="394" w:author="dell" w:date="2017-03-03T14:19:00Z">
              <w:r w:rsidRPr="007D3DA8" w:rsidDel="00393590">
                <w:rPr>
                  <w:rFonts w:hint="eastAsia"/>
                </w:rPr>
                <w:delText>ECP</w:delText>
              </w:r>
              <w:r w:rsidRPr="007D3DA8" w:rsidDel="00393590">
                <w:rPr>
                  <w:rFonts w:hint="eastAsia"/>
                </w:rPr>
                <w:delText>（</w:delText>
              </w:r>
              <w:r w:rsidRPr="007D3DA8" w:rsidDel="00393590">
                <w:rPr>
                  <w:rFonts w:hint="eastAsia"/>
                </w:rPr>
                <w:delText>ERP</w:delText>
              </w:r>
              <w:r w:rsidRPr="007D3DA8" w:rsidDel="00393590">
                <w:rPr>
                  <w:rFonts w:hint="eastAsia"/>
                </w:rPr>
                <w:delText>生产环境），</w:delText>
              </w:r>
              <w:r w:rsidRPr="007D3DA8" w:rsidDel="00393590">
                <w:rPr>
                  <w:rFonts w:hint="eastAsia"/>
                </w:rPr>
                <w:delText>NBU</w:delText>
              </w:r>
              <w:r w:rsidRPr="007D3DA8" w:rsidDel="00393590">
                <w:rPr>
                  <w:rFonts w:hint="eastAsia"/>
                </w:rPr>
                <w:delText>调整保持周期为</w:delText>
              </w:r>
              <w:r w:rsidRPr="007D3DA8" w:rsidDel="00393590">
                <w:rPr>
                  <w:rFonts w:hint="eastAsia"/>
                </w:rPr>
                <w:delText>2</w:delText>
              </w:r>
              <w:r w:rsidRPr="007D3DA8" w:rsidDel="00393590">
                <w:rPr>
                  <w:rFonts w:hint="eastAsia"/>
                </w:rPr>
                <w:delText>个月</w:delText>
              </w:r>
            </w:del>
          </w:p>
        </w:tc>
        <w:tc>
          <w:tcPr>
            <w:tcW w:w="851" w:type="dxa"/>
            <w:tcBorders>
              <w:top w:val="single" w:sz="4" w:space="0" w:color="000000"/>
              <w:left w:val="single" w:sz="4" w:space="0" w:color="000000"/>
              <w:bottom w:val="single" w:sz="4" w:space="0" w:color="000000"/>
            </w:tcBorders>
            <w:shd w:val="clear" w:color="auto" w:fill="auto"/>
          </w:tcPr>
          <w:p w14:paraId="2969BCF2" w14:textId="77777777" w:rsidR="008C5CCD" w:rsidRPr="005373C4" w:rsidRDefault="008C5CCD" w:rsidP="008C5CCD">
            <w:ins w:id="395" w:author="dell" w:date="2017-03-03T15:14:00Z">
              <w:r w:rsidRPr="00670151">
                <w:rPr>
                  <w:rFonts w:hint="eastAsia"/>
                </w:rPr>
                <w:t>熊海龙</w:t>
              </w:r>
            </w:ins>
            <w:del w:id="396" w:author="dell" w:date="2017-03-03T15:14:00Z">
              <w:r w:rsidRPr="005373C4" w:rsidDel="008C5CCD">
                <w:rPr>
                  <w:rFonts w:hint="eastAsia"/>
                </w:rPr>
                <w:delText>吴厚跃</w:delText>
              </w:r>
            </w:del>
          </w:p>
        </w:tc>
        <w:tc>
          <w:tcPr>
            <w:tcW w:w="992" w:type="dxa"/>
            <w:tcBorders>
              <w:top w:val="single" w:sz="4" w:space="0" w:color="000000"/>
              <w:left w:val="single" w:sz="4" w:space="0" w:color="000000"/>
              <w:bottom w:val="single" w:sz="4" w:space="0" w:color="000000"/>
            </w:tcBorders>
            <w:shd w:val="clear" w:color="auto" w:fill="auto"/>
            <w:vAlign w:val="center"/>
          </w:tcPr>
          <w:p w14:paraId="588267E1" w14:textId="77777777" w:rsidR="008C5CCD" w:rsidRDefault="008C5CCD" w:rsidP="008C5CCD">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1DD80605" w14:textId="77777777" w:rsidR="008C5CCD" w:rsidRDefault="008C5CCD" w:rsidP="008C5CCD">
            <w:pPr>
              <w:snapToGrid w:val="0"/>
              <w:rPr>
                <w:rFonts w:ascii="宋体" w:hAnsi="宋体" w:cs="宋体"/>
                <w:sz w:val="18"/>
                <w:szCs w:val="18"/>
              </w:rPr>
            </w:pPr>
          </w:p>
        </w:tc>
      </w:tr>
      <w:tr w:rsidR="00C63B48" w14:paraId="292D77E7" w14:textId="77777777" w:rsidTr="007D17DB">
        <w:trPr>
          <w:gridAfter w:val="1"/>
          <w:wAfter w:w="1611" w:type="dxa"/>
          <w:trHeight w:val="305"/>
        </w:trPr>
        <w:tc>
          <w:tcPr>
            <w:tcW w:w="988" w:type="dxa"/>
            <w:vMerge/>
            <w:tcBorders>
              <w:left w:val="single" w:sz="4" w:space="0" w:color="000000"/>
            </w:tcBorders>
          </w:tcPr>
          <w:p w14:paraId="56F73F4D" w14:textId="77777777" w:rsidR="00C63B48" w:rsidRPr="00CD2620" w:rsidRDefault="00C63B48" w:rsidP="00C63B48"/>
        </w:tc>
        <w:tc>
          <w:tcPr>
            <w:tcW w:w="2136" w:type="dxa"/>
            <w:tcBorders>
              <w:top w:val="single" w:sz="4" w:space="0" w:color="000000"/>
              <w:left w:val="single" w:sz="4" w:space="0" w:color="000000"/>
              <w:bottom w:val="single" w:sz="4" w:space="0" w:color="000000"/>
            </w:tcBorders>
            <w:shd w:val="clear" w:color="auto" w:fill="auto"/>
          </w:tcPr>
          <w:p w14:paraId="6644440A" w14:textId="77777777" w:rsidR="00C63B48" w:rsidRPr="002160ED" w:rsidRDefault="00C63B48" w:rsidP="00C63B48">
            <w:ins w:id="397" w:author="dell" w:date="2017-03-03T15:39:00Z">
              <w:r w:rsidRPr="004236A7">
                <w:t>2017/2/27</w:t>
              </w:r>
            </w:ins>
            <w:del w:id="398" w:author="dell" w:date="2017-03-03T14:19:00Z">
              <w:r w:rsidRPr="00DD4901" w:rsidDel="00393590">
                <w:delText>2017/1/17</w:delText>
              </w:r>
            </w:del>
          </w:p>
        </w:tc>
        <w:tc>
          <w:tcPr>
            <w:tcW w:w="4783" w:type="dxa"/>
            <w:tcBorders>
              <w:top w:val="single" w:sz="4" w:space="0" w:color="000000"/>
              <w:left w:val="single" w:sz="4" w:space="0" w:color="000000"/>
              <w:bottom w:val="single" w:sz="4" w:space="0" w:color="000000"/>
            </w:tcBorders>
            <w:shd w:val="clear" w:color="auto" w:fill="auto"/>
          </w:tcPr>
          <w:p w14:paraId="63F31004" w14:textId="77777777" w:rsidR="00C63B48" w:rsidRPr="00BB33DB" w:rsidDel="00CE4B4A" w:rsidRDefault="00C63B48" w:rsidP="00C63B48">
            <w:ins w:id="399" w:author="dell" w:date="2017-03-03T15:39:00Z">
              <w:r w:rsidRPr="00151501">
                <w:rPr>
                  <w:rFonts w:hint="eastAsia"/>
                </w:rPr>
                <w:t>填写周报</w:t>
              </w:r>
            </w:ins>
            <w:del w:id="400" w:author="dell" w:date="2017-03-03T14:19:00Z">
              <w:r w:rsidRPr="007D3DA8" w:rsidDel="00393590">
                <w:rPr>
                  <w:rFonts w:hint="eastAsia"/>
                </w:rPr>
                <w:delText>OA</w:delText>
              </w:r>
              <w:r w:rsidRPr="007D3DA8" w:rsidDel="00393590">
                <w:rPr>
                  <w:rFonts w:hint="eastAsia"/>
                </w:rPr>
                <w:delText>数据库打一个</w:delText>
              </w:r>
              <w:r w:rsidRPr="007D3DA8" w:rsidDel="00393590">
                <w:rPr>
                  <w:rFonts w:hint="eastAsia"/>
                </w:rPr>
                <w:delText>Oracle</w:delText>
              </w:r>
              <w:r w:rsidRPr="007D3DA8" w:rsidDel="00393590">
                <w:rPr>
                  <w:rFonts w:hint="eastAsia"/>
                </w:rPr>
                <w:delText>的补丁</w:delText>
              </w:r>
              <w:r w:rsidRPr="007D3DA8" w:rsidDel="00393590">
                <w:rPr>
                  <w:rFonts w:hint="eastAsia"/>
                </w:rPr>
                <w:delText>13787307</w:delText>
              </w:r>
            </w:del>
          </w:p>
        </w:tc>
        <w:tc>
          <w:tcPr>
            <w:tcW w:w="851" w:type="dxa"/>
            <w:tcBorders>
              <w:top w:val="single" w:sz="4" w:space="0" w:color="000000"/>
              <w:left w:val="single" w:sz="4" w:space="0" w:color="000000"/>
              <w:bottom w:val="single" w:sz="4" w:space="0" w:color="000000"/>
            </w:tcBorders>
            <w:shd w:val="clear" w:color="auto" w:fill="auto"/>
          </w:tcPr>
          <w:p w14:paraId="7EBA683A" w14:textId="77777777" w:rsidR="00C63B48" w:rsidRPr="005373C4" w:rsidRDefault="00C63B48" w:rsidP="00C63B48">
            <w:ins w:id="401" w:author="dell" w:date="2017-03-03T15:14:00Z">
              <w:r w:rsidRPr="005373C4">
                <w:rPr>
                  <w:rFonts w:hint="eastAsia"/>
                </w:rPr>
                <w:t>吴厚跃</w:t>
              </w:r>
            </w:ins>
            <w:del w:id="402" w:author="dell" w:date="2017-03-03T15:14:00Z">
              <w:r w:rsidRPr="00670151" w:rsidDel="00B030CB">
                <w:rPr>
                  <w:rFonts w:hint="eastAsia"/>
                </w:rPr>
                <w:delText>熊海龙</w:delText>
              </w:r>
            </w:del>
          </w:p>
        </w:tc>
        <w:tc>
          <w:tcPr>
            <w:tcW w:w="992" w:type="dxa"/>
            <w:tcBorders>
              <w:top w:val="single" w:sz="4" w:space="0" w:color="000000"/>
              <w:left w:val="single" w:sz="4" w:space="0" w:color="000000"/>
              <w:bottom w:val="single" w:sz="4" w:space="0" w:color="000000"/>
            </w:tcBorders>
            <w:shd w:val="clear" w:color="auto" w:fill="auto"/>
            <w:vAlign w:val="center"/>
          </w:tcPr>
          <w:p w14:paraId="503D8629" w14:textId="77777777" w:rsidR="00C63B48" w:rsidRDefault="00C63B48" w:rsidP="00C63B48">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6350ADEE" w14:textId="77777777" w:rsidR="00C63B48" w:rsidRDefault="00C63B48" w:rsidP="00C63B48">
            <w:pPr>
              <w:snapToGrid w:val="0"/>
              <w:rPr>
                <w:rFonts w:ascii="宋体" w:hAnsi="宋体" w:cs="宋体"/>
                <w:sz w:val="18"/>
                <w:szCs w:val="18"/>
              </w:rPr>
            </w:pPr>
            <w:del w:id="403" w:author="dell" w:date="2017-03-03T14:24:00Z">
              <w:r w:rsidRPr="00B10BA8" w:rsidDel="00EF4E2B">
                <w:rPr>
                  <w:rFonts w:ascii="宋体" w:hAnsi="宋体" w:cs="宋体"/>
                  <w:sz w:val="18"/>
                  <w:szCs w:val="18"/>
                </w:rPr>
                <w:delText>CHG17002</w:delText>
              </w:r>
            </w:del>
          </w:p>
        </w:tc>
      </w:tr>
      <w:tr w:rsidR="00C63B48" w14:paraId="4CB0636C" w14:textId="77777777" w:rsidTr="007D17DB">
        <w:trPr>
          <w:gridAfter w:val="1"/>
          <w:wAfter w:w="1611" w:type="dxa"/>
          <w:trHeight w:val="305"/>
        </w:trPr>
        <w:tc>
          <w:tcPr>
            <w:tcW w:w="988" w:type="dxa"/>
            <w:vMerge/>
            <w:tcBorders>
              <w:left w:val="single" w:sz="4" w:space="0" w:color="000000"/>
            </w:tcBorders>
          </w:tcPr>
          <w:p w14:paraId="505D96BC" w14:textId="77777777" w:rsidR="00C63B48" w:rsidRPr="00CD2620" w:rsidRDefault="00C63B48" w:rsidP="00C63B48"/>
        </w:tc>
        <w:tc>
          <w:tcPr>
            <w:tcW w:w="2136" w:type="dxa"/>
            <w:tcBorders>
              <w:top w:val="single" w:sz="4" w:space="0" w:color="000000"/>
              <w:left w:val="single" w:sz="4" w:space="0" w:color="000000"/>
              <w:bottom w:val="single" w:sz="4" w:space="0" w:color="000000"/>
            </w:tcBorders>
            <w:shd w:val="clear" w:color="auto" w:fill="auto"/>
          </w:tcPr>
          <w:p w14:paraId="316C7E84" w14:textId="77777777" w:rsidR="00C63B48" w:rsidRPr="002160ED" w:rsidRDefault="00C63B48" w:rsidP="00C63B48">
            <w:ins w:id="404" w:author="dell" w:date="2017-03-03T15:39:00Z">
              <w:r w:rsidRPr="004236A7">
                <w:t>2017/2/27</w:t>
              </w:r>
            </w:ins>
            <w:del w:id="405" w:author="dell" w:date="2017-03-03T14:19:00Z">
              <w:r w:rsidRPr="006D240D" w:rsidDel="00393590">
                <w:delText>2017/1/18</w:delText>
              </w:r>
            </w:del>
          </w:p>
        </w:tc>
        <w:tc>
          <w:tcPr>
            <w:tcW w:w="4783" w:type="dxa"/>
            <w:tcBorders>
              <w:top w:val="single" w:sz="4" w:space="0" w:color="000000"/>
              <w:left w:val="single" w:sz="4" w:space="0" w:color="000000"/>
              <w:bottom w:val="single" w:sz="4" w:space="0" w:color="000000"/>
            </w:tcBorders>
            <w:shd w:val="clear" w:color="auto" w:fill="auto"/>
          </w:tcPr>
          <w:p w14:paraId="2A3E6E16" w14:textId="77777777" w:rsidR="00C63B48" w:rsidRPr="00BB33DB" w:rsidDel="00CE4B4A" w:rsidRDefault="00C63B48" w:rsidP="00C63B48">
            <w:ins w:id="406" w:author="dell" w:date="2017-03-03T15:39:00Z">
              <w:r w:rsidRPr="00151501">
                <w:rPr>
                  <w:rFonts w:hint="eastAsia"/>
                </w:rPr>
                <w:t>释放</w:t>
              </w:r>
              <w:r w:rsidRPr="00151501">
                <w:rPr>
                  <w:rFonts w:hint="eastAsia"/>
                </w:rPr>
                <w:t>OS_SAP_SLM_10.1.2.25/oracle</w:t>
              </w:r>
              <w:r w:rsidRPr="00151501">
                <w:rPr>
                  <w:rFonts w:hint="eastAsia"/>
                </w:rPr>
                <w:t>空间</w:t>
              </w:r>
            </w:ins>
            <w:del w:id="407" w:author="dell" w:date="2017-03-03T14:19:00Z">
              <w:r w:rsidRPr="00E003BC" w:rsidDel="00393590">
                <w:rPr>
                  <w:rFonts w:hint="eastAsia"/>
                </w:rPr>
                <w:delText>食堂测试股票交易主机</w:delText>
              </w:r>
            </w:del>
          </w:p>
        </w:tc>
        <w:tc>
          <w:tcPr>
            <w:tcW w:w="851" w:type="dxa"/>
            <w:tcBorders>
              <w:top w:val="single" w:sz="4" w:space="0" w:color="000000"/>
              <w:left w:val="single" w:sz="4" w:space="0" w:color="000000"/>
              <w:bottom w:val="single" w:sz="4" w:space="0" w:color="000000"/>
            </w:tcBorders>
            <w:shd w:val="clear" w:color="auto" w:fill="auto"/>
          </w:tcPr>
          <w:p w14:paraId="38121D8E" w14:textId="77777777" w:rsidR="00C63B48" w:rsidRPr="005373C4" w:rsidRDefault="00C63B48" w:rsidP="00C63B48">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A04A914" w14:textId="77777777" w:rsidR="00C63B48" w:rsidRDefault="00C63B48" w:rsidP="00C63B48">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FD72B9A" w14:textId="77777777" w:rsidR="00C63B48" w:rsidRDefault="00C63B48" w:rsidP="00C63B48">
            <w:pPr>
              <w:snapToGrid w:val="0"/>
              <w:rPr>
                <w:rFonts w:ascii="宋体" w:hAnsi="宋体" w:cs="宋体"/>
                <w:sz w:val="18"/>
                <w:szCs w:val="18"/>
              </w:rPr>
            </w:pPr>
          </w:p>
        </w:tc>
      </w:tr>
      <w:tr w:rsidR="00C63B48" w14:paraId="5B90E357" w14:textId="77777777" w:rsidTr="007D17DB">
        <w:trPr>
          <w:gridAfter w:val="1"/>
          <w:wAfter w:w="1611" w:type="dxa"/>
          <w:trHeight w:val="305"/>
        </w:trPr>
        <w:tc>
          <w:tcPr>
            <w:tcW w:w="988" w:type="dxa"/>
            <w:vMerge/>
            <w:tcBorders>
              <w:left w:val="single" w:sz="4" w:space="0" w:color="000000"/>
            </w:tcBorders>
          </w:tcPr>
          <w:p w14:paraId="25E31415" w14:textId="77777777" w:rsidR="00C63B48" w:rsidRPr="00CD2620" w:rsidRDefault="00C63B48" w:rsidP="00C63B48"/>
        </w:tc>
        <w:tc>
          <w:tcPr>
            <w:tcW w:w="2136" w:type="dxa"/>
            <w:tcBorders>
              <w:top w:val="single" w:sz="4" w:space="0" w:color="000000"/>
              <w:left w:val="single" w:sz="4" w:space="0" w:color="000000"/>
              <w:bottom w:val="single" w:sz="4" w:space="0" w:color="000000"/>
            </w:tcBorders>
            <w:shd w:val="clear" w:color="auto" w:fill="auto"/>
          </w:tcPr>
          <w:p w14:paraId="1386280C" w14:textId="77777777" w:rsidR="00C63B48" w:rsidRPr="002160ED" w:rsidRDefault="00C63B48" w:rsidP="00C63B48">
            <w:ins w:id="408" w:author="dell" w:date="2017-03-03T15:39:00Z">
              <w:r w:rsidRPr="004236A7">
                <w:t>2017/2/27</w:t>
              </w:r>
            </w:ins>
            <w:del w:id="409" w:author="dell" w:date="2017-03-03T14:19:00Z">
              <w:r w:rsidRPr="006D240D" w:rsidDel="00393590">
                <w:delText>2017/1/18</w:delText>
              </w:r>
            </w:del>
          </w:p>
        </w:tc>
        <w:tc>
          <w:tcPr>
            <w:tcW w:w="4783" w:type="dxa"/>
            <w:tcBorders>
              <w:top w:val="single" w:sz="4" w:space="0" w:color="000000"/>
              <w:left w:val="single" w:sz="4" w:space="0" w:color="000000"/>
              <w:bottom w:val="single" w:sz="4" w:space="0" w:color="000000"/>
            </w:tcBorders>
            <w:shd w:val="clear" w:color="auto" w:fill="auto"/>
          </w:tcPr>
          <w:p w14:paraId="1CBB139A" w14:textId="77777777" w:rsidR="00C63B48" w:rsidRPr="00BB33DB" w:rsidDel="00CE4B4A" w:rsidRDefault="00C63B48" w:rsidP="00C63B48">
            <w:ins w:id="410" w:author="dell" w:date="2017-03-03T15:39:00Z">
              <w:r w:rsidRPr="00151501">
                <w:rPr>
                  <w:rFonts w:hint="eastAsia"/>
                </w:rPr>
                <w:t>配合陈老师收集虚拟机版本相关信息</w:t>
              </w:r>
            </w:ins>
            <w:del w:id="411" w:author="dell" w:date="2017-03-03T14:19:00Z">
              <w:r w:rsidRPr="00E003BC" w:rsidDel="00393590">
                <w:rPr>
                  <w:rFonts w:hint="eastAsia"/>
                </w:rPr>
                <w:delText>释放</w:delText>
              </w:r>
              <w:r w:rsidRPr="00E003BC" w:rsidDel="00393590">
                <w:rPr>
                  <w:rFonts w:hint="eastAsia"/>
                </w:rPr>
                <w:delText>OS_EP_oracle_10.1.1.23/oradata1</w:delText>
              </w:r>
              <w:r w:rsidRPr="00E003BC" w:rsidDel="00393590">
                <w:rPr>
                  <w:rFonts w:hint="eastAsia"/>
                </w:rPr>
                <w:delText>空间</w:delText>
              </w:r>
            </w:del>
          </w:p>
        </w:tc>
        <w:tc>
          <w:tcPr>
            <w:tcW w:w="851" w:type="dxa"/>
            <w:tcBorders>
              <w:top w:val="single" w:sz="4" w:space="0" w:color="000000"/>
              <w:left w:val="single" w:sz="4" w:space="0" w:color="000000"/>
              <w:bottom w:val="single" w:sz="4" w:space="0" w:color="000000"/>
            </w:tcBorders>
            <w:shd w:val="clear" w:color="auto" w:fill="auto"/>
          </w:tcPr>
          <w:p w14:paraId="4FEBBA1C" w14:textId="77777777" w:rsidR="00C63B48" w:rsidRPr="005373C4" w:rsidRDefault="00C63B48" w:rsidP="00C63B48">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14FA2BC" w14:textId="77777777" w:rsidR="00C63B48" w:rsidRDefault="00C63B48" w:rsidP="00C63B48">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0722C29E" w14:textId="77777777" w:rsidR="00C63B48" w:rsidRDefault="00C63B48" w:rsidP="00C63B48">
            <w:pPr>
              <w:snapToGrid w:val="0"/>
              <w:rPr>
                <w:rFonts w:ascii="宋体" w:hAnsi="宋体" w:cs="宋体"/>
                <w:sz w:val="18"/>
                <w:szCs w:val="18"/>
              </w:rPr>
            </w:pPr>
          </w:p>
        </w:tc>
      </w:tr>
      <w:tr w:rsidR="00C63B48" w14:paraId="02489618" w14:textId="77777777" w:rsidTr="007D17DB">
        <w:trPr>
          <w:gridAfter w:val="1"/>
          <w:wAfter w:w="1611" w:type="dxa"/>
          <w:trHeight w:val="305"/>
        </w:trPr>
        <w:tc>
          <w:tcPr>
            <w:tcW w:w="988" w:type="dxa"/>
            <w:tcBorders>
              <w:left w:val="single" w:sz="4" w:space="0" w:color="000000"/>
            </w:tcBorders>
          </w:tcPr>
          <w:p w14:paraId="606E666E" w14:textId="77777777" w:rsidR="00C63B48" w:rsidRPr="00CD2620" w:rsidRDefault="00C63B48" w:rsidP="00C63B48"/>
        </w:tc>
        <w:tc>
          <w:tcPr>
            <w:tcW w:w="2136" w:type="dxa"/>
            <w:tcBorders>
              <w:top w:val="single" w:sz="4" w:space="0" w:color="000000"/>
              <w:left w:val="single" w:sz="4" w:space="0" w:color="000000"/>
              <w:bottom w:val="single" w:sz="4" w:space="0" w:color="000000"/>
            </w:tcBorders>
            <w:shd w:val="clear" w:color="auto" w:fill="auto"/>
          </w:tcPr>
          <w:p w14:paraId="065C8466" w14:textId="77777777" w:rsidR="00C63B48" w:rsidRPr="0069752A" w:rsidRDefault="00C63B48" w:rsidP="00C63B48">
            <w:ins w:id="412" w:author="dell" w:date="2017-03-03T15:40:00Z">
              <w:r w:rsidRPr="00A33042">
                <w:t>2017/2/28</w:t>
              </w:r>
            </w:ins>
            <w:del w:id="413" w:author="dell" w:date="2017-03-03T14:19:00Z">
              <w:r w:rsidRPr="007166D9" w:rsidDel="00393590">
                <w:delText>2017/1/2</w:delText>
              </w:r>
              <w:r w:rsidDel="00393590">
                <w:delText>6</w:delText>
              </w:r>
            </w:del>
          </w:p>
        </w:tc>
        <w:tc>
          <w:tcPr>
            <w:tcW w:w="4783" w:type="dxa"/>
            <w:tcBorders>
              <w:top w:val="single" w:sz="4" w:space="0" w:color="000000"/>
              <w:left w:val="single" w:sz="4" w:space="0" w:color="000000"/>
              <w:bottom w:val="single" w:sz="4" w:space="0" w:color="000000"/>
            </w:tcBorders>
            <w:shd w:val="clear" w:color="auto" w:fill="auto"/>
          </w:tcPr>
          <w:p w14:paraId="264FE8E4" w14:textId="77777777" w:rsidR="00C63B48" w:rsidRPr="00C53D55" w:rsidDel="00E90FBB" w:rsidRDefault="00C63B48" w:rsidP="00C63B48">
            <w:ins w:id="414" w:author="dell" w:date="2017-03-03T15:40:00Z">
              <w:r w:rsidRPr="000E4940">
                <w:rPr>
                  <w:rFonts w:hint="eastAsia"/>
                </w:rPr>
                <w:t>OA</w:t>
              </w:r>
              <w:r w:rsidRPr="000E4940">
                <w:rPr>
                  <w:rFonts w:hint="eastAsia"/>
                </w:rPr>
                <w:t>上申请开通邮件网关访问公网的</w:t>
              </w:r>
              <w:r w:rsidRPr="000E4940">
                <w:rPr>
                  <w:rFonts w:hint="eastAsia"/>
                </w:rPr>
                <w:t>FTP</w:t>
              </w:r>
              <w:r w:rsidRPr="000E4940">
                <w:rPr>
                  <w:rFonts w:hint="eastAsia"/>
                </w:rPr>
                <w:t>端口策略流程</w:t>
              </w:r>
            </w:ins>
            <w:del w:id="415" w:author="dell" w:date="2017-03-03T14:19:00Z">
              <w:r w:rsidDel="00393590">
                <w:rPr>
                  <w:rFonts w:hint="eastAsia"/>
                </w:rPr>
                <w:delText>服</w:delText>
              </w:r>
              <w:r w:rsidDel="00393590">
                <w:delText>务器巡检</w:delText>
              </w:r>
            </w:del>
          </w:p>
        </w:tc>
        <w:tc>
          <w:tcPr>
            <w:tcW w:w="851" w:type="dxa"/>
            <w:tcBorders>
              <w:top w:val="single" w:sz="4" w:space="0" w:color="000000"/>
              <w:left w:val="single" w:sz="4" w:space="0" w:color="000000"/>
              <w:bottom w:val="single" w:sz="4" w:space="0" w:color="000000"/>
            </w:tcBorders>
            <w:shd w:val="clear" w:color="auto" w:fill="auto"/>
          </w:tcPr>
          <w:p w14:paraId="62A63044" w14:textId="77777777" w:rsidR="00C63B48" w:rsidRPr="005373C4" w:rsidRDefault="00C63B48" w:rsidP="00C63B48">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1C969ECF" w14:textId="77777777" w:rsidR="00C63B48" w:rsidRDefault="00C63B48" w:rsidP="00C63B48">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9573993" w14:textId="77777777" w:rsidR="00C63B48" w:rsidRDefault="00C63B48" w:rsidP="00C63B48">
            <w:pPr>
              <w:snapToGrid w:val="0"/>
              <w:rPr>
                <w:rFonts w:ascii="宋体" w:hAnsi="宋体" w:cs="宋体"/>
                <w:sz w:val="18"/>
                <w:szCs w:val="18"/>
              </w:rPr>
            </w:pPr>
          </w:p>
        </w:tc>
      </w:tr>
      <w:tr w:rsidR="00C63B48" w14:paraId="5A048EED" w14:textId="77777777" w:rsidTr="007D17DB">
        <w:trPr>
          <w:gridAfter w:val="1"/>
          <w:wAfter w:w="1611" w:type="dxa"/>
          <w:trHeight w:val="305"/>
        </w:trPr>
        <w:tc>
          <w:tcPr>
            <w:tcW w:w="988" w:type="dxa"/>
            <w:tcBorders>
              <w:left w:val="single" w:sz="4" w:space="0" w:color="000000"/>
            </w:tcBorders>
          </w:tcPr>
          <w:p w14:paraId="35B2DA74" w14:textId="77777777" w:rsidR="00C63B48" w:rsidRPr="00CD2620" w:rsidRDefault="00C63B48" w:rsidP="00C63B48"/>
        </w:tc>
        <w:tc>
          <w:tcPr>
            <w:tcW w:w="2136" w:type="dxa"/>
            <w:tcBorders>
              <w:top w:val="single" w:sz="4" w:space="0" w:color="000000"/>
              <w:left w:val="single" w:sz="4" w:space="0" w:color="000000"/>
              <w:bottom w:val="single" w:sz="4" w:space="0" w:color="000000"/>
            </w:tcBorders>
            <w:shd w:val="clear" w:color="auto" w:fill="auto"/>
          </w:tcPr>
          <w:p w14:paraId="297375C7" w14:textId="77777777" w:rsidR="00C63B48" w:rsidRPr="0069752A" w:rsidRDefault="00C63B48" w:rsidP="00C63B48">
            <w:ins w:id="416" w:author="dell" w:date="2017-03-03T15:40:00Z">
              <w:r w:rsidRPr="00A33042">
                <w:t>2017/2/28</w:t>
              </w:r>
            </w:ins>
            <w:del w:id="417" w:author="dell" w:date="2017-03-03T14:19:00Z">
              <w:r w:rsidDel="00393590">
                <w:delText>2017/1/31</w:delText>
              </w:r>
            </w:del>
          </w:p>
        </w:tc>
        <w:tc>
          <w:tcPr>
            <w:tcW w:w="4783" w:type="dxa"/>
            <w:tcBorders>
              <w:top w:val="single" w:sz="4" w:space="0" w:color="000000"/>
              <w:left w:val="single" w:sz="4" w:space="0" w:color="000000"/>
              <w:bottom w:val="single" w:sz="4" w:space="0" w:color="000000"/>
            </w:tcBorders>
            <w:shd w:val="clear" w:color="auto" w:fill="auto"/>
          </w:tcPr>
          <w:p w14:paraId="4D7A1168" w14:textId="77777777" w:rsidR="00C63B48" w:rsidRPr="00C53D55" w:rsidDel="00E90FBB" w:rsidRDefault="00C63B48" w:rsidP="00C63B48">
            <w:ins w:id="418" w:author="dell" w:date="2017-03-03T15:40:00Z">
              <w:r w:rsidRPr="000E4940">
                <w:rPr>
                  <w:rFonts w:hint="eastAsia"/>
                </w:rPr>
                <w:t>分析查找邮件网关垃圾邮件增多问题</w:t>
              </w:r>
            </w:ins>
            <w:del w:id="419" w:author="dell" w:date="2017-03-03T14:19:00Z">
              <w:r w:rsidDel="00393590">
                <w:rPr>
                  <w:rFonts w:hint="eastAsia"/>
                </w:rPr>
                <w:delText>春</w:delText>
              </w:r>
              <w:r w:rsidDel="00393590">
                <w:delText>节</w:delText>
              </w:r>
              <w:r w:rsidDel="00393590">
                <w:rPr>
                  <w:rFonts w:hint="eastAsia"/>
                </w:rPr>
                <w:delText>保</w:delText>
              </w:r>
              <w:r w:rsidDel="00393590">
                <w:delText>障巡检</w:delText>
              </w:r>
            </w:del>
          </w:p>
        </w:tc>
        <w:tc>
          <w:tcPr>
            <w:tcW w:w="851" w:type="dxa"/>
            <w:tcBorders>
              <w:top w:val="single" w:sz="4" w:space="0" w:color="000000"/>
              <w:left w:val="single" w:sz="4" w:space="0" w:color="000000"/>
              <w:bottom w:val="single" w:sz="4" w:space="0" w:color="000000"/>
            </w:tcBorders>
            <w:shd w:val="clear" w:color="auto" w:fill="auto"/>
          </w:tcPr>
          <w:p w14:paraId="5EFAB2DF" w14:textId="77777777" w:rsidR="00C63B48" w:rsidRPr="005373C4" w:rsidRDefault="00C63B48" w:rsidP="00C63B48">
            <w:ins w:id="420" w:author="dell" w:date="2017-03-03T15:41:00Z">
              <w:r w:rsidRPr="005373C4">
                <w:rPr>
                  <w:rFonts w:hint="eastAsia"/>
                </w:rPr>
                <w:t>吴厚跃</w:t>
              </w:r>
            </w:ins>
            <w:del w:id="421" w:author="dell" w:date="2017-03-03T15:41:00Z">
              <w:r w:rsidDel="00C63B48">
                <w:rPr>
                  <w:rFonts w:hint="eastAsia"/>
                </w:rPr>
                <w:delText>丁传</w:delText>
              </w:r>
              <w:r w:rsidDel="00C63B48">
                <w:delText>海</w:delText>
              </w:r>
            </w:del>
          </w:p>
        </w:tc>
        <w:tc>
          <w:tcPr>
            <w:tcW w:w="992" w:type="dxa"/>
            <w:tcBorders>
              <w:top w:val="single" w:sz="4" w:space="0" w:color="000000"/>
              <w:left w:val="single" w:sz="4" w:space="0" w:color="000000"/>
              <w:bottom w:val="single" w:sz="4" w:space="0" w:color="000000"/>
            </w:tcBorders>
            <w:shd w:val="clear" w:color="auto" w:fill="auto"/>
            <w:vAlign w:val="center"/>
          </w:tcPr>
          <w:p w14:paraId="52AD0B06" w14:textId="77777777" w:rsidR="00C63B48" w:rsidRDefault="00C63B48" w:rsidP="00C63B48">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538CC23D" w14:textId="77777777" w:rsidR="00C63B48" w:rsidRDefault="00C63B48" w:rsidP="00C63B48">
            <w:pPr>
              <w:snapToGrid w:val="0"/>
              <w:rPr>
                <w:rFonts w:ascii="宋体" w:hAnsi="宋体" w:cs="宋体"/>
                <w:sz w:val="18"/>
                <w:szCs w:val="18"/>
              </w:rPr>
            </w:pPr>
          </w:p>
        </w:tc>
      </w:tr>
      <w:tr w:rsidR="00F5528A" w14:paraId="0EE9246A" w14:textId="77777777" w:rsidTr="007D17DB">
        <w:trPr>
          <w:gridAfter w:val="1"/>
          <w:wAfter w:w="1611" w:type="dxa"/>
          <w:trHeight w:val="305"/>
        </w:trPr>
        <w:tc>
          <w:tcPr>
            <w:tcW w:w="988" w:type="dxa"/>
            <w:vMerge w:val="restart"/>
            <w:tcBorders>
              <w:top w:val="single" w:sz="4" w:space="0" w:color="000000"/>
              <w:left w:val="single" w:sz="4" w:space="0" w:color="000000"/>
            </w:tcBorders>
          </w:tcPr>
          <w:p w14:paraId="7BEC0218" w14:textId="77777777" w:rsidR="00F5528A" w:rsidRDefault="00F5528A" w:rsidP="00F5528A"/>
          <w:p w14:paraId="2819576B" w14:textId="77777777" w:rsidR="00F5528A" w:rsidRDefault="00F5528A" w:rsidP="00F5528A"/>
          <w:p w14:paraId="6F3B71B8" w14:textId="77777777" w:rsidR="00F5528A" w:rsidRDefault="00F5528A" w:rsidP="00F5528A"/>
          <w:p w14:paraId="5686957B" w14:textId="77777777" w:rsidR="00F5528A" w:rsidRDefault="00F5528A" w:rsidP="00F5528A"/>
          <w:p w14:paraId="0421706C" w14:textId="77777777" w:rsidR="00F5528A" w:rsidRPr="00FA1126" w:rsidRDefault="00F5528A" w:rsidP="00F5528A">
            <w:r>
              <w:rPr>
                <w:rFonts w:hint="eastAsia"/>
              </w:rPr>
              <w:t>OA</w:t>
            </w:r>
          </w:p>
        </w:tc>
        <w:tc>
          <w:tcPr>
            <w:tcW w:w="2136" w:type="dxa"/>
            <w:tcBorders>
              <w:top w:val="single" w:sz="4" w:space="0" w:color="000000"/>
              <w:left w:val="single" w:sz="4" w:space="0" w:color="000000"/>
              <w:bottom w:val="single" w:sz="4" w:space="0" w:color="000000"/>
            </w:tcBorders>
            <w:shd w:val="clear" w:color="auto" w:fill="auto"/>
          </w:tcPr>
          <w:p w14:paraId="11E27F75" w14:textId="77777777" w:rsidR="00F5528A" w:rsidRPr="00D12251" w:rsidRDefault="00F5528A" w:rsidP="00F5528A">
            <w:ins w:id="422" w:author="dell" w:date="2017-03-03T14:23:00Z">
              <w:r w:rsidRPr="00D73938">
                <w:t>2017/2/6</w:t>
              </w:r>
            </w:ins>
            <w:del w:id="423" w:author="dell" w:date="2017-03-03T14:19:00Z">
              <w:r w:rsidRPr="00EE37DB" w:rsidDel="00393590">
                <w:delText>2017/1/3</w:delText>
              </w:r>
            </w:del>
          </w:p>
        </w:tc>
        <w:tc>
          <w:tcPr>
            <w:tcW w:w="4783" w:type="dxa"/>
            <w:tcBorders>
              <w:top w:val="single" w:sz="4" w:space="0" w:color="000000"/>
              <w:left w:val="single" w:sz="4" w:space="0" w:color="000000"/>
              <w:bottom w:val="single" w:sz="4" w:space="0" w:color="000000"/>
            </w:tcBorders>
            <w:shd w:val="clear" w:color="auto" w:fill="auto"/>
          </w:tcPr>
          <w:p w14:paraId="39406307" w14:textId="77777777" w:rsidR="00F5528A" w:rsidRPr="00746F4B" w:rsidRDefault="00F5528A" w:rsidP="00F5528A">
            <w:ins w:id="424" w:author="dell" w:date="2017-03-03T14:23:00Z">
              <w:r w:rsidRPr="0001366B">
                <w:rPr>
                  <w:rFonts w:hint="eastAsia"/>
                </w:rPr>
                <w:t>手动同步</w:t>
              </w:r>
              <w:r w:rsidRPr="0001366B">
                <w:rPr>
                  <w:rFonts w:hint="eastAsia"/>
                </w:rPr>
                <w:t>OA</w:t>
              </w:r>
              <w:r w:rsidRPr="0001366B">
                <w:rPr>
                  <w:rFonts w:hint="eastAsia"/>
                </w:rPr>
                <w:t>开发环境</w:t>
              </w:r>
              <w:r w:rsidRPr="0001366B">
                <w:rPr>
                  <w:rFonts w:hint="eastAsia"/>
                </w:rPr>
                <w:t>1</w:t>
              </w:r>
              <w:r w:rsidRPr="0001366B">
                <w:rPr>
                  <w:rFonts w:hint="eastAsia"/>
                </w:rPr>
                <w:t>月</w:t>
              </w:r>
              <w:r w:rsidRPr="0001366B">
                <w:rPr>
                  <w:rFonts w:hint="eastAsia"/>
                </w:rPr>
                <w:t>24</w:t>
              </w:r>
              <w:r w:rsidRPr="0001366B">
                <w:rPr>
                  <w:rFonts w:hint="eastAsia"/>
                </w:rPr>
                <w:t>日库</w:t>
              </w:r>
            </w:ins>
            <w:del w:id="425" w:author="dell" w:date="2017-03-03T14:19:00Z">
              <w:r w:rsidRPr="00CD06DA" w:rsidDel="00393590">
                <w:rPr>
                  <w:rFonts w:hint="eastAsia"/>
                </w:rPr>
                <w:delText>远程配合泛微处理绿地广东提了个问题查询数据库</w:delText>
              </w:r>
            </w:del>
          </w:p>
        </w:tc>
        <w:tc>
          <w:tcPr>
            <w:tcW w:w="851" w:type="dxa"/>
            <w:tcBorders>
              <w:top w:val="single" w:sz="4" w:space="0" w:color="000000"/>
              <w:left w:val="single" w:sz="4" w:space="0" w:color="000000"/>
              <w:bottom w:val="single" w:sz="4" w:space="0" w:color="000000"/>
            </w:tcBorders>
            <w:shd w:val="clear" w:color="auto" w:fill="auto"/>
          </w:tcPr>
          <w:p w14:paraId="7623CDDE" w14:textId="77777777" w:rsidR="00F5528A" w:rsidRPr="00994B0C" w:rsidRDefault="00F5528A" w:rsidP="00F5528A">
            <w:pPr>
              <w:rPr>
                <w:rFonts w:ascii="宋体" w:hAnsi="宋体" w:cs="宋体"/>
                <w:sz w:val="18"/>
                <w:szCs w:val="18"/>
              </w:rPr>
            </w:pPr>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69DC50B"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7D9D1986" w14:textId="77777777" w:rsidR="00F5528A" w:rsidRDefault="00F5528A" w:rsidP="00F5528A">
            <w:pPr>
              <w:snapToGrid w:val="0"/>
              <w:rPr>
                <w:rFonts w:ascii="宋体" w:hAnsi="宋体" w:cs="宋体"/>
                <w:sz w:val="18"/>
                <w:szCs w:val="18"/>
              </w:rPr>
            </w:pPr>
          </w:p>
        </w:tc>
      </w:tr>
      <w:tr w:rsidR="00F5528A" w14:paraId="38AE8BDE" w14:textId="77777777" w:rsidTr="007D17DB">
        <w:trPr>
          <w:gridAfter w:val="1"/>
          <w:wAfter w:w="1611" w:type="dxa"/>
          <w:trHeight w:val="317"/>
        </w:trPr>
        <w:tc>
          <w:tcPr>
            <w:tcW w:w="988" w:type="dxa"/>
            <w:vMerge/>
            <w:tcBorders>
              <w:left w:val="single" w:sz="4" w:space="0" w:color="000000"/>
            </w:tcBorders>
          </w:tcPr>
          <w:p w14:paraId="2126BE5E"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6661D70A" w14:textId="77777777" w:rsidR="00F5528A" w:rsidRPr="00D12251" w:rsidRDefault="00F5528A" w:rsidP="00F5528A">
            <w:ins w:id="426" w:author="dell" w:date="2017-03-03T14:23:00Z">
              <w:r w:rsidRPr="00D73938">
                <w:t>2017/2/7</w:t>
              </w:r>
            </w:ins>
            <w:del w:id="427" w:author="dell" w:date="2017-03-03T14:19:00Z">
              <w:r w:rsidRPr="00EE37DB" w:rsidDel="00393590">
                <w:delText>2017/1/3</w:delText>
              </w:r>
            </w:del>
          </w:p>
        </w:tc>
        <w:tc>
          <w:tcPr>
            <w:tcW w:w="4783" w:type="dxa"/>
            <w:tcBorders>
              <w:top w:val="single" w:sz="4" w:space="0" w:color="000000"/>
              <w:left w:val="single" w:sz="4" w:space="0" w:color="000000"/>
              <w:bottom w:val="single" w:sz="4" w:space="0" w:color="000000"/>
            </w:tcBorders>
            <w:shd w:val="clear" w:color="auto" w:fill="auto"/>
          </w:tcPr>
          <w:p w14:paraId="528391FE" w14:textId="77777777" w:rsidR="00F5528A" w:rsidRPr="00746F4B" w:rsidRDefault="00F5528A" w:rsidP="00F5528A">
            <w:ins w:id="428" w:author="dell" w:date="2017-03-03T14:23:00Z">
              <w:r w:rsidRPr="0001366B">
                <w:rPr>
                  <w:rFonts w:hint="eastAsia"/>
                </w:rPr>
                <w:t>配合李老师测试环境暂停运行删除脚本</w:t>
              </w:r>
            </w:ins>
            <w:del w:id="429" w:author="dell" w:date="2017-03-03T14:19:00Z">
              <w:r w:rsidRPr="00CD06DA" w:rsidDel="00393590">
                <w:rPr>
                  <w:rFonts w:hint="eastAsia"/>
                </w:rPr>
                <w:delText>配合李老师收集应用日志</w:delText>
              </w:r>
            </w:del>
          </w:p>
        </w:tc>
        <w:tc>
          <w:tcPr>
            <w:tcW w:w="851" w:type="dxa"/>
            <w:tcBorders>
              <w:top w:val="single" w:sz="4" w:space="0" w:color="000000"/>
              <w:left w:val="single" w:sz="4" w:space="0" w:color="000000"/>
              <w:bottom w:val="single" w:sz="4" w:space="0" w:color="000000"/>
            </w:tcBorders>
            <w:shd w:val="clear" w:color="auto" w:fill="auto"/>
          </w:tcPr>
          <w:p w14:paraId="1C84A4AD" w14:textId="77777777" w:rsidR="00F5528A" w:rsidRPr="00994B0C" w:rsidRDefault="00F5528A" w:rsidP="00F5528A">
            <w:pPr>
              <w:rPr>
                <w:rFonts w:ascii="宋体" w:hAnsi="宋体" w:cs="宋体"/>
                <w:sz w:val="18"/>
                <w:szCs w:val="18"/>
              </w:rPr>
            </w:pPr>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7AE4DCD"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tcPr>
          <w:p w14:paraId="64EB79DA" w14:textId="77777777" w:rsidR="00F5528A" w:rsidRDefault="00F5528A" w:rsidP="00F5528A">
            <w:pPr>
              <w:snapToGrid w:val="0"/>
              <w:rPr>
                <w:rFonts w:ascii="宋体" w:hAnsi="宋体" w:cs="宋体"/>
                <w:sz w:val="18"/>
                <w:szCs w:val="18"/>
              </w:rPr>
            </w:pPr>
          </w:p>
        </w:tc>
      </w:tr>
      <w:tr w:rsidR="00F5528A" w14:paraId="15FBBAD9" w14:textId="77777777" w:rsidTr="007D17DB">
        <w:trPr>
          <w:gridAfter w:val="1"/>
          <w:wAfter w:w="1611" w:type="dxa"/>
          <w:trHeight w:val="317"/>
        </w:trPr>
        <w:tc>
          <w:tcPr>
            <w:tcW w:w="988" w:type="dxa"/>
            <w:vMerge/>
            <w:tcBorders>
              <w:left w:val="single" w:sz="4" w:space="0" w:color="000000"/>
            </w:tcBorders>
          </w:tcPr>
          <w:p w14:paraId="1B389E2A"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661874EB" w14:textId="77777777" w:rsidR="00F5528A" w:rsidRPr="00D12251" w:rsidRDefault="00F5528A" w:rsidP="00F5528A">
            <w:ins w:id="430" w:author="dell" w:date="2017-03-03T14:23:00Z">
              <w:r w:rsidRPr="00D73938">
                <w:t>2017/2/7</w:t>
              </w:r>
            </w:ins>
            <w:del w:id="431" w:author="dell" w:date="2017-03-03T14:19:00Z">
              <w:r w:rsidRPr="00EE37DB" w:rsidDel="00393590">
                <w:delText>2017/1/4</w:delText>
              </w:r>
            </w:del>
          </w:p>
        </w:tc>
        <w:tc>
          <w:tcPr>
            <w:tcW w:w="4783" w:type="dxa"/>
            <w:tcBorders>
              <w:top w:val="single" w:sz="4" w:space="0" w:color="000000"/>
              <w:left w:val="single" w:sz="4" w:space="0" w:color="000000"/>
              <w:bottom w:val="single" w:sz="4" w:space="0" w:color="000000"/>
            </w:tcBorders>
            <w:shd w:val="clear" w:color="auto" w:fill="auto"/>
          </w:tcPr>
          <w:p w14:paraId="534A3609" w14:textId="77777777" w:rsidR="00F5528A" w:rsidRPr="00746F4B" w:rsidRDefault="00F5528A" w:rsidP="00F5528A">
            <w:ins w:id="432" w:author="dell" w:date="2017-03-03T14:23:00Z">
              <w:r w:rsidRPr="0001366B">
                <w:rPr>
                  <w:rFonts w:hint="eastAsia"/>
                </w:rPr>
                <w:t>配合李老师更新升级开发测试环境文件</w:t>
              </w:r>
            </w:ins>
            <w:del w:id="433" w:author="dell" w:date="2017-03-03T14:19:00Z">
              <w:r w:rsidRPr="00CD06DA" w:rsidDel="00393590">
                <w:rPr>
                  <w:rFonts w:hint="eastAsia"/>
                </w:rPr>
                <w:delText>远程配合泛微处理查看数据库</w:delText>
              </w:r>
            </w:del>
          </w:p>
        </w:tc>
        <w:tc>
          <w:tcPr>
            <w:tcW w:w="851" w:type="dxa"/>
            <w:tcBorders>
              <w:top w:val="single" w:sz="4" w:space="0" w:color="000000"/>
              <w:left w:val="single" w:sz="4" w:space="0" w:color="000000"/>
              <w:bottom w:val="single" w:sz="4" w:space="0" w:color="000000"/>
            </w:tcBorders>
            <w:shd w:val="clear" w:color="auto" w:fill="auto"/>
          </w:tcPr>
          <w:p w14:paraId="6107C8DD" w14:textId="77777777" w:rsidR="00F5528A" w:rsidRPr="00994B0C" w:rsidRDefault="00F5528A" w:rsidP="00F5528A">
            <w:pPr>
              <w:rPr>
                <w:rFonts w:ascii="宋体" w:hAnsi="宋体" w:cs="宋体"/>
                <w:sz w:val="18"/>
                <w:szCs w:val="18"/>
              </w:rPr>
            </w:pPr>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02B1BF13"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FBE7E2" w14:textId="77777777" w:rsidR="00F5528A" w:rsidRDefault="00F5528A" w:rsidP="00F5528A">
            <w:pPr>
              <w:snapToGrid w:val="0"/>
              <w:rPr>
                <w:rFonts w:ascii="宋体" w:hAnsi="宋体" w:cs="宋体"/>
                <w:sz w:val="18"/>
                <w:szCs w:val="18"/>
              </w:rPr>
            </w:pPr>
          </w:p>
        </w:tc>
      </w:tr>
      <w:tr w:rsidR="00F5528A" w14:paraId="7DDF7416" w14:textId="77777777" w:rsidTr="007D17DB">
        <w:trPr>
          <w:gridAfter w:val="1"/>
          <w:wAfter w:w="1611" w:type="dxa"/>
          <w:trHeight w:val="275"/>
        </w:trPr>
        <w:tc>
          <w:tcPr>
            <w:tcW w:w="988" w:type="dxa"/>
            <w:vMerge/>
            <w:tcBorders>
              <w:left w:val="single" w:sz="4" w:space="0" w:color="000000"/>
            </w:tcBorders>
          </w:tcPr>
          <w:p w14:paraId="753BD70B"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13B5B464" w14:textId="77777777" w:rsidR="00F5528A" w:rsidRPr="00D12251" w:rsidRDefault="00F5528A" w:rsidP="00F5528A">
            <w:pPr>
              <w:tabs>
                <w:tab w:val="center" w:pos="841"/>
              </w:tabs>
            </w:pPr>
            <w:ins w:id="434" w:author="dell" w:date="2017-03-03T14:23:00Z">
              <w:r w:rsidRPr="00D73938">
                <w:t>2017/2/7</w:t>
              </w:r>
            </w:ins>
            <w:del w:id="435" w:author="dell" w:date="2017-03-03T14:19:00Z">
              <w:r w:rsidRPr="00EE37DB" w:rsidDel="00393590">
                <w:delText>2017/1/4</w:delText>
              </w:r>
            </w:del>
          </w:p>
        </w:tc>
        <w:tc>
          <w:tcPr>
            <w:tcW w:w="4783" w:type="dxa"/>
            <w:tcBorders>
              <w:top w:val="single" w:sz="4" w:space="0" w:color="000000"/>
              <w:left w:val="single" w:sz="4" w:space="0" w:color="000000"/>
              <w:bottom w:val="single" w:sz="4" w:space="0" w:color="000000"/>
            </w:tcBorders>
            <w:shd w:val="clear" w:color="auto" w:fill="auto"/>
          </w:tcPr>
          <w:p w14:paraId="3CD60950" w14:textId="77777777" w:rsidR="00F5528A" w:rsidRPr="00746F4B" w:rsidRDefault="00F5528A" w:rsidP="00F5528A">
            <w:ins w:id="436" w:author="dell" w:date="2017-03-03T14:23:00Z">
              <w:r w:rsidRPr="0001366B">
                <w:rPr>
                  <w:rFonts w:hint="eastAsia"/>
                </w:rPr>
                <w:t>配合李老师重启</w:t>
              </w:r>
              <w:r w:rsidRPr="0001366B">
                <w:rPr>
                  <w:rFonts w:hint="eastAsia"/>
                </w:rPr>
                <w:t>31resion</w:t>
              </w:r>
            </w:ins>
            <w:del w:id="437" w:author="dell" w:date="2017-03-03T14:19:00Z">
              <w:r w:rsidRPr="00CD06DA" w:rsidDel="00393590">
                <w:rPr>
                  <w:rFonts w:hint="eastAsia"/>
                </w:rPr>
                <w:delText>配合李老师收集应用日志重启</w:delText>
              </w:r>
              <w:r w:rsidRPr="00CD06DA" w:rsidDel="00393590">
                <w:rPr>
                  <w:rFonts w:hint="eastAsia"/>
                </w:rPr>
                <w:delText>resin</w:delText>
              </w:r>
            </w:del>
          </w:p>
        </w:tc>
        <w:tc>
          <w:tcPr>
            <w:tcW w:w="851" w:type="dxa"/>
            <w:tcBorders>
              <w:top w:val="single" w:sz="4" w:space="0" w:color="000000"/>
              <w:left w:val="single" w:sz="4" w:space="0" w:color="000000"/>
              <w:bottom w:val="single" w:sz="4" w:space="0" w:color="000000"/>
            </w:tcBorders>
            <w:shd w:val="clear" w:color="auto" w:fill="auto"/>
          </w:tcPr>
          <w:p w14:paraId="7A30299C" w14:textId="77777777" w:rsidR="00F5528A" w:rsidRPr="00994B0C" w:rsidRDefault="00F5528A" w:rsidP="00F5528A">
            <w:pPr>
              <w:rPr>
                <w:rFonts w:ascii="宋体" w:hAnsi="宋体" w:cs="宋体"/>
                <w:sz w:val="18"/>
                <w:szCs w:val="18"/>
              </w:rPr>
            </w:pPr>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4B946ED"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2B24F" w14:textId="77777777" w:rsidR="00F5528A" w:rsidRDefault="00F5528A" w:rsidP="00F5528A">
            <w:pPr>
              <w:snapToGrid w:val="0"/>
              <w:rPr>
                <w:rFonts w:ascii="宋体" w:hAnsi="宋体" w:cs="宋体"/>
                <w:sz w:val="18"/>
                <w:szCs w:val="18"/>
              </w:rPr>
            </w:pPr>
          </w:p>
        </w:tc>
      </w:tr>
      <w:tr w:rsidR="00F5528A" w14:paraId="2EE0168F" w14:textId="77777777" w:rsidTr="007D17DB">
        <w:trPr>
          <w:gridAfter w:val="1"/>
          <w:wAfter w:w="1611" w:type="dxa"/>
          <w:trHeight w:val="165"/>
        </w:trPr>
        <w:tc>
          <w:tcPr>
            <w:tcW w:w="988" w:type="dxa"/>
            <w:vMerge/>
            <w:tcBorders>
              <w:left w:val="single" w:sz="4" w:space="0" w:color="000000"/>
            </w:tcBorders>
          </w:tcPr>
          <w:p w14:paraId="007565B5"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32CB9205" w14:textId="77777777" w:rsidR="00F5528A" w:rsidRPr="00D12251" w:rsidRDefault="00F5528A" w:rsidP="00F5528A">
            <w:ins w:id="438" w:author="dell" w:date="2017-03-03T14:24:00Z">
              <w:r w:rsidRPr="00EC17AE">
                <w:t>2017/2/8</w:t>
              </w:r>
            </w:ins>
            <w:del w:id="439" w:author="dell" w:date="2017-03-03T14:19:00Z">
              <w:r w:rsidRPr="00EE37DB" w:rsidDel="00393590">
                <w:delText>2017/1/4</w:delText>
              </w:r>
            </w:del>
          </w:p>
        </w:tc>
        <w:tc>
          <w:tcPr>
            <w:tcW w:w="4783" w:type="dxa"/>
            <w:tcBorders>
              <w:top w:val="single" w:sz="4" w:space="0" w:color="000000"/>
              <w:left w:val="single" w:sz="4" w:space="0" w:color="000000"/>
              <w:bottom w:val="single" w:sz="4" w:space="0" w:color="000000"/>
            </w:tcBorders>
            <w:shd w:val="clear" w:color="auto" w:fill="auto"/>
          </w:tcPr>
          <w:p w14:paraId="46AD8550" w14:textId="77777777" w:rsidR="00F5528A" w:rsidRPr="00746F4B" w:rsidRDefault="00F5528A" w:rsidP="00F5528A">
            <w:ins w:id="440" w:author="dell" w:date="2017-03-03T14:24:00Z">
              <w:r w:rsidRPr="005B5F09">
                <w:rPr>
                  <w:rFonts w:hint="eastAsia"/>
                </w:rPr>
                <w:t>配合李老师升级</w:t>
              </w:r>
              <w:r w:rsidRPr="005B5F09">
                <w:rPr>
                  <w:rFonts w:hint="eastAsia"/>
                </w:rPr>
                <w:t>OA</w:t>
              </w:r>
              <w:r w:rsidRPr="005B5F09">
                <w:rPr>
                  <w:rFonts w:hint="eastAsia"/>
                </w:rPr>
                <w:t>配置文件</w:t>
              </w:r>
            </w:ins>
            <w:del w:id="441" w:author="dell" w:date="2017-03-03T14:19:00Z">
              <w:r w:rsidRPr="00CD06DA" w:rsidDel="00393590">
                <w:rPr>
                  <w:rFonts w:hint="eastAsia"/>
                </w:rPr>
                <w:delText>OA session</w:delText>
              </w:r>
              <w:r w:rsidRPr="00CD06DA" w:rsidDel="00393590">
                <w:rPr>
                  <w:rFonts w:hint="eastAsia"/>
                </w:rPr>
                <w:delText>过多，丁工重启</w:delText>
              </w:r>
              <w:r w:rsidRPr="00CD06DA" w:rsidDel="00393590">
                <w:rPr>
                  <w:rFonts w:hint="eastAsia"/>
                </w:rPr>
                <w:delText>OA</w:delText>
              </w:r>
              <w:r w:rsidRPr="00CD06DA" w:rsidDel="00393590">
                <w:rPr>
                  <w:rFonts w:hint="eastAsia"/>
                </w:rPr>
                <w:delText>数据库节点</w:delText>
              </w:r>
            </w:del>
          </w:p>
        </w:tc>
        <w:tc>
          <w:tcPr>
            <w:tcW w:w="851" w:type="dxa"/>
            <w:tcBorders>
              <w:top w:val="single" w:sz="4" w:space="0" w:color="000000"/>
              <w:left w:val="single" w:sz="4" w:space="0" w:color="000000"/>
              <w:bottom w:val="single" w:sz="4" w:space="0" w:color="000000"/>
            </w:tcBorders>
            <w:shd w:val="clear" w:color="auto" w:fill="auto"/>
          </w:tcPr>
          <w:p w14:paraId="09E01596" w14:textId="77777777" w:rsidR="00F5528A" w:rsidRPr="00994B0C" w:rsidRDefault="00F5528A" w:rsidP="00F5528A">
            <w:pPr>
              <w:rPr>
                <w:rFonts w:ascii="宋体" w:hAnsi="宋体" w:cs="宋体"/>
                <w:sz w:val="18"/>
                <w:szCs w:val="18"/>
              </w:rPr>
            </w:pPr>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74A8CA3F"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3B9EB" w14:textId="77777777" w:rsidR="00F5528A" w:rsidRDefault="00F5528A" w:rsidP="00F5528A">
            <w:pPr>
              <w:snapToGrid w:val="0"/>
              <w:rPr>
                <w:rFonts w:ascii="宋体" w:hAnsi="宋体" w:cs="宋体"/>
                <w:sz w:val="18"/>
                <w:szCs w:val="18"/>
              </w:rPr>
            </w:pPr>
            <w:del w:id="442" w:author="dell" w:date="2017-03-03T14:24:00Z">
              <w:r w:rsidRPr="00B95BF5" w:rsidDel="00252F54">
                <w:rPr>
                  <w:rFonts w:ascii="宋体" w:hAnsi="宋体" w:cs="宋体"/>
                  <w:sz w:val="18"/>
                  <w:szCs w:val="18"/>
                </w:rPr>
                <w:delText>INC16024</w:delText>
              </w:r>
            </w:del>
          </w:p>
        </w:tc>
      </w:tr>
      <w:tr w:rsidR="00F5528A" w14:paraId="2E0EFEBE" w14:textId="77777777" w:rsidTr="007D17DB">
        <w:trPr>
          <w:gridAfter w:val="1"/>
          <w:wAfter w:w="1611" w:type="dxa"/>
          <w:trHeight w:val="247"/>
        </w:trPr>
        <w:tc>
          <w:tcPr>
            <w:tcW w:w="988" w:type="dxa"/>
            <w:vMerge/>
            <w:tcBorders>
              <w:left w:val="single" w:sz="4" w:space="0" w:color="000000"/>
            </w:tcBorders>
          </w:tcPr>
          <w:p w14:paraId="65CE298A"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311C78D0" w14:textId="77777777" w:rsidR="00F5528A" w:rsidRPr="00D12251" w:rsidRDefault="00F5528A" w:rsidP="00F5528A">
            <w:ins w:id="443" w:author="dell" w:date="2017-03-03T14:24:00Z">
              <w:r w:rsidRPr="00EC17AE">
                <w:t>2017/2/9</w:t>
              </w:r>
            </w:ins>
            <w:del w:id="444" w:author="dell" w:date="2017-03-03T14:19:00Z">
              <w:r w:rsidRPr="006F30B9" w:rsidDel="00393590">
                <w:delText>2017/1/5</w:delText>
              </w:r>
            </w:del>
          </w:p>
        </w:tc>
        <w:tc>
          <w:tcPr>
            <w:tcW w:w="4783" w:type="dxa"/>
            <w:tcBorders>
              <w:top w:val="single" w:sz="4" w:space="0" w:color="000000"/>
              <w:left w:val="single" w:sz="4" w:space="0" w:color="000000"/>
              <w:bottom w:val="single" w:sz="4" w:space="0" w:color="000000"/>
            </w:tcBorders>
            <w:shd w:val="clear" w:color="auto" w:fill="auto"/>
          </w:tcPr>
          <w:p w14:paraId="2C5389B2" w14:textId="77777777" w:rsidR="00F5528A" w:rsidRPr="00746F4B" w:rsidRDefault="00F5528A" w:rsidP="00F5528A">
            <w:ins w:id="445" w:author="dell" w:date="2017-03-03T14:24:00Z">
              <w:r w:rsidRPr="005B5F09">
                <w:rPr>
                  <w:rFonts w:hint="eastAsia"/>
                </w:rPr>
                <w:t>配合李老师测试环境启用运行删除脚本</w:t>
              </w:r>
            </w:ins>
            <w:del w:id="446" w:author="dell" w:date="2017-03-03T14:19:00Z">
              <w:r w:rsidRPr="00281E49" w:rsidDel="00393590">
                <w:rPr>
                  <w:rFonts w:hint="eastAsia"/>
                </w:rPr>
                <w:delText>远程配合泛微处理查看数据库</w:delText>
              </w:r>
            </w:del>
          </w:p>
        </w:tc>
        <w:tc>
          <w:tcPr>
            <w:tcW w:w="851" w:type="dxa"/>
            <w:tcBorders>
              <w:top w:val="single" w:sz="4" w:space="0" w:color="000000"/>
              <w:left w:val="single" w:sz="4" w:space="0" w:color="000000"/>
              <w:bottom w:val="single" w:sz="4" w:space="0" w:color="000000"/>
            </w:tcBorders>
            <w:shd w:val="clear" w:color="auto" w:fill="auto"/>
          </w:tcPr>
          <w:p w14:paraId="1BD64C1B" w14:textId="77777777" w:rsidR="00F5528A" w:rsidRPr="00994B0C" w:rsidRDefault="00F5528A" w:rsidP="00F5528A">
            <w:pPr>
              <w:rPr>
                <w:rFonts w:ascii="宋体" w:hAnsi="宋体" w:cs="宋体"/>
                <w:sz w:val="18"/>
                <w:szCs w:val="18"/>
              </w:rPr>
            </w:pPr>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07326481"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466149" w14:textId="77777777" w:rsidR="00F5528A" w:rsidRDefault="00F5528A" w:rsidP="00F5528A">
            <w:pPr>
              <w:snapToGrid w:val="0"/>
              <w:rPr>
                <w:rFonts w:ascii="宋体" w:hAnsi="宋体" w:cs="宋体"/>
                <w:sz w:val="18"/>
                <w:szCs w:val="18"/>
              </w:rPr>
            </w:pPr>
          </w:p>
        </w:tc>
      </w:tr>
      <w:tr w:rsidR="00F5528A" w14:paraId="76667DCB" w14:textId="77777777" w:rsidTr="007D17DB">
        <w:trPr>
          <w:gridAfter w:val="1"/>
          <w:wAfter w:w="1611" w:type="dxa"/>
          <w:trHeight w:val="247"/>
        </w:trPr>
        <w:tc>
          <w:tcPr>
            <w:tcW w:w="988" w:type="dxa"/>
            <w:vMerge/>
            <w:tcBorders>
              <w:left w:val="single" w:sz="4" w:space="0" w:color="000000"/>
            </w:tcBorders>
          </w:tcPr>
          <w:p w14:paraId="104F94F8"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5812AEAE" w14:textId="77777777" w:rsidR="00F5528A" w:rsidRPr="008206F6" w:rsidRDefault="00F5528A" w:rsidP="00F5528A">
            <w:ins w:id="447" w:author="dell" w:date="2017-03-03T15:06:00Z">
              <w:r w:rsidRPr="00384E07">
                <w:t>2017/2/15</w:t>
              </w:r>
            </w:ins>
            <w:del w:id="448" w:author="dell" w:date="2017-03-03T14:19:00Z">
              <w:r w:rsidRPr="006F30B9" w:rsidDel="00393590">
                <w:delText>2017/1/5</w:delText>
              </w:r>
            </w:del>
          </w:p>
        </w:tc>
        <w:tc>
          <w:tcPr>
            <w:tcW w:w="4783" w:type="dxa"/>
            <w:tcBorders>
              <w:top w:val="single" w:sz="4" w:space="0" w:color="000000"/>
              <w:left w:val="single" w:sz="4" w:space="0" w:color="000000"/>
              <w:bottom w:val="single" w:sz="4" w:space="0" w:color="000000"/>
            </w:tcBorders>
            <w:shd w:val="clear" w:color="auto" w:fill="auto"/>
          </w:tcPr>
          <w:p w14:paraId="5FC43914" w14:textId="77777777" w:rsidR="00F5528A" w:rsidRPr="002C5879" w:rsidRDefault="00F5528A" w:rsidP="00F5528A">
            <w:ins w:id="449" w:author="dell" w:date="2017-03-03T15:06:00Z">
              <w:r w:rsidRPr="00013CFE">
                <w:rPr>
                  <w:rFonts w:hint="eastAsia"/>
                </w:rPr>
                <w:t>配合李老师重启</w:t>
              </w:r>
              <w:r w:rsidRPr="00013CFE">
                <w:rPr>
                  <w:rFonts w:hint="eastAsia"/>
                </w:rPr>
                <w:t>OA51</w:t>
              </w:r>
              <w:r w:rsidRPr="00013CFE">
                <w:rPr>
                  <w:rFonts w:hint="eastAsia"/>
                </w:rPr>
                <w:t>的</w:t>
              </w:r>
              <w:r w:rsidRPr="00013CFE">
                <w:rPr>
                  <w:rFonts w:hint="eastAsia"/>
                </w:rPr>
                <w:t>OS</w:t>
              </w:r>
              <w:r w:rsidRPr="00013CFE">
                <w:rPr>
                  <w:rFonts w:hint="eastAsia"/>
                </w:rPr>
                <w:t>和</w:t>
              </w:r>
              <w:r w:rsidRPr="00013CFE">
                <w:rPr>
                  <w:rFonts w:hint="eastAsia"/>
                </w:rPr>
                <w:t>resin</w:t>
              </w:r>
            </w:ins>
            <w:del w:id="450" w:author="dell" w:date="2017-03-03T14:19:00Z">
              <w:r w:rsidRPr="00281E49" w:rsidDel="00393590">
                <w:rPr>
                  <w:rFonts w:hint="eastAsia"/>
                </w:rPr>
                <w:delText>配合李老师收集应用日志</w:delText>
              </w:r>
            </w:del>
          </w:p>
        </w:tc>
        <w:tc>
          <w:tcPr>
            <w:tcW w:w="851" w:type="dxa"/>
            <w:tcBorders>
              <w:top w:val="single" w:sz="4" w:space="0" w:color="000000"/>
              <w:left w:val="single" w:sz="4" w:space="0" w:color="000000"/>
              <w:bottom w:val="single" w:sz="4" w:space="0" w:color="000000"/>
            </w:tcBorders>
            <w:shd w:val="clear" w:color="auto" w:fill="auto"/>
          </w:tcPr>
          <w:p w14:paraId="05CE9560" w14:textId="77777777" w:rsidR="00F5528A" w:rsidRPr="005373C4" w:rsidRDefault="00F5528A" w:rsidP="00F5528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14546EF"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F2E78" w14:textId="77777777" w:rsidR="00F5528A" w:rsidRDefault="00F5528A" w:rsidP="00F5528A">
            <w:pPr>
              <w:snapToGrid w:val="0"/>
              <w:rPr>
                <w:rFonts w:ascii="宋体" w:hAnsi="宋体" w:cs="宋体"/>
                <w:sz w:val="18"/>
                <w:szCs w:val="18"/>
              </w:rPr>
            </w:pPr>
          </w:p>
        </w:tc>
      </w:tr>
      <w:tr w:rsidR="00F5528A" w14:paraId="56BBEE81" w14:textId="77777777" w:rsidTr="007D17DB">
        <w:trPr>
          <w:gridAfter w:val="1"/>
          <w:wAfter w:w="1611" w:type="dxa"/>
          <w:trHeight w:val="247"/>
        </w:trPr>
        <w:tc>
          <w:tcPr>
            <w:tcW w:w="988" w:type="dxa"/>
            <w:vMerge/>
            <w:tcBorders>
              <w:left w:val="single" w:sz="4" w:space="0" w:color="000000"/>
            </w:tcBorders>
          </w:tcPr>
          <w:p w14:paraId="54F4CA88" w14:textId="77777777" w:rsidR="00F5528A" w:rsidRPr="00FA1126" w:rsidRDefault="00F5528A" w:rsidP="00F5528A"/>
        </w:tc>
        <w:tc>
          <w:tcPr>
            <w:tcW w:w="2136" w:type="dxa"/>
            <w:tcBorders>
              <w:top w:val="single" w:sz="4" w:space="0" w:color="000000"/>
              <w:left w:val="single" w:sz="4" w:space="0" w:color="000000"/>
              <w:bottom w:val="single" w:sz="4" w:space="0" w:color="000000"/>
            </w:tcBorders>
            <w:shd w:val="clear" w:color="auto" w:fill="auto"/>
          </w:tcPr>
          <w:p w14:paraId="4E0AB1ED" w14:textId="77777777" w:rsidR="00F5528A" w:rsidRPr="008206F6" w:rsidRDefault="00F5528A" w:rsidP="00F5528A">
            <w:ins w:id="451" w:author="dell" w:date="2017-03-03T15:06:00Z">
              <w:r w:rsidRPr="00384E07">
                <w:t>2017/2/17</w:t>
              </w:r>
            </w:ins>
            <w:del w:id="452" w:author="dell" w:date="2017-03-03T14:19:00Z">
              <w:r w:rsidRPr="006F30B9" w:rsidDel="00393590">
                <w:delText>2017/1/5</w:delText>
              </w:r>
            </w:del>
          </w:p>
        </w:tc>
        <w:tc>
          <w:tcPr>
            <w:tcW w:w="4783" w:type="dxa"/>
            <w:tcBorders>
              <w:top w:val="single" w:sz="4" w:space="0" w:color="000000"/>
              <w:left w:val="single" w:sz="4" w:space="0" w:color="000000"/>
              <w:bottom w:val="single" w:sz="4" w:space="0" w:color="000000"/>
            </w:tcBorders>
            <w:shd w:val="clear" w:color="auto" w:fill="auto"/>
          </w:tcPr>
          <w:p w14:paraId="0B58A7DE" w14:textId="77777777" w:rsidR="00F5528A" w:rsidRPr="002C5879" w:rsidRDefault="00F5528A" w:rsidP="00F5528A">
            <w:ins w:id="453" w:author="dell" w:date="2017-03-03T15:06:00Z">
              <w:r w:rsidRPr="00013CFE">
                <w:rPr>
                  <w:rFonts w:hint="eastAsia"/>
                </w:rPr>
                <w:t>更新</w:t>
              </w:r>
              <w:r w:rsidRPr="00013CFE">
                <w:rPr>
                  <w:rFonts w:hint="eastAsia"/>
                </w:rPr>
                <w:t>OA</w:t>
              </w:r>
              <w:r w:rsidRPr="00013CFE">
                <w:rPr>
                  <w:rFonts w:hint="eastAsia"/>
                </w:rPr>
                <w:t>开发测试的</w:t>
              </w:r>
              <w:r w:rsidRPr="00013CFE">
                <w:rPr>
                  <w:rFonts w:hint="eastAsia"/>
                </w:rPr>
                <w:t>root</w:t>
              </w:r>
              <w:r w:rsidRPr="00013CFE">
                <w:rPr>
                  <w:rFonts w:hint="eastAsia"/>
                </w:rPr>
                <w:t>密码</w:t>
              </w:r>
            </w:ins>
            <w:del w:id="454" w:author="dell" w:date="2017-03-03T14:19:00Z">
              <w:r w:rsidRPr="00281E49" w:rsidDel="00393590">
                <w:rPr>
                  <w:rFonts w:hint="eastAsia"/>
                </w:rPr>
                <w:delText>手动同步</w:delText>
              </w:r>
              <w:r w:rsidRPr="00281E49" w:rsidDel="00393590">
                <w:rPr>
                  <w:rFonts w:hint="eastAsia"/>
                </w:rPr>
                <w:delText>OA</w:delText>
              </w:r>
              <w:r w:rsidRPr="00281E49" w:rsidDel="00393590">
                <w:rPr>
                  <w:rFonts w:hint="eastAsia"/>
                </w:rPr>
                <w:delText>测试环境</w:delText>
              </w:r>
            </w:del>
          </w:p>
        </w:tc>
        <w:tc>
          <w:tcPr>
            <w:tcW w:w="851" w:type="dxa"/>
            <w:tcBorders>
              <w:top w:val="single" w:sz="4" w:space="0" w:color="000000"/>
              <w:left w:val="single" w:sz="4" w:space="0" w:color="000000"/>
              <w:bottom w:val="single" w:sz="4" w:space="0" w:color="000000"/>
            </w:tcBorders>
            <w:shd w:val="clear" w:color="auto" w:fill="auto"/>
          </w:tcPr>
          <w:p w14:paraId="632CB029" w14:textId="77777777" w:rsidR="00F5528A" w:rsidRPr="005373C4" w:rsidRDefault="00F5528A" w:rsidP="00F5528A">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46EFDCB" w14:textId="77777777" w:rsidR="00F5528A" w:rsidRDefault="00F5528A" w:rsidP="00F5528A">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0B39F9" w14:textId="77777777" w:rsidR="00F5528A" w:rsidRDefault="00F5528A" w:rsidP="00F5528A">
            <w:pPr>
              <w:snapToGrid w:val="0"/>
              <w:rPr>
                <w:rFonts w:ascii="宋体" w:hAnsi="宋体" w:cs="宋体"/>
                <w:sz w:val="18"/>
                <w:szCs w:val="18"/>
              </w:rPr>
            </w:pPr>
          </w:p>
        </w:tc>
      </w:tr>
      <w:tr w:rsidR="006B11D2" w14:paraId="33638055" w14:textId="77777777" w:rsidTr="007D17DB">
        <w:trPr>
          <w:gridAfter w:val="1"/>
          <w:wAfter w:w="1611" w:type="dxa"/>
          <w:trHeight w:val="247"/>
        </w:trPr>
        <w:tc>
          <w:tcPr>
            <w:tcW w:w="988" w:type="dxa"/>
            <w:vMerge/>
            <w:tcBorders>
              <w:left w:val="single" w:sz="4" w:space="0" w:color="000000"/>
            </w:tcBorders>
          </w:tcPr>
          <w:p w14:paraId="02B9BE2F" w14:textId="77777777" w:rsidR="006B11D2" w:rsidRPr="00FA1126" w:rsidRDefault="006B11D2" w:rsidP="006B11D2"/>
        </w:tc>
        <w:tc>
          <w:tcPr>
            <w:tcW w:w="2136" w:type="dxa"/>
            <w:tcBorders>
              <w:top w:val="single" w:sz="4" w:space="0" w:color="000000"/>
              <w:left w:val="single" w:sz="4" w:space="0" w:color="000000"/>
              <w:bottom w:val="single" w:sz="4" w:space="0" w:color="000000"/>
            </w:tcBorders>
            <w:shd w:val="clear" w:color="auto" w:fill="auto"/>
          </w:tcPr>
          <w:p w14:paraId="2AC1B318" w14:textId="77777777" w:rsidR="006B11D2" w:rsidRPr="008206F6" w:rsidRDefault="006B11D2" w:rsidP="006B11D2">
            <w:ins w:id="455" w:author="dell" w:date="2017-03-03T15:15:00Z">
              <w:r w:rsidRPr="0091178F">
                <w:t>2017/2/20</w:t>
              </w:r>
            </w:ins>
            <w:del w:id="456" w:author="dell" w:date="2017-03-03T14:19:00Z">
              <w:r w:rsidRPr="00267E3E" w:rsidDel="00393590">
                <w:delText>2017/1/11</w:delText>
              </w:r>
            </w:del>
          </w:p>
        </w:tc>
        <w:tc>
          <w:tcPr>
            <w:tcW w:w="4783" w:type="dxa"/>
            <w:tcBorders>
              <w:top w:val="single" w:sz="4" w:space="0" w:color="000000"/>
              <w:left w:val="single" w:sz="4" w:space="0" w:color="000000"/>
              <w:bottom w:val="single" w:sz="4" w:space="0" w:color="000000"/>
            </w:tcBorders>
            <w:shd w:val="clear" w:color="auto" w:fill="auto"/>
          </w:tcPr>
          <w:p w14:paraId="64006507" w14:textId="77777777" w:rsidR="006B11D2" w:rsidRPr="002C5879" w:rsidRDefault="006B11D2" w:rsidP="006B11D2">
            <w:ins w:id="457" w:author="dell" w:date="2017-03-03T15:15:00Z">
              <w:r w:rsidRPr="00EE632E">
                <w:rPr>
                  <w:rFonts w:hint="eastAsia"/>
                </w:rPr>
                <w:t>配合李老师重启</w:t>
              </w:r>
              <w:r w:rsidRPr="00EE632E">
                <w:rPr>
                  <w:rFonts w:hint="eastAsia"/>
                </w:rPr>
                <w:t>OA31</w:t>
              </w:r>
              <w:r w:rsidRPr="00EE632E">
                <w:rPr>
                  <w:rFonts w:hint="eastAsia"/>
                </w:rPr>
                <w:t>的</w:t>
              </w:r>
              <w:r w:rsidRPr="00EE632E">
                <w:rPr>
                  <w:rFonts w:hint="eastAsia"/>
                </w:rPr>
                <w:t>resin</w:t>
              </w:r>
            </w:ins>
            <w:del w:id="458" w:author="dell" w:date="2017-03-03T14:19:00Z">
              <w:r w:rsidRPr="0068144F" w:rsidDel="00393590">
                <w:rPr>
                  <w:rFonts w:hint="eastAsia"/>
                </w:rPr>
                <w:delText>配合李老师更新升级</w:delText>
              </w:r>
              <w:r w:rsidRPr="0068144F" w:rsidDel="00393590">
                <w:rPr>
                  <w:rFonts w:hint="eastAsia"/>
                </w:rPr>
                <w:delText>OA</w:delText>
              </w:r>
              <w:r w:rsidRPr="0068144F" w:rsidDel="00393590">
                <w:rPr>
                  <w:rFonts w:hint="eastAsia"/>
                </w:rPr>
                <w:delText>测试环境文件重启</w:delText>
              </w:r>
              <w:r w:rsidRPr="0068144F" w:rsidDel="00393590">
                <w:rPr>
                  <w:rFonts w:hint="eastAsia"/>
                </w:rPr>
                <w:delText>resion</w:delText>
              </w:r>
            </w:del>
          </w:p>
        </w:tc>
        <w:tc>
          <w:tcPr>
            <w:tcW w:w="851" w:type="dxa"/>
            <w:tcBorders>
              <w:top w:val="single" w:sz="4" w:space="0" w:color="000000"/>
              <w:left w:val="single" w:sz="4" w:space="0" w:color="000000"/>
              <w:bottom w:val="single" w:sz="4" w:space="0" w:color="000000"/>
            </w:tcBorders>
            <w:shd w:val="clear" w:color="auto" w:fill="auto"/>
          </w:tcPr>
          <w:p w14:paraId="7E30AF0E" w14:textId="77777777" w:rsidR="006B11D2" w:rsidRPr="005373C4" w:rsidRDefault="006B11D2" w:rsidP="006B11D2">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2CB8B368" w14:textId="77777777" w:rsidR="006B11D2" w:rsidRDefault="006B11D2" w:rsidP="006B11D2">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7786B" w14:textId="77777777" w:rsidR="006B11D2" w:rsidRDefault="006B11D2" w:rsidP="006B11D2">
            <w:pPr>
              <w:snapToGrid w:val="0"/>
              <w:rPr>
                <w:rFonts w:ascii="宋体" w:hAnsi="宋体" w:cs="宋体"/>
                <w:sz w:val="18"/>
                <w:szCs w:val="18"/>
              </w:rPr>
            </w:pPr>
          </w:p>
        </w:tc>
      </w:tr>
      <w:tr w:rsidR="006B11D2" w14:paraId="428F1192" w14:textId="77777777" w:rsidTr="007D17DB">
        <w:trPr>
          <w:gridAfter w:val="1"/>
          <w:wAfter w:w="1611" w:type="dxa"/>
          <w:trHeight w:val="247"/>
        </w:trPr>
        <w:tc>
          <w:tcPr>
            <w:tcW w:w="988" w:type="dxa"/>
            <w:vMerge/>
            <w:tcBorders>
              <w:left w:val="single" w:sz="4" w:space="0" w:color="000000"/>
            </w:tcBorders>
          </w:tcPr>
          <w:p w14:paraId="0B3F0018" w14:textId="77777777" w:rsidR="006B11D2" w:rsidRPr="00FA1126" w:rsidRDefault="006B11D2" w:rsidP="006B11D2"/>
        </w:tc>
        <w:tc>
          <w:tcPr>
            <w:tcW w:w="2136" w:type="dxa"/>
            <w:tcBorders>
              <w:top w:val="single" w:sz="4" w:space="0" w:color="000000"/>
              <w:left w:val="single" w:sz="4" w:space="0" w:color="000000"/>
              <w:bottom w:val="single" w:sz="4" w:space="0" w:color="000000"/>
            </w:tcBorders>
            <w:shd w:val="clear" w:color="auto" w:fill="auto"/>
          </w:tcPr>
          <w:p w14:paraId="0AF34993" w14:textId="77777777" w:rsidR="006B11D2" w:rsidRPr="008206F6" w:rsidRDefault="006B11D2" w:rsidP="006B11D2">
            <w:ins w:id="459" w:author="dell" w:date="2017-03-03T15:15:00Z">
              <w:r w:rsidRPr="0091178F">
                <w:t>2017/2/21</w:t>
              </w:r>
            </w:ins>
            <w:del w:id="460" w:author="dell" w:date="2017-03-03T14:19:00Z">
              <w:r w:rsidRPr="00267E3E" w:rsidDel="00393590">
                <w:delText>2017/1/12</w:delText>
              </w:r>
            </w:del>
          </w:p>
        </w:tc>
        <w:tc>
          <w:tcPr>
            <w:tcW w:w="4783" w:type="dxa"/>
            <w:tcBorders>
              <w:top w:val="single" w:sz="4" w:space="0" w:color="000000"/>
              <w:left w:val="single" w:sz="4" w:space="0" w:color="000000"/>
              <w:bottom w:val="single" w:sz="4" w:space="0" w:color="000000"/>
            </w:tcBorders>
            <w:shd w:val="clear" w:color="auto" w:fill="auto"/>
          </w:tcPr>
          <w:p w14:paraId="325A505D" w14:textId="77777777" w:rsidR="006B11D2" w:rsidRPr="002C5879" w:rsidRDefault="006B11D2" w:rsidP="006B11D2">
            <w:ins w:id="461" w:author="dell" w:date="2017-03-03T15:15:00Z">
              <w:r w:rsidRPr="00EE632E">
                <w:rPr>
                  <w:rFonts w:hint="eastAsia"/>
                </w:rPr>
                <w:t>配合泛微把微搜从</w:t>
              </w:r>
              <w:r w:rsidRPr="00EE632E">
                <w:rPr>
                  <w:rFonts w:hint="eastAsia"/>
                </w:rPr>
                <w:t>31</w:t>
              </w:r>
              <w:r w:rsidRPr="00EE632E">
                <w:rPr>
                  <w:rFonts w:hint="eastAsia"/>
                </w:rPr>
                <w:t>迁移到</w:t>
              </w:r>
              <w:r w:rsidRPr="00EE632E">
                <w:rPr>
                  <w:rFonts w:hint="eastAsia"/>
                </w:rPr>
                <w:t>58</w:t>
              </w:r>
              <w:r w:rsidRPr="00EE632E">
                <w:rPr>
                  <w:rFonts w:hint="eastAsia"/>
                </w:rPr>
                <w:t>主机</w:t>
              </w:r>
            </w:ins>
            <w:del w:id="462" w:author="dell" w:date="2017-03-03T14:19:00Z">
              <w:r w:rsidRPr="0068144F" w:rsidDel="00393590">
                <w:rPr>
                  <w:rFonts w:hint="eastAsia"/>
                </w:rPr>
                <w:delText>配合李老师处理</w:delText>
              </w:r>
              <w:r w:rsidRPr="0068144F" w:rsidDel="00393590">
                <w:rPr>
                  <w:rFonts w:hint="eastAsia"/>
                </w:rPr>
                <w:delText>OA</w:delText>
              </w:r>
              <w:r w:rsidRPr="0068144F" w:rsidDel="00393590">
                <w:rPr>
                  <w:rFonts w:hint="eastAsia"/>
                </w:rPr>
                <w:delText>问题</w:delText>
              </w:r>
            </w:del>
          </w:p>
        </w:tc>
        <w:tc>
          <w:tcPr>
            <w:tcW w:w="851" w:type="dxa"/>
            <w:tcBorders>
              <w:top w:val="single" w:sz="4" w:space="0" w:color="000000"/>
              <w:left w:val="single" w:sz="4" w:space="0" w:color="000000"/>
              <w:bottom w:val="single" w:sz="4" w:space="0" w:color="000000"/>
            </w:tcBorders>
            <w:shd w:val="clear" w:color="auto" w:fill="auto"/>
          </w:tcPr>
          <w:p w14:paraId="4DC9CFF5" w14:textId="77777777" w:rsidR="006B11D2" w:rsidRPr="005373C4" w:rsidRDefault="006B11D2" w:rsidP="006B11D2">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523BD17B" w14:textId="77777777" w:rsidR="006B11D2" w:rsidRDefault="006B11D2" w:rsidP="006B11D2">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02F9A" w14:textId="77777777" w:rsidR="006B11D2" w:rsidRDefault="006B11D2" w:rsidP="006B11D2">
            <w:pPr>
              <w:snapToGrid w:val="0"/>
              <w:rPr>
                <w:rFonts w:ascii="宋体" w:hAnsi="宋体" w:cs="宋体"/>
                <w:sz w:val="18"/>
                <w:szCs w:val="18"/>
              </w:rPr>
            </w:pPr>
          </w:p>
        </w:tc>
      </w:tr>
      <w:tr w:rsidR="00244FE7" w14:paraId="342093BF" w14:textId="77777777" w:rsidTr="007D17DB">
        <w:trPr>
          <w:gridAfter w:val="1"/>
          <w:wAfter w:w="1611" w:type="dxa"/>
          <w:trHeight w:val="247"/>
        </w:trPr>
        <w:tc>
          <w:tcPr>
            <w:tcW w:w="988" w:type="dxa"/>
            <w:vMerge/>
            <w:tcBorders>
              <w:left w:val="single" w:sz="4" w:space="0" w:color="000000"/>
            </w:tcBorders>
          </w:tcPr>
          <w:p w14:paraId="05A1D3BA" w14:textId="77777777" w:rsidR="00244FE7" w:rsidRPr="00FA1126" w:rsidRDefault="00244FE7" w:rsidP="00244FE7"/>
        </w:tc>
        <w:tc>
          <w:tcPr>
            <w:tcW w:w="2136" w:type="dxa"/>
            <w:tcBorders>
              <w:top w:val="single" w:sz="4" w:space="0" w:color="000000"/>
              <w:left w:val="single" w:sz="4" w:space="0" w:color="000000"/>
              <w:bottom w:val="single" w:sz="4" w:space="0" w:color="000000"/>
            </w:tcBorders>
            <w:shd w:val="clear" w:color="auto" w:fill="auto"/>
          </w:tcPr>
          <w:p w14:paraId="2C443733" w14:textId="77777777" w:rsidR="00244FE7" w:rsidRPr="00F11D7D" w:rsidRDefault="00244FE7" w:rsidP="00244FE7">
            <w:ins w:id="463" w:author="dell" w:date="2017-03-03T15:41:00Z">
              <w:r w:rsidRPr="00435CEE">
                <w:t>2017/2/27</w:t>
              </w:r>
            </w:ins>
            <w:del w:id="464" w:author="dell" w:date="2017-03-03T14:19:00Z">
              <w:r w:rsidRPr="00452778" w:rsidDel="00393590">
                <w:delText>2017/1/19</w:delText>
              </w:r>
            </w:del>
          </w:p>
        </w:tc>
        <w:tc>
          <w:tcPr>
            <w:tcW w:w="4783" w:type="dxa"/>
            <w:tcBorders>
              <w:top w:val="single" w:sz="4" w:space="0" w:color="000000"/>
              <w:left w:val="single" w:sz="4" w:space="0" w:color="000000"/>
              <w:bottom w:val="single" w:sz="4" w:space="0" w:color="000000"/>
            </w:tcBorders>
            <w:shd w:val="clear" w:color="auto" w:fill="auto"/>
          </w:tcPr>
          <w:p w14:paraId="500674F2" w14:textId="77777777" w:rsidR="00244FE7" w:rsidRPr="005C1DF9" w:rsidRDefault="00244FE7" w:rsidP="00244FE7">
            <w:ins w:id="465" w:author="dell" w:date="2017-03-03T15:41:00Z">
              <w:r w:rsidRPr="001004EA">
                <w:rPr>
                  <w:rFonts w:hint="eastAsia"/>
                </w:rPr>
                <w:t>配合李老师检查测试开发环境</w:t>
              </w:r>
            </w:ins>
            <w:del w:id="466" w:author="dell" w:date="2017-03-03T14:19:00Z">
              <w:r w:rsidRPr="0059569B" w:rsidDel="00393590">
                <w:rPr>
                  <w:rFonts w:hint="eastAsia"/>
                </w:rPr>
                <w:delText>远程配合泛微工程师处理流程错误提醒问题</w:delText>
              </w:r>
            </w:del>
          </w:p>
        </w:tc>
        <w:tc>
          <w:tcPr>
            <w:tcW w:w="851" w:type="dxa"/>
            <w:tcBorders>
              <w:top w:val="single" w:sz="4" w:space="0" w:color="000000"/>
              <w:left w:val="single" w:sz="4" w:space="0" w:color="000000"/>
              <w:bottom w:val="single" w:sz="4" w:space="0" w:color="000000"/>
            </w:tcBorders>
            <w:shd w:val="clear" w:color="auto" w:fill="auto"/>
          </w:tcPr>
          <w:p w14:paraId="22C14474" w14:textId="77777777" w:rsidR="00244FE7" w:rsidRPr="005373C4" w:rsidRDefault="00244FE7" w:rsidP="00244FE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B6BD621" w14:textId="77777777" w:rsidR="00244FE7" w:rsidRDefault="00244FE7" w:rsidP="00244FE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28E7A" w14:textId="77777777" w:rsidR="00244FE7" w:rsidRDefault="00244FE7" w:rsidP="00244FE7">
            <w:pPr>
              <w:snapToGrid w:val="0"/>
              <w:rPr>
                <w:rFonts w:ascii="宋体" w:hAnsi="宋体" w:cs="宋体"/>
                <w:sz w:val="18"/>
                <w:szCs w:val="18"/>
              </w:rPr>
            </w:pPr>
          </w:p>
        </w:tc>
      </w:tr>
      <w:tr w:rsidR="00244FE7" w14:paraId="5F31A724" w14:textId="77777777" w:rsidTr="007D17DB">
        <w:trPr>
          <w:gridAfter w:val="1"/>
          <w:wAfter w:w="1611" w:type="dxa"/>
          <w:trHeight w:val="247"/>
        </w:trPr>
        <w:tc>
          <w:tcPr>
            <w:tcW w:w="988" w:type="dxa"/>
            <w:vMerge/>
            <w:tcBorders>
              <w:left w:val="single" w:sz="4" w:space="0" w:color="000000"/>
            </w:tcBorders>
          </w:tcPr>
          <w:p w14:paraId="60D0CD6B" w14:textId="77777777" w:rsidR="00244FE7" w:rsidRPr="00FA1126" w:rsidRDefault="00244FE7" w:rsidP="00244FE7"/>
        </w:tc>
        <w:tc>
          <w:tcPr>
            <w:tcW w:w="2136" w:type="dxa"/>
            <w:tcBorders>
              <w:top w:val="single" w:sz="4" w:space="0" w:color="000000"/>
              <w:left w:val="single" w:sz="4" w:space="0" w:color="000000"/>
              <w:bottom w:val="single" w:sz="4" w:space="0" w:color="000000"/>
            </w:tcBorders>
            <w:shd w:val="clear" w:color="auto" w:fill="auto"/>
          </w:tcPr>
          <w:p w14:paraId="45656334" w14:textId="77777777" w:rsidR="00244FE7" w:rsidRPr="00F11D7D" w:rsidRDefault="00244FE7" w:rsidP="00244FE7">
            <w:ins w:id="467" w:author="dell" w:date="2017-03-03T15:41:00Z">
              <w:r w:rsidRPr="00435CEE">
                <w:t>2017/2/27</w:t>
              </w:r>
            </w:ins>
            <w:del w:id="468" w:author="dell" w:date="2017-03-03T14:19:00Z">
              <w:r w:rsidRPr="00452778" w:rsidDel="00393590">
                <w:delText>2017/1/19</w:delText>
              </w:r>
            </w:del>
          </w:p>
        </w:tc>
        <w:tc>
          <w:tcPr>
            <w:tcW w:w="4783" w:type="dxa"/>
            <w:tcBorders>
              <w:top w:val="single" w:sz="4" w:space="0" w:color="000000"/>
              <w:left w:val="single" w:sz="4" w:space="0" w:color="000000"/>
              <w:bottom w:val="single" w:sz="4" w:space="0" w:color="000000"/>
            </w:tcBorders>
            <w:shd w:val="clear" w:color="auto" w:fill="auto"/>
          </w:tcPr>
          <w:p w14:paraId="5D9B99DB" w14:textId="77777777" w:rsidR="00244FE7" w:rsidRPr="005C1DF9" w:rsidRDefault="00244FE7" w:rsidP="00244FE7">
            <w:ins w:id="469" w:author="dell" w:date="2017-03-03T15:41:00Z">
              <w:r w:rsidRPr="001004EA">
                <w:rPr>
                  <w:rFonts w:hint="eastAsia"/>
                </w:rPr>
                <w:t>配合泛微远程处理有个流程后台路径设置找不到的问题</w:t>
              </w:r>
            </w:ins>
            <w:del w:id="470" w:author="dell" w:date="2017-03-03T14:19:00Z">
              <w:r w:rsidRPr="0059569B" w:rsidDel="00393590">
                <w:rPr>
                  <w:rFonts w:hint="eastAsia"/>
                </w:rPr>
                <w:delText>配合李老师更新升级</w:delText>
              </w:r>
              <w:r w:rsidRPr="0059569B" w:rsidDel="00393590">
                <w:rPr>
                  <w:rFonts w:hint="eastAsia"/>
                </w:rPr>
                <w:delText>OA</w:delText>
              </w:r>
              <w:r w:rsidRPr="0059569B" w:rsidDel="00393590">
                <w:rPr>
                  <w:rFonts w:hint="eastAsia"/>
                </w:rPr>
                <w:delText>配置文件</w:delText>
              </w:r>
            </w:del>
          </w:p>
        </w:tc>
        <w:tc>
          <w:tcPr>
            <w:tcW w:w="851" w:type="dxa"/>
            <w:tcBorders>
              <w:top w:val="single" w:sz="4" w:space="0" w:color="000000"/>
              <w:left w:val="single" w:sz="4" w:space="0" w:color="000000"/>
              <w:bottom w:val="single" w:sz="4" w:space="0" w:color="000000"/>
            </w:tcBorders>
            <w:shd w:val="clear" w:color="auto" w:fill="auto"/>
          </w:tcPr>
          <w:p w14:paraId="356A49D7" w14:textId="77777777" w:rsidR="00244FE7" w:rsidRPr="005373C4" w:rsidRDefault="00244FE7" w:rsidP="00244FE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499F8A6E" w14:textId="77777777" w:rsidR="00244FE7" w:rsidRDefault="00244FE7" w:rsidP="00244FE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8E8930" w14:textId="77777777" w:rsidR="00244FE7" w:rsidRDefault="00244FE7" w:rsidP="00244FE7">
            <w:pPr>
              <w:snapToGrid w:val="0"/>
              <w:rPr>
                <w:rFonts w:ascii="宋体" w:hAnsi="宋体" w:cs="宋体"/>
                <w:sz w:val="18"/>
                <w:szCs w:val="18"/>
              </w:rPr>
            </w:pPr>
          </w:p>
        </w:tc>
      </w:tr>
      <w:tr w:rsidR="00244FE7" w14:paraId="122E63D6" w14:textId="77777777" w:rsidTr="00760AE7">
        <w:trPr>
          <w:gridAfter w:val="1"/>
          <w:wAfter w:w="1611" w:type="dxa"/>
          <w:trHeight w:val="247"/>
        </w:trPr>
        <w:tc>
          <w:tcPr>
            <w:tcW w:w="988" w:type="dxa"/>
            <w:vMerge/>
            <w:tcBorders>
              <w:left w:val="single" w:sz="4" w:space="0" w:color="000000"/>
              <w:bottom w:val="single" w:sz="4" w:space="0" w:color="000000"/>
            </w:tcBorders>
          </w:tcPr>
          <w:p w14:paraId="0EE5EC78" w14:textId="77777777" w:rsidR="00244FE7" w:rsidRPr="00FA1126" w:rsidRDefault="00244FE7" w:rsidP="00244FE7"/>
        </w:tc>
        <w:tc>
          <w:tcPr>
            <w:tcW w:w="2136" w:type="dxa"/>
            <w:tcBorders>
              <w:top w:val="single" w:sz="4" w:space="0" w:color="000000"/>
              <w:left w:val="single" w:sz="4" w:space="0" w:color="000000"/>
              <w:bottom w:val="single" w:sz="4" w:space="0" w:color="000000"/>
            </w:tcBorders>
            <w:shd w:val="clear" w:color="auto" w:fill="auto"/>
          </w:tcPr>
          <w:p w14:paraId="25AD69A6" w14:textId="77777777" w:rsidR="00244FE7" w:rsidRPr="00922A0D" w:rsidRDefault="00244FE7" w:rsidP="00244FE7">
            <w:ins w:id="471" w:author="dell" w:date="2017-03-03T15:41:00Z">
              <w:r w:rsidRPr="00435CEE">
                <w:t>2017/2/28</w:t>
              </w:r>
            </w:ins>
            <w:del w:id="472" w:author="dell" w:date="2017-03-03T14:19:00Z">
              <w:r w:rsidRPr="0043547A" w:rsidDel="00393590">
                <w:delText>2017/1/20</w:delText>
              </w:r>
            </w:del>
          </w:p>
        </w:tc>
        <w:tc>
          <w:tcPr>
            <w:tcW w:w="4783" w:type="dxa"/>
            <w:tcBorders>
              <w:top w:val="single" w:sz="4" w:space="0" w:color="000000"/>
              <w:left w:val="single" w:sz="4" w:space="0" w:color="000000"/>
              <w:bottom w:val="single" w:sz="4" w:space="0" w:color="000000"/>
            </w:tcBorders>
            <w:shd w:val="clear" w:color="auto" w:fill="auto"/>
          </w:tcPr>
          <w:p w14:paraId="08BAC5AC" w14:textId="77777777" w:rsidR="00244FE7" w:rsidRPr="000917D8" w:rsidRDefault="00244FE7" w:rsidP="00244FE7">
            <w:ins w:id="473" w:author="dell" w:date="2017-03-03T15:41:00Z">
              <w:r w:rsidRPr="001004EA">
                <w:rPr>
                  <w:rFonts w:hint="eastAsia"/>
                </w:rPr>
                <w:t>清理</w:t>
              </w:r>
              <w:r w:rsidRPr="001004EA">
                <w:rPr>
                  <w:rFonts w:hint="eastAsia"/>
                </w:rPr>
                <w:t>OA31</w:t>
              </w:r>
              <w:r w:rsidRPr="001004EA">
                <w:rPr>
                  <w:rFonts w:hint="eastAsia"/>
                </w:rPr>
                <w:t>日志文件</w:t>
              </w:r>
            </w:ins>
            <w:del w:id="474" w:author="dell" w:date="2017-03-03T14:19:00Z">
              <w:r w:rsidRPr="0043547A" w:rsidDel="00393590">
                <w:rPr>
                  <w:rFonts w:hint="eastAsia"/>
                </w:rPr>
                <w:delText>远程配合泛微工程师处理流程错误提醒问题</w:delText>
              </w:r>
            </w:del>
          </w:p>
        </w:tc>
        <w:tc>
          <w:tcPr>
            <w:tcW w:w="851" w:type="dxa"/>
            <w:tcBorders>
              <w:top w:val="single" w:sz="4" w:space="0" w:color="000000"/>
              <w:left w:val="single" w:sz="4" w:space="0" w:color="000000"/>
              <w:bottom w:val="single" w:sz="4" w:space="0" w:color="000000"/>
            </w:tcBorders>
            <w:shd w:val="clear" w:color="auto" w:fill="auto"/>
          </w:tcPr>
          <w:p w14:paraId="003E0C17" w14:textId="77777777" w:rsidR="00244FE7" w:rsidRPr="005373C4" w:rsidRDefault="00244FE7" w:rsidP="00244FE7">
            <w:r w:rsidRPr="005373C4">
              <w:rPr>
                <w:rFonts w:hint="eastAsia"/>
              </w:rPr>
              <w:t>吴厚跃</w:t>
            </w:r>
          </w:p>
        </w:tc>
        <w:tc>
          <w:tcPr>
            <w:tcW w:w="992" w:type="dxa"/>
            <w:tcBorders>
              <w:top w:val="single" w:sz="4" w:space="0" w:color="000000"/>
              <w:left w:val="single" w:sz="4" w:space="0" w:color="000000"/>
              <w:bottom w:val="single" w:sz="4" w:space="0" w:color="000000"/>
            </w:tcBorders>
            <w:shd w:val="clear" w:color="auto" w:fill="auto"/>
            <w:vAlign w:val="center"/>
          </w:tcPr>
          <w:p w14:paraId="67626F19" w14:textId="77777777" w:rsidR="00244FE7" w:rsidRDefault="00244FE7" w:rsidP="00244FE7">
            <w:pPr>
              <w:rPr>
                <w:rFonts w:ascii="宋体" w:hAnsi="宋体" w:cs="宋体"/>
                <w:sz w:val="18"/>
                <w:szCs w:val="18"/>
              </w:rPr>
            </w:pPr>
            <w:r>
              <w:rPr>
                <w:rFonts w:ascii="宋体" w:hAnsi="宋体" w:cs="宋体" w:hint="eastAsia"/>
                <w:sz w:val="18"/>
                <w:szCs w:val="18"/>
              </w:rPr>
              <w:t>已经完成</w:t>
            </w:r>
          </w:p>
        </w:tc>
        <w:tc>
          <w:tcPr>
            <w:tcW w:w="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CFA62" w14:textId="77777777" w:rsidR="00244FE7" w:rsidRDefault="00244FE7" w:rsidP="00244FE7">
            <w:pPr>
              <w:snapToGrid w:val="0"/>
              <w:rPr>
                <w:rFonts w:ascii="宋体" w:hAnsi="宋体" w:cs="宋体"/>
                <w:sz w:val="18"/>
                <w:szCs w:val="18"/>
              </w:rPr>
            </w:pPr>
          </w:p>
        </w:tc>
      </w:tr>
      <w:bookmarkEnd w:id="176"/>
    </w:tbl>
    <w:p w14:paraId="18B8C13E" w14:textId="77777777" w:rsidR="003648CE" w:rsidRDefault="003648CE" w:rsidP="00404458">
      <w:pPr>
        <w:widowControl w:val="0"/>
        <w:tabs>
          <w:tab w:val="left" w:pos="921"/>
        </w:tabs>
        <w:rPr>
          <w:noProof/>
          <w:kern w:val="1"/>
          <w:sz w:val="24"/>
        </w:rPr>
      </w:pPr>
    </w:p>
    <w:p w14:paraId="02DA195B" w14:textId="1E94BB14" w:rsidR="003A3DB2" w:rsidRDefault="00C47338" w:rsidP="00B401DE">
      <w:pPr>
        <w:widowControl w:val="0"/>
        <w:tabs>
          <w:tab w:val="left" w:pos="921"/>
        </w:tabs>
        <w:ind w:firstLine="480"/>
        <w:jc w:val="center"/>
        <w:rPr>
          <w:noProof/>
          <w:kern w:val="1"/>
          <w:sz w:val="24"/>
        </w:rPr>
      </w:pPr>
      <w:del w:id="475" w:author="dell" w:date="2017-03-03T15:49:00Z">
        <w:r w:rsidRPr="009115A8" w:rsidDel="002A34CC">
          <w:rPr>
            <w:noProof/>
            <w:kern w:val="1"/>
            <w:sz w:val="24"/>
            <w:rPrChange w:id="476" w:author="Unknown">
              <w:rPr>
                <w:noProof/>
              </w:rPr>
            </w:rPrChange>
          </w:rPr>
          <w:drawing>
            <wp:inline distT="0" distB="0" distL="0" distR="0" wp14:anchorId="25944D23" wp14:editId="043C7658">
              <wp:extent cx="4570730" cy="2745105"/>
              <wp:effectExtent l="0" t="0" r="1270" b="23495"/>
              <wp:docPr id="3"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del>
      <w:ins w:id="477" w:author="dell" w:date="2017-03-03T15:50:00Z">
        <w:r>
          <w:rPr>
            <w:noProof/>
            <w:kern w:val="1"/>
            <w:sz w:val="24"/>
            <w:rPrChange w:id="478" w:author="Unknown">
              <w:rPr>
                <w:noProof/>
              </w:rPr>
            </w:rPrChange>
          </w:rPr>
          <w:drawing>
            <wp:inline distT="0" distB="0" distL="0" distR="0" wp14:anchorId="45600F02" wp14:editId="47C5FA1E">
              <wp:extent cx="4580255" cy="2760345"/>
              <wp:effectExtent l="0" t="0" r="0" b="8255"/>
              <wp:docPr id="4" name="图片 4" descr="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0255" cy="2760345"/>
                      </a:xfrm>
                      <a:prstGeom prst="rect">
                        <a:avLst/>
                      </a:prstGeom>
                      <a:noFill/>
                      <a:ln>
                        <a:noFill/>
                      </a:ln>
                    </pic:spPr>
                  </pic:pic>
                </a:graphicData>
              </a:graphic>
            </wp:inline>
          </w:drawing>
        </w:r>
      </w:ins>
    </w:p>
    <w:p w14:paraId="040B6385" w14:textId="77777777" w:rsidR="00B401DE" w:rsidRDefault="00B401DE" w:rsidP="00B401DE">
      <w:pPr>
        <w:widowControl w:val="0"/>
        <w:tabs>
          <w:tab w:val="left" w:pos="921"/>
        </w:tabs>
        <w:ind w:firstLine="480"/>
        <w:jc w:val="center"/>
        <w:rPr>
          <w:kern w:val="1"/>
          <w:sz w:val="24"/>
        </w:rPr>
      </w:pPr>
      <w:r>
        <w:rPr>
          <w:rFonts w:hint="eastAsia"/>
          <w:kern w:val="1"/>
          <w:sz w:val="24"/>
        </w:rPr>
        <w:t>共计</w:t>
      </w:r>
      <w:ins w:id="479" w:author="dell" w:date="2017-03-03T15:48:00Z">
        <w:r w:rsidR="002A34CC">
          <w:rPr>
            <w:rFonts w:hint="eastAsia"/>
            <w:kern w:val="1"/>
            <w:sz w:val="24"/>
          </w:rPr>
          <w:t>7</w:t>
        </w:r>
      </w:ins>
      <w:ins w:id="480" w:author="dreamsummit" w:date="2017-03-13T11:55:00Z">
        <w:r w:rsidR="00052165">
          <w:rPr>
            <w:rFonts w:hint="eastAsia"/>
            <w:kern w:val="1"/>
            <w:sz w:val="24"/>
          </w:rPr>
          <w:t>0</w:t>
        </w:r>
      </w:ins>
      <w:ins w:id="481" w:author="dell" w:date="2017-03-03T15:48:00Z">
        <w:del w:id="482" w:author="dreamsummit" w:date="2017-03-13T11:55:00Z">
          <w:r w:rsidR="002A34CC" w:rsidDel="00052165">
            <w:rPr>
              <w:rFonts w:hint="eastAsia"/>
              <w:kern w:val="1"/>
              <w:sz w:val="24"/>
            </w:rPr>
            <w:delText>1</w:delText>
          </w:r>
        </w:del>
      </w:ins>
      <w:del w:id="483" w:author="dell" w:date="2017-03-03T15:48:00Z">
        <w:r w:rsidR="009115A8" w:rsidDel="002A34CC">
          <w:rPr>
            <w:rFonts w:hint="eastAsia"/>
            <w:kern w:val="1"/>
            <w:sz w:val="24"/>
          </w:rPr>
          <w:delText>82</w:delText>
        </w:r>
      </w:del>
      <w:r>
        <w:rPr>
          <w:rFonts w:hint="eastAsia"/>
          <w:kern w:val="1"/>
          <w:sz w:val="24"/>
        </w:rPr>
        <w:t>件工单</w:t>
      </w:r>
    </w:p>
    <w:p w14:paraId="43F5A648" w14:textId="77777777" w:rsidR="003648CE" w:rsidRPr="00F44829" w:rsidRDefault="003648CE" w:rsidP="00F44829">
      <w:pPr>
        <w:pStyle w:val="2"/>
        <w:numPr>
          <w:ilvl w:val="0"/>
          <w:numId w:val="20"/>
        </w:numPr>
      </w:pPr>
      <w:bookmarkStart w:id="484" w:name="__RefHeading__56_1004794411"/>
      <w:bookmarkStart w:id="485" w:name="__RefHeading__22_81486892"/>
      <w:bookmarkStart w:id="486" w:name="_Toc477173331"/>
      <w:bookmarkEnd w:id="484"/>
      <w:bookmarkEnd w:id="485"/>
      <w:r>
        <w:t>故障及解决情况</w:t>
      </w:r>
      <w:bookmarkEnd w:id="486"/>
    </w:p>
    <w:tbl>
      <w:tblPr>
        <w:tblW w:w="11313" w:type="dxa"/>
        <w:tblInd w:w="165" w:type="dxa"/>
        <w:tblLayout w:type="fixed"/>
        <w:tblLook w:val="0000" w:firstRow="0" w:lastRow="0" w:firstColumn="0" w:lastColumn="0" w:noHBand="0" w:noVBand="0"/>
      </w:tblPr>
      <w:tblGrid>
        <w:gridCol w:w="1152"/>
        <w:gridCol w:w="1152"/>
        <w:gridCol w:w="2175"/>
        <w:gridCol w:w="1436"/>
        <w:gridCol w:w="850"/>
        <w:gridCol w:w="2268"/>
        <w:gridCol w:w="975"/>
        <w:gridCol w:w="1305"/>
      </w:tblGrid>
      <w:tr w:rsidR="00717095" w14:paraId="77BF0278" w14:textId="77777777" w:rsidTr="00760AE7">
        <w:trPr>
          <w:trHeight w:val="857"/>
        </w:trPr>
        <w:tc>
          <w:tcPr>
            <w:tcW w:w="1152" w:type="dxa"/>
            <w:tcBorders>
              <w:top w:val="single" w:sz="4" w:space="0" w:color="000000"/>
              <w:left w:val="single" w:sz="4" w:space="0" w:color="000000"/>
              <w:bottom w:val="single" w:sz="4" w:space="0" w:color="000000"/>
            </w:tcBorders>
            <w:shd w:val="clear" w:color="auto" w:fill="C0C0C0"/>
          </w:tcPr>
          <w:p w14:paraId="41F8F522" w14:textId="77777777" w:rsidR="00717095" w:rsidRDefault="00717095">
            <w:pPr>
              <w:jc w:val="center"/>
              <w:rPr>
                <w:rFonts w:ascii="宋体" w:hAnsi="宋体" w:cs="宋体"/>
                <w:b/>
                <w:bCs/>
                <w:szCs w:val="21"/>
              </w:rPr>
            </w:pPr>
            <w:r>
              <w:rPr>
                <w:rFonts w:ascii="宋体" w:hAnsi="宋体" w:cs="宋体" w:hint="eastAsia"/>
                <w:b/>
                <w:bCs/>
                <w:szCs w:val="21"/>
              </w:rPr>
              <w:t>故障负责人</w:t>
            </w:r>
          </w:p>
        </w:tc>
        <w:tc>
          <w:tcPr>
            <w:tcW w:w="1152" w:type="dxa"/>
            <w:tcBorders>
              <w:top w:val="single" w:sz="4" w:space="0" w:color="000000"/>
              <w:left w:val="single" w:sz="4" w:space="0" w:color="000000"/>
              <w:bottom w:val="single" w:sz="4" w:space="0" w:color="000000"/>
            </w:tcBorders>
            <w:shd w:val="clear" w:color="auto" w:fill="C0C0C0"/>
          </w:tcPr>
          <w:p w14:paraId="06E0F3DE" w14:textId="77777777" w:rsidR="00717095" w:rsidRDefault="00717095">
            <w:pPr>
              <w:jc w:val="center"/>
              <w:rPr>
                <w:rFonts w:ascii="宋体" w:hAnsi="宋体" w:cs="宋体"/>
                <w:b/>
                <w:bCs/>
                <w:szCs w:val="21"/>
              </w:rPr>
            </w:pPr>
            <w:r>
              <w:rPr>
                <w:rFonts w:ascii="宋体" w:hAnsi="宋体" w:cs="宋体"/>
                <w:b/>
                <w:bCs/>
                <w:szCs w:val="21"/>
              </w:rPr>
              <w:t>故障时间</w:t>
            </w:r>
          </w:p>
        </w:tc>
        <w:tc>
          <w:tcPr>
            <w:tcW w:w="2175" w:type="dxa"/>
            <w:tcBorders>
              <w:top w:val="single" w:sz="4" w:space="0" w:color="000000"/>
              <w:left w:val="single" w:sz="4" w:space="0" w:color="000000"/>
              <w:bottom w:val="single" w:sz="4" w:space="0" w:color="000000"/>
            </w:tcBorders>
            <w:shd w:val="clear" w:color="auto" w:fill="C0C0C0"/>
          </w:tcPr>
          <w:p w14:paraId="7EF84F4E" w14:textId="77777777" w:rsidR="00717095" w:rsidRDefault="00717095">
            <w:pPr>
              <w:jc w:val="center"/>
              <w:rPr>
                <w:rFonts w:ascii="宋体" w:hAnsi="宋体" w:cs="宋体"/>
                <w:b/>
                <w:bCs/>
                <w:szCs w:val="21"/>
              </w:rPr>
            </w:pPr>
            <w:r>
              <w:rPr>
                <w:rFonts w:ascii="宋体" w:hAnsi="宋体" w:cs="宋体"/>
                <w:b/>
                <w:bCs/>
                <w:szCs w:val="21"/>
              </w:rPr>
              <w:t>原因分析</w:t>
            </w:r>
          </w:p>
        </w:tc>
        <w:tc>
          <w:tcPr>
            <w:tcW w:w="1436" w:type="dxa"/>
            <w:tcBorders>
              <w:top w:val="single" w:sz="4" w:space="0" w:color="000000"/>
              <w:left w:val="single" w:sz="4" w:space="0" w:color="000000"/>
              <w:bottom w:val="single" w:sz="4" w:space="0" w:color="000000"/>
            </w:tcBorders>
            <w:shd w:val="clear" w:color="auto" w:fill="C0C0C0"/>
          </w:tcPr>
          <w:p w14:paraId="1707645E" w14:textId="77777777" w:rsidR="00717095" w:rsidRDefault="00717095">
            <w:pPr>
              <w:jc w:val="center"/>
              <w:rPr>
                <w:rFonts w:ascii="宋体" w:hAnsi="宋体" w:cs="宋体"/>
                <w:b/>
                <w:bCs/>
                <w:szCs w:val="21"/>
              </w:rPr>
            </w:pPr>
            <w:r>
              <w:rPr>
                <w:rFonts w:ascii="宋体" w:hAnsi="宋体" w:cs="宋体"/>
                <w:b/>
                <w:bCs/>
                <w:szCs w:val="21"/>
              </w:rPr>
              <w:t>故障类型</w:t>
            </w:r>
          </w:p>
        </w:tc>
        <w:tc>
          <w:tcPr>
            <w:tcW w:w="850" w:type="dxa"/>
            <w:tcBorders>
              <w:top w:val="single" w:sz="4" w:space="0" w:color="000000"/>
              <w:left w:val="single" w:sz="4" w:space="0" w:color="000000"/>
              <w:bottom w:val="single" w:sz="4" w:space="0" w:color="000000"/>
            </w:tcBorders>
            <w:shd w:val="clear" w:color="auto" w:fill="C0C0C0"/>
          </w:tcPr>
          <w:p w14:paraId="11A21589" w14:textId="77777777" w:rsidR="00717095" w:rsidRDefault="00717095">
            <w:pPr>
              <w:jc w:val="center"/>
              <w:rPr>
                <w:rFonts w:ascii="宋体" w:hAnsi="宋体" w:cs="宋体"/>
                <w:b/>
                <w:bCs/>
                <w:szCs w:val="21"/>
              </w:rPr>
            </w:pPr>
            <w:r>
              <w:rPr>
                <w:rFonts w:ascii="宋体" w:hAnsi="宋体" w:cs="宋体"/>
                <w:b/>
                <w:bCs/>
                <w:szCs w:val="21"/>
              </w:rPr>
              <w:t>处理人</w:t>
            </w:r>
          </w:p>
        </w:tc>
        <w:tc>
          <w:tcPr>
            <w:tcW w:w="2268" w:type="dxa"/>
            <w:tcBorders>
              <w:top w:val="single" w:sz="4" w:space="0" w:color="000000"/>
              <w:left w:val="single" w:sz="4" w:space="0" w:color="000000"/>
              <w:bottom w:val="single" w:sz="4" w:space="0" w:color="000000"/>
            </w:tcBorders>
            <w:shd w:val="clear" w:color="auto" w:fill="C0C0C0"/>
          </w:tcPr>
          <w:p w14:paraId="1220E2C4" w14:textId="77777777" w:rsidR="00717095" w:rsidRDefault="00717095">
            <w:pPr>
              <w:jc w:val="center"/>
              <w:rPr>
                <w:rFonts w:ascii="宋体" w:hAnsi="宋体" w:cs="宋体"/>
                <w:b/>
                <w:bCs/>
                <w:szCs w:val="21"/>
              </w:rPr>
            </w:pPr>
            <w:r>
              <w:rPr>
                <w:rFonts w:ascii="宋体" w:hAnsi="宋体" w:cs="宋体"/>
                <w:b/>
                <w:bCs/>
                <w:szCs w:val="21"/>
              </w:rPr>
              <w:t>处理结果</w:t>
            </w:r>
          </w:p>
        </w:tc>
        <w:tc>
          <w:tcPr>
            <w:tcW w:w="975" w:type="dxa"/>
            <w:tcBorders>
              <w:top w:val="single" w:sz="4" w:space="0" w:color="000000"/>
              <w:left w:val="single" w:sz="4" w:space="0" w:color="000000"/>
              <w:bottom w:val="single" w:sz="4" w:space="0" w:color="000000"/>
            </w:tcBorders>
            <w:shd w:val="clear" w:color="auto" w:fill="C0C0C0"/>
            <w:vAlign w:val="center"/>
          </w:tcPr>
          <w:p w14:paraId="12A8434F" w14:textId="77777777" w:rsidR="00717095" w:rsidRDefault="00717095">
            <w:pPr>
              <w:jc w:val="center"/>
              <w:rPr>
                <w:rFonts w:ascii="宋体" w:hAnsi="宋体" w:cs="宋体"/>
                <w:b/>
                <w:bCs/>
                <w:szCs w:val="21"/>
              </w:rPr>
            </w:pPr>
            <w:r>
              <w:rPr>
                <w:rFonts w:ascii="宋体" w:hAnsi="宋体" w:cs="宋体"/>
                <w:b/>
                <w:bCs/>
                <w:szCs w:val="21"/>
              </w:rPr>
              <w:t>恢复时间</w:t>
            </w:r>
          </w:p>
        </w:tc>
        <w:tc>
          <w:tcPr>
            <w:tcW w:w="1305" w:type="dxa"/>
            <w:tcBorders>
              <w:top w:val="single" w:sz="4" w:space="0" w:color="000000"/>
              <w:left w:val="single" w:sz="4" w:space="0" w:color="000000"/>
              <w:bottom w:val="single" w:sz="4" w:space="0" w:color="000000"/>
              <w:right w:val="single" w:sz="4" w:space="0" w:color="000000"/>
            </w:tcBorders>
            <w:shd w:val="clear" w:color="auto" w:fill="C0C0C0"/>
          </w:tcPr>
          <w:p w14:paraId="5C2AF9D3" w14:textId="77777777" w:rsidR="00717095" w:rsidRDefault="00717095">
            <w:pPr>
              <w:jc w:val="center"/>
            </w:pPr>
            <w:r>
              <w:rPr>
                <w:rFonts w:ascii="宋体" w:hAnsi="宋体" w:cs="宋体"/>
                <w:b/>
                <w:bCs/>
                <w:szCs w:val="21"/>
              </w:rPr>
              <w:t>故障报告ID</w:t>
            </w:r>
          </w:p>
        </w:tc>
      </w:tr>
      <w:tr w:rsidR="00717095" w:rsidDel="0081640C" w14:paraId="2DE3BA30" w14:textId="77777777" w:rsidTr="00A3109E">
        <w:trPr>
          <w:trHeight w:val="346"/>
          <w:del w:id="487" w:author="dell" w:date="2017-03-03T16:59:00Z"/>
        </w:trPr>
        <w:tc>
          <w:tcPr>
            <w:tcW w:w="1152" w:type="dxa"/>
            <w:tcBorders>
              <w:top w:val="single" w:sz="4" w:space="0" w:color="000000"/>
              <w:left w:val="single" w:sz="4" w:space="0" w:color="000000"/>
              <w:bottom w:val="single" w:sz="4" w:space="0" w:color="000000"/>
            </w:tcBorders>
          </w:tcPr>
          <w:p w14:paraId="75CEA83B" w14:textId="77777777" w:rsidR="00717095" w:rsidDel="0081640C" w:rsidRDefault="00717095">
            <w:pPr>
              <w:rPr>
                <w:del w:id="488" w:author="dell" w:date="2017-03-03T16:59:00Z"/>
              </w:rPr>
            </w:pPr>
          </w:p>
        </w:tc>
        <w:tc>
          <w:tcPr>
            <w:tcW w:w="1152" w:type="dxa"/>
            <w:tcBorders>
              <w:top w:val="single" w:sz="4" w:space="0" w:color="000000"/>
              <w:left w:val="single" w:sz="4" w:space="0" w:color="000000"/>
              <w:bottom w:val="single" w:sz="4" w:space="0" w:color="000000"/>
            </w:tcBorders>
            <w:shd w:val="clear" w:color="auto" w:fill="auto"/>
          </w:tcPr>
          <w:p w14:paraId="1418DC58" w14:textId="77777777" w:rsidR="00717095" w:rsidDel="0081640C" w:rsidRDefault="00717095">
            <w:pPr>
              <w:rPr>
                <w:del w:id="489" w:author="dell" w:date="2017-03-03T16:59:00Z"/>
              </w:rPr>
            </w:pPr>
          </w:p>
        </w:tc>
        <w:tc>
          <w:tcPr>
            <w:tcW w:w="2175" w:type="dxa"/>
            <w:tcBorders>
              <w:top w:val="single" w:sz="4" w:space="0" w:color="000000"/>
              <w:left w:val="single" w:sz="4" w:space="0" w:color="000000"/>
              <w:bottom w:val="single" w:sz="4" w:space="0" w:color="000000"/>
            </w:tcBorders>
            <w:shd w:val="clear" w:color="auto" w:fill="auto"/>
          </w:tcPr>
          <w:p w14:paraId="18C9C7A8" w14:textId="77777777" w:rsidR="00717095" w:rsidDel="0081640C" w:rsidRDefault="00717095" w:rsidP="00CB0108">
            <w:pPr>
              <w:rPr>
                <w:del w:id="490" w:author="dell" w:date="2017-03-03T16:59:00Z"/>
              </w:rPr>
            </w:pPr>
          </w:p>
        </w:tc>
        <w:tc>
          <w:tcPr>
            <w:tcW w:w="1436" w:type="dxa"/>
            <w:tcBorders>
              <w:top w:val="single" w:sz="4" w:space="0" w:color="000000"/>
              <w:left w:val="single" w:sz="4" w:space="0" w:color="000000"/>
              <w:bottom w:val="single" w:sz="4" w:space="0" w:color="000000"/>
            </w:tcBorders>
            <w:shd w:val="clear" w:color="auto" w:fill="auto"/>
          </w:tcPr>
          <w:p w14:paraId="0FFD278A" w14:textId="77777777" w:rsidR="00717095" w:rsidRPr="004943A4" w:rsidDel="0081640C" w:rsidRDefault="00717095">
            <w:pPr>
              <w:snapToGrid w:val="0"/>
              <w:rPr>
                <w:del w:id="491" w:author="dell" w:date="2017-03-03T16:59:00Z"/>
              </w:rPr>
            </w:pPr>
          </w:p>
        </w:tc>
        <w:tc>
          <w:tcPr>
            <w:tcW w:w="850" w:type="dxa"/>
            <w:tcBorders>
              <w:top w:val="single" w:sz="4" w:space="0" w:color="000000"/>
              <w:left w:val="single" w:sz="4" w:space="0" w:color="000000"/>
              <w:bottom w:val="single" w:sz="4" w:space="0" w:color="000000"/>
            </w:tcBorders>
            <w:shd w:val="clear" w:color="auto" w:fill="auto"/>
          </w:tcPr>
          <w:p w14:paraId="7DE292C0" w14:textId="77777777" w:rsidR="00717095" w:rsidDel="0081640C" w:rsidRDefault="00717095">
            <w:pPr>
              <w:rPr>
                <w:del w:id="492" w:author="dell" w:date="2017-03-03T16:59:00Z"/>
              </w:rPr>
            </w:pPr>
          </w:p>
        </w:tc>
        <w:tc>
          <w:tcPr>
            <w:tcW w:w="2268" w:type="dxa"/>
            <w:tcBorders>
              <w:top w:val="single" w:sz="4" w:space="0" w:color="000000"/>
              <w:left w:val="single" w:sz="4" w:space="0" w:color="000000"/>
              <w:bottom w:val="single" w:sz="4" w:space="0" w:color="000000"/>
            </w:tcBorders>
            <w:shd w:val="clear" w:color="auto" w:fill="auto"/>
          </w:tcPr>
          <w:p w14:paraId="7824C3BC" w14:textId="77777777" w:rsidR="00717095" w:rsidRPr="009C73E4" w:rsidDel="0081640C" w:rsidRDefault="00717095" w:rsidP="00970892">
            <w:pPr>
              <w:rPr>
                <w:del w:id="493" w:author="dell" w:date="2017-03-03T16:59:00Z"/>
              </w:rPr>
            </w:pPr>
          </w:p>
        </w:tc>
        <w:tc>
          <w:tcPr>
            <w:tcW w:w="975" w:type="dxa"/>
            <w:tcBorders>
              <w:top w:val="single" w:sz="4" w:space="0" w:color="000000"/>
              <w:left w:val="single" w:sz="4" w:space="0" w:color="000000"/>
              <w:bottom w:val="single" w:sz="4" w:space="0" w:color="000000"/>
            </w:tcBorders>
            <w:shd w:val="clear" w:color="auto" w:fill="auto"/>
          </w:tcPr>
          <w:p w14:paraId="35760A65" w14:textId="77777777" w:rsidR="00717095" w:rsidRPr="00970892" w:rsidDel="0081640C" w:rsidRDefault="00717095">
            <w:pPr>
              <w:rPr>
                <w:del w:id="494" w:author="dell" w:date="2017-03-03T16:59:00Z"/>
              </w:rPr>
            </w:pPr>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14:paraId="0C798B5A" w14:textId="77777777" w:rsidR="00717095" w:rsidDel="0081640C" w:rsidRDefault="00717095">
            <w:pPr>
              <w:snapToGrid w:val="0"/>
              <w:rPr>
                <w:del w:id="495" w:author="dell" w:date="2017-03-03T16:59:00Z"/>
                <w:rFonts w:ascii="宋体" w:hAnsi="宋体"/>
                <w:sz w:val="18"/>
                <w:szCs w:val="18"/>
              </w:rPr>
            </w:pPr>
          </w:p>
        </w:tc>
      </w:tr>
      <w:tr w:rsidR="008C4A9A" w14:paraId="1EA915C9" w14:textId="77777777" w:rsidTr="00A3109E">
        <w:trPr>
          <w:trHeight w:val="346"/>
        </w:trPr>
        <w:tc>
          <w:tcPr>
            <w:tcW w:w="1152" w:type="dxa"/>
            <w:tcBorders>
              <w:top w:val="single" w:sz="4" w:space="0" w:color="000000"/>
              <w:left w:val="single" w:sz="4" w:space="0" w:color="000000"/>
              <w:bottom w:val="single" w:sz="4" w:space="0" w:color="000000"/>
            </w:tcBorders>
          </w:tcPr>
          <w:p w14:paraId="146A89A6" w14:textId="77777777" w:rsidR="008C4A9A" w:rsidRDefault="0081640C" w:rsidP="008C4A9A">
            <w:ins w:id="496" w:author="dell" w:date="2017-03-03T16:59:00Z">
              <w:r>
                <w:rPr>
                  <w:rFonts w:hint="eastAsia"/>
                </w:rPr>
                <w:t>陈震</w:t>
              </w:r>
              <w:r>
                <w:t>国</w:t>
              </w:r>
            </w:ins>
          </w:p>
        </w:tc>
        <w:tc>
          <w:tcPr>
            <w:tcW w:w="1152" w:type="dxa"/>
            <w:tcBorders>
              <w:top w:val="single" w:sz="4" w:space="0" w:color="000000"/>
              <w:left w:val="single" w:sz="4" w:space="0" w:color="000000"/>
              <w:bottom w:val="single" w:sz="4" w:space="0" w:color="000000"/>
            </w:tcBorders>
            <w:shd w:val="clear" w:color="auto" w:fill="auto"/>
          </w:tcPr>
          <w:p w14:paraId="562F6059" w14:textId="77777777" w:rsidR="008C4A9A" w:rsidRDefault="0081640C" w:rsidP="008C4A9A">
            <w:ins w:id="497" w:author="dell" w:date="2017-03-03T17:00:00Z">
              <w:r w:rsidRPr="0081640C">
                <w:t>2017/2/</w:t>
              </w:r>
              <w:r>
                <w:t>4</w:t>
              </w:r>
            </w:ins>
          </w:p>
        </w:tc>
        <w:tc>
          <w:tcPr>
            <w:tcW w:w="2175" w:type="dxa"/>
            <w:tcBorders>
              <w:top w:val="single" w:sz="4" w:space="0" w:color="000000"/>
              <w:left w:val="single" w:sz="4" w:space="0" w:color="000000"/>
              <w:bottom w:val="single" w:sz="4" w:space="0" w:color="000000"/>
            </w:tcBorders>
            <w:shd w:val="clear" w:color="auto" w:fill="auto"/>
          </w:tcPr>
          <w:p w14:paraId="72901543" w14:textId="77777777" w:rsidR="008C4A9A" w:rsidRPr="00D83698" w:rsidRDefault="0081640C" w:rsidP="008C4A9A">
            <w:ins w:id="498" w:author="dell" w:date="2017-03-03T17:03:00Z">
              <w:r w:rsidRPr="0081640C">
                <w:rPr>
                  <w:rFonts w:ascii="宋体" w:hAnsi="宋体" w:cs="宋体"/>
                  <w:szCs w:val="21"/>
                </w:rPr>
                <w:t>H0CNSHJPWEC06</w:t>
              </w:r>
              <w:r w:rsidRPr="0081640C">
                <w:rPr>
                  <w:rFonts w:hint="eastAsia"/>
                </w:rPr>
                <w:t>第四个盘位的内置硬盘</w:t>
              </w:r>
              <w:r w:rsidRPr="0081640C">
                <w:rPr>
                  <w:rFonts w:hint="eastAsia"/>
                </w:rPr>
                <w:t xml:space="preserve">  </w:t>
              </w:r>
              <w:r w:rsidRPr="0081640C">
                <w:rPr>
                  <w:rFonts w:hint="eastAsia"/>
                </w:rPr>
                <w:t>黄灯</w:t>
              </w:r>
              <w:r w:rsidRPr="0081640C">
                <w:rPr>
                  <w:rFonts w:hint="eastAsia"/>
                </w:rPr>
                <w:t>/</w:t>
              </w:r>
              <w:r w:rsidRPr="0081640C">
                <w:rPr>
                  <w:rFonts w:hint="eastAsia"/>
                </w:rPr>
                <w:t>绿灯间隙闪烁。</w:t>
              </w:r>
            </w:ins>
          </w:p>
        </w:tc>
        <w:tc>
          <w:tcPr>
            <w:tcW w:w="1436" w:type="dxa"/>
            <w:tcBorders>
              <w:top w:val="single" w:sz="4" w:space="0" w:color="000000"/>
              <w:left w:val="single" w:sz="4" w:space="0" w:color="000000"/>
              <w:bottom w:val="single" w:sz="4" w:space="0" w:color="000000"/>
            </w:tcBorders>
            <w:shd w:val="clear" w:color="auto" w:fill="auto"/>
          </w:tcPr>
          <w:p w14:paraId="1C8CB0DD" w14:textId="77777777" w:rsidR="008C4A9A" w:rsidRDefault="0081640C" w:rsidP="008C4A9A">
            <w:pPr>
              <w:snapToGrid w:val="0"/>
            </w:pPr>
            <w:ins w:id="499" w:author="dell" w:date="2017-03-03T17:03:00Z">
              <w:r>
                <w:rPr>
                  <w:rFonts w:hint="eastAsia"/>
                </w:rPr>
                <w:t>硬</w:t>
              </w:r>
              <w:r>
                <w:t>盘</w:t>
              </w:r>
              <w:r>
                <w:rPr>
                  <w:rFonts w:hint="eastAsia"/>
                </w:rPr>
                <w:t>坏</w:t>
              </w:r>
            </w:ins>
          </w:p>
        </w:tc>
        <w:tc>
          <w:tcPr>
            <w:tcW w:w="850" w:type="dxa"/>
            <w:tcBorders>
              <w:top w:val="single" w:sz="4" w:space="0" w:color="000000"/>
              <w:left w:val="single" w:sz="4" w:space="0" w:color="000000"/>
              <w:bottom w:val="single" w:sz="4" w:space="0" w:color="000000"/>
            </w:tcBorders>
            <w:shd w:val="clear" w:color="auto" w:fill="auto"/>
          </w:tcPr>
          <w:p w14:paraId="5C69DC22" w14:textId="77777777" w:rsidR="008C4A9A" w:rsidRDefault="0081640C" w:rsidP="008C4A9A">
            <w:ins w:id="500" w:author="dell" w:date="2017-03-03T17:03:00Z">
              <w:r>
                <w:t>D</w:t>
              </w:r>
              <w:r>
                <w:rPr>
                  <w:rFonts w:hint="eastAsia"/>
                </w:rPr>
                <w:t>ell</w:t>
              </w:r>
              <w:r>
                <w:rPr>
                  <w:rFonts w:hint="eastAsia"/>
                </w:rPr>
                <w:t>工</w:t>
              </w:r>
              <w:r>
                <w:t>程</w:t>
              </w:r>
            </w:ins>
            <w:ins w:id="501" w:author="dell" w:date="2017-03-03T17:04:00Z">
              <w:r>
                <w:t>师</w:t>
              </w:r>
            </w:ins>
          </w:p>
        </w:tc>
        <w:tc>
          <w:tcPr>
            <w:tcW w:w="2268" w:type="dxa"/>
            <w:tcBorders>
              <w:top w:val="single" w:sz="4" w:space="0" w:color="000000"/>
              <w:left w:val="single" w:sz="4" w:space="0" w:color="000000"/>
              <w:bottom w:val="single" w:sz="4" w:space="0" w:color="000000"/>
            </w:tcBorders>
            <w:shd w:val="clear" w:color="auto" w:fill="auto"/>
          </w:tcPr>
          <w:p w14:paraId="642EF9FD" w14:textId="77777777" w:rsidR="008C4A9A" w:rsidRPr="00D83698" w:rsidRDefault="0081640C" w:rsidP="008C4A9A">
            <w:ins w:id="502" w:author="dell" w:date="2017-03-03T17:04:00Z">
              <w:r>
                <w:rPr>
                  <w:rFonts w:hint="eastAsia"/>
                </w:rPr>
                <w:t>更</w:t>
              </w:r>
              <w:r>
                <w:t>换新硬</w:t>
              </w:r>
              <w:r>
                <w:rPr>
                  <w:rFonts w:hint="eastAsia"/>
                </w:rPr>
                <w:t>盘</w:t>
              </w:r>
            </w:ins>
          </w:p>
        </w:tc>
        <w:tc>
          <w:tcPr>
            <w:tcW w:w="975" w:type="dxa"/>
            <w:tcBorders>
              <w:top w:val="single" w:sz="4" w:space="0" w:color="000000"/>
              <w:left w:val="single" w:sz="4" w:space="0" w:color="000000"/>
              <w:bottom w:val="single" w:sz="4" w:space="0" w:color="000000"/>
            </w:tcBorders>
            <w:shd w:val="clear" w:color="auto" w:fill="auto"/>
          </w:tcPr>
          <w:p w14:paraId="79393F7D" w14:textId="77777777" w:rsidR="008C4A9A" w:rsidRDefault="0081640C" w:rsidP="008C4A9A">
            <w:ins w:id="503" w:author="dell" w:date="2017-03-03T17:04:00Z">
              <w:r w:rsidRPr="0081640C">
                <w:t>2017/2/</w:t>
              </w:r>
              <w:r>
                <w:t>8</w:t>
              </w:r>
            </w:ins>
          </w:p>
        </w:tc>
        <w:tc>
          <w:tcPr>
            <w:tcW w:w="1305" w:type="dxa"/>
            <w:tcBorders>
              <w:top w:val="single" w:sz="4" w:space="0" w:color="000000"/>
              <w:left w:val="single" w:sz="4" w:space="0" w:color="000000"/>
              <w:bottom w:val="single" w:sz="4" w:space="0" w:color="000000"/>
              <w:right w:val="single" w:sz="4" w:space="0" w:color="000000"/>
            </w:tcBorders>
            <w:shd w:val="clear" w:color="auto" w:fill="auto"/>
          </w:tcPr>
          <w:p w14:paraId="2445A3C9" w14:textId="77777777" w:rsidR="008C4A9A" w:rsidRPr="008C4A9A" w:rsidRDefault="0081640C" w:rsidP="008C4A9A">
            <w:pPr>
              <w:snapToGrid w:val="0"/>
              <w:rPr>
                <w:rFonts w:ascii="宋体" w:hAnsi="宋体"/>
                <w:sz w:val="18"/>
                <w:szCs w:val="18"/>
              </w:rPr>
            </w:pPr>
            <w:ins w:id="504" w:author="dell" w:date="2017-03-03T16:59:00Z">
              <w:r w:rsidRPr="0081640C">
                <w:rPr>
                  <w:rFonts w:ascii="宋体" w:hAnsi="宋体"/>
                  <w:sz w:val="18"/>
                  <w:szCs w:val="18"/>
                </w:rPr>
                <w:t>INC17004</w:t>
              </w:r>
            </w:ins>
          </w:p>
        </w:tc>
      </w:tr>
    </w:tbl>
    <w:p w14:paraId="57B58999" w14:textId="77777777" w:rsidR="003648CE" w:rsidDel="00052165" w:rsidRDefault="003648CE">
      <w:pPr>
        <w:widowControl w:val="0"/>
        <w:tabs>
          <w:tab w:val="left" w:pos="921"/>
        </w:tabs>
        <w:ind w:firstLine="480"/>
        <w:jc w:val="both"/>
        <w:rPr>
          <w:del w:id="505" w:author="dreamsummit" w:date="2017-03-13T11:56:00Z"/>
          <w:kern w:val="1"/>
          <w:sz w:val="24"/>
        </w:rPr>
      </w:pPr>
    </w:p>
    <w:p w14:paraId="6A6C9AA8" w14:textId="77777777" w:rsidR="003648CE" w:rsidRDefault="003648CE">
      <w:pPr>
        <w:widowControl w:val="0"/>
        <w:tabs>
          <w:tab w:val="left" w:pos="921"/>
        </w:tabs>
        <w:jc w:val="both"/>
        <w:rPr>
          <w:kern w:val="1"/>
          <w:sz w:val="24"/>
        </w:rPr>
        <w:pPrChange w:id="506" w:author="dreamsummit" w:date="2017-03-13T11:56:00Z">
          <w:pPr>
            <w:widowControl w:val="0"/>
            <w:tabs>
              <w:tab w:val="left" w:pos="921"/>
            </w:tabs>
            <w:ind w:firstLine="480"/>
            <w:jc w:val="both"/>
          </w:pPr>
        </w:pPrChange>
      </w:pPr>
    </w:p>
    <w:p w14:paraId="63760455" w14:textId="77777777" w:rsidR="003648CE" w:rsidRPr="00F44829" w:rsidRDefault="003648CE" w:rsidP="00F44829">
      <w:pPr>
        <w:pStyle w:val="2"/>
        <w:numPr>
          <w:ilvl w:val="0"/>
          <w:numId w:val="20"/>
        </w:numPr>
      </w:pPr>
      <w:bookmarkStart w:id="507" w:name="__RefHeading__58_1004794411"/>
      <w:bookmarkStart w:id="508" w:name="__RefHeading__24_81486892"/>
      <w:bookmarkStart w:id="509" w:name="_Toc477173332"/>
      <w:bookmarkEnd w:id="507"/>
      <w:bookmarkEnd w:id="508"/>
      <w:r>
        <w:t>硬件更换</w:t>
      </w:r>
      <w:r>
        <w:t>/</w:t>
      </w:r>
      <w:r>
        <w:t>增加设备</w:t>
      </w:r>
      <w:bookmarkEnd w:id="509"/>
    </w:p>
    <w:tbl>
      <w:tblPr>
        <w:tblW w:w="9968" w:type="dxa"/>
        <w:tblInd w:w="235" w:type="dxa"/>
        <w:tblLayout w:type="fixed"/>
        <w:tblLook w:val="0000" w:firstRow="0" w:lastRow="0" w:firstColumn="0" w:lastColumn="0" w:noHBand="0" w:noVBand="0"/>
      </w:tblPr>
      <w:tblGrid>
        <w:gridCol w:w="1118"/>
        <w:gridCol w:w="1800"/>
        <w:gridCol w:w="1800"/>
        <w:gridCol w:w="900"/>
        <w:gridCol w:w="2880"/>
        <w:gridCol w:w="1470"/>
      </w:tblGrid>
      <w:tr w:rsidR="003648CE" w14:paraId="5EDB7C07" w14:textId="77777777" w:rsidTr="00007F23">
        <w:tc>
          <w:tcPr>
            <w:tcW w:w="1118" w:type="dxa"/>
            <w:tcBorders>
              <w:top w:val="single" w:sz="4" w:space="0" w:color="000000"/>
              <w:left w:val="single" w:sz="4" w:space="0" w:color="000000"/>
              <w:bottom w:val="single" w:sz="4" w:space="0" w:color="000000"/>
            </w:tcBorders>
            <w:shd w:val="clear" w:color="auto" w:fill="C0C0C0"/>
          </w:tcPr>
          <w:p w14:paraId="419120E6" w14:textId="77777777" w:rsidR="003648CE" w:rsidRDefault="003648CE">
            <w:pPr>
              <w:jc w:val="center"/>
              <w:rPr>
                <w:rFonts w:ascii="楷体_GB2312" w:eastAsia="楷体_GB2312" w:hAnsi="楷体_GB2312" w:cs="宋体"/>
                <w:b/>
              </w:rPr>
            </w:pPr>
            <w:r>
              <w:rPr>
                <w:rFonts w:ascii="楷体_GB2312" w:eastAsia="楷体_GB2312" w:hAnsi="楷体_GB2312" w:cs="宋体"/>
                <w:b/>
              </w:rPr>
              <w:t>系统名称</w:t>
            </w:r>
          </w:p>
        </w:tc>
        <w:tc>
          <w:tcPr>
            <w:tcW w:w="1800" w:type="dxa"/>
            <w:tcBorders>
              <w:top w:val="single" w:sz="4" w:space="0" w:color="000000"/>
              <w:left w:val="single" w:sz="4" w:space="0" w:color="000000"/>
              <w:bottom w:val="single" w:sz="4" w:space="0" w:color="000000"/>
            </w:tcBorders>
            <w:shd w:val="clear" w:color="auto" w:fill="C0C0C0"/>
          </w:tcPr>
          <w:p w14:paraId="77A7E03B" w14:textId="77777777" w:rsidR="003648CE" w:rsidRDefault="003648CE">
            <w:pPr>
              <w:jc w:val="center"/>
              <w:rPr>
                <w:rFonts w:ascii="楷体_GB2312" w:eastAsia="楷体_GB2312" w:hAnsi="楷体_GB2312" w:cs="宋体"/>
                <w:b/>
              </w:rPr>
            </w:pPr>
            <w:r>
              <w:rPr>
                <w:rFonts w:ascii="楷体_GB2312" w:eastAsia="楷体_GB2312" w:hAnsi="楷体_GB2312" w:cs="宋体"/>
                <w:b/>
              </w:rPr>
              <w:t>更换设备</w:t>
            </w:r>
          </w:p>
        </w:tc>
        <w:tc>
          <w:tcPr>
            <w:tcW w:w="1800" w:type="dxa"/>
            <w:tcBorders>
              <w:top w:val="single" w:sz="4" w:space="0" w:color="000000"/>
              <w:left w:val="single" w:sz="4" w:space="0" w:color="000000"/>
              <w:bottom w:val="single" w:sz="4" w:space="0" w:color="000000"/>
            </w:tcBorders>
            <w:shd w:val="clear" w:color="auto" w:fill="C0C0C0"/>
          </w:tcPr>
          <w:p w14:paraId="7E523EFA" w14:textId="77777777" w:rsidR="003648CE" w:rsidRDefault="003648CE">
            <w:pPr>
              <w:jc w:val="center"/>
              <w:rPr>
                <w:rFonts w:ascii="楷体_GB2312" w:eastAsia="楷体_GB2312" w:hAnsi="楷体_GB2312" w:cs="宋体"/>
                <w:b/>
              </w:rPr>
            </w:pPr>
            <w:r>
              <w:rPr>
                <w:rFonts w:ascii="楷体_GB2312" w:eastAsia="楷体_GB2312" w:hAnsi="楷体_GB2312" w:cs="宋体"/>
                <w:b/>
              </w:rPr>
              <w:t>更换原因</w:t>
            </w:r>
          </w:p>
        </w:tc>
        <w:tc>
          <w:tcPr>
            <w:tcW w:w="900" w:type="dxa"/>
            <w:tcBorders>
              <w:top w:val="single" w:sz="4" w:space="0" w:color="000000"/>
              <w:left w:val="single" w:sz="4" w:space="0" w:color="000000"/>
              <w:bottom w:val="single" w:sz="4" w:space="0" w:color="000000"/>
            </w:tcBorders>
            <w:shd w:val="clear" w:color="auto" w:fill="C0C0C0"/>
          </w:tcPr>
          <w:p w14:paraId="3446ED4A" w14:textId="77777777" w:rsidR="003648CE" w:rsidRDefault="003648CE">
            <w:pPr>
              <w:jc w:val="center"/>
              <w:rPr>
                <w:rFonts w:ascii="楷体_GB2312" w:eastAsia="楷体_GB2312" w:hAnsi="楷体_GB2312" w:cs="宋体"/>
                <w:b/>
              </w:rPr>
            </w:pPr>
            <w:r>
              <w:rPr>
                <w:rFonts w:ascii="楷体_GB2312" w:eastAsia="楷体_GB2312" w:hAnsi="楷体_GB2312" w:cs="宋体"/>
                <w:b/>
              </w:rPr>
              <w:t>操作人</w:t>
            </w:r>
          </w:p>
        </w:tc>
        <w:tc>
          <w:tcPr>
            <w:tcW w:w="2880" w:type="dxa"/>
            <w:tcBorders>
              <w:top w:val="single" w:sz="4" w:space="0" w:color="000000"/>
              <w:left w:val="single" w:sz="4" w:space="0" w:color="000000"/>
              <w:bottom w:val="single" w:sz="4" w:space="0" w:color="000000"/>
            </w:tcBorders>
            <w:shd w:val="clear" w:color="auto" w:fill="C0C0C0"/>
          </w:tcPr>
          <w:p w14:paraId="2009FC16" w14:textId="77777777" w:rsidR="003648CE" w:rsidRDefault="003648CE">
            <w:pPr>
              <w:jc w:val="center"/>
              <w:rPr>
                <w:rFonts w:ascii="楷体_GB2312" w:eastAsia="楷体_GB2312" w:hAnsi="楷体_GB2312" w:cs="宋体"/>
                <w:b/>
              </w:rPr>
            </w:pPr>
            <w:r>
              <w:rPr>
                <w:rFonts w:ascii="楷体_GB2312" w:eastAsia="楷体_GB2312" w:hAnsi="楷体_GB2312" w:cs="宋体"/>
                <w:b/>
              </w:rPr>
              <w:t>更换结果</w:t>
            </w:r>
          </w:p>
        </w:tc>
        <w:tc>
          <w:tcPr>
            <w:tcW w:w="1470" w:type="dxa"/>
            <w:tcBorders>
              <w:top w:val="single" w:sz="4" w:space="0" w:color="000000"/>
              <w:left w:val="single" w:sz="4" w:space="0" w:color="000000"/>
              <w:bottom w:val="single" w:sz="4" w:space="0" w:color="000000"/>
              <w:right w:val="single" w:sz="4" w:space="0" w:color="000000"/>
            </w:tcBorders>
            <w:shd w:val="clear" w:color="auto" w:fill="C0C0C0"/>
          </w:tcPr>
          <w:p w14:paraId="3A18A76B" w14:textId="77777777" w:rsidR="003648CE" w:rsidRDefault="003648CE">
            <w:pPr>
              <w:jc w:val="center"/>
            </w:pPr>
            <w:r>
              <w:rPr>
                <w:rFonts w:ascii="楷体_GB2312" w:eastAsia="楷体_GB2312" w:hAnsi="楷体_GB2312" w:cs="宋体"/>
                <w:b/>
              </w:rPr>
              <w:t>变更报告</w:t>
            </w:r>
          </w:p>
        </w:tc>
      </w:tr>
      <w:tr w:rsidR="00007F23" w14:paraId="34AFE5A7" w14:textId="77777777" w:rsidTr="00007F23">
        <w:tc>
          <w:tcPr>
            <w:tcW w:w="1118" w:type="dxa"/>
            <w:tcBorders>
              <w:top w:val="single" w:sz="4" w:space="0" w:color="000000"/>
              <w:left w:val="single" w:sz="4" w:space="0" w:color="000000"/>
              <w:bottom w:val="single" w:sz="4" w:space="0" w:color="000000"/>
            </w:tcBorders>
            <w:shd w:val="clear" w:color="auto" w:fill="auto"/>
          </w:tcPr>
          <w:p w14:paraId="2531EF50" w14:textId="77777777" w:rsidR="00007F23" w:rsidRDefault="00007F23">
            <w:pPr>
              <w:rPr>
                <w:rFonts w:ascii="宋体" w:hAnsi="宋体" w:cs="宋体"/>
                <w:szCs w:val="21"/>
              </w:rPr>
            </w:pPr>
          </w:p>
        </w:tc>
        <w:tc>
          <w:tcPr>
            <w:tcW w:w="1800" w:type="dxa"/>
            <w:tcBorders>
              <w:top w:val="single" w:sz="4" w:space="0" w:color="000000"/>
              <w:left w:val="single" w:sz="4" w:space="0" w:color="000000"/>
              <w:bottom w:val="single" w:sz="4" w:space="0" w:color="000000"/>
            </w:tcBorders>
            <w:shd w:val="clear" w:color="auto" w:fill="auto"/>
          </w:tcPr>
          <w:p w14:paraId="07B69094" w14:textId="77777777" w:rsidR="00007F23" w:rsidRDefault="00007F23">
            <w:pPr>
              <w:snapToGrid w:val="0"/>
              <w:rPr>
                <w:rFonts w:ascii="宋体" w:hAnsi="宋体" w:cs="宋体"/>
                <w:szCs w:val="21"/>
              </w:rPr>
            </w:pPr>
          </w:p>
        </w:tc>
        <w:tc>
          <w:tcPr>
            <w:tcW w:w="1800" w:type="dxa"/>
            <w:tcBorders>
              <w:top w:val="single" w:sz="4" w:space="0" w:color="000000"/>
              <w:left w:val="single" w:sz="4" w:space="0" w:color="000000"/>
              <w:bottom w:val="single" w:sz="4" w:space="0" w:color="000000"/>
            </w:tcBorders>
            <w:shd w:val="clear" w:color="auto" w:fill="auto"/>
          </w:tcPr>
          <w:p w14:paraId="01D5404E" w14:textId="77777777" w:rsidR="00007F23" w:rsidRDefault="00007F23">
            <w:pPr>
              <w:snapToGrid w:val="0"/>
              <w:rPr>
                <w:rFonts w:ascii="宋体" w:hAnsi="宋体" w:cs="宋体"/>
                <w:szCs w:val="21"/>
              </w:rPr>
            </w:pPr>
          </w:p>
        </w:tc>
        <w:tc>
          <w:tcPr>
            <w:tcW w:w="900" w:type="dxa"/>
            <w:tcBorders>
              <w:top w:val="single" w:sz="4" w:space="0" w:color="000000"/>
              <w:left w:val="single" w:sz="4" w:space="0" w:color="000000"/>
              <w:bottom w:val="single" w:sz="4" w:space="0" w:color="000000"/>
            </w:tcBorders>
            <w:shd w:val="clear" w:color="auto" w:fill="auto"/>
          </w:tcPr>
          <w:p w14:paraId="6D10AF33" w14:textId="77777777" w:rsidR="00007F23" w:rsidRDefault="00007F23">
            <w:pPr>
              <w:snapToGrid w:val="0"/>
              <w:rPr>
                <w:rFonts w:ascii="宋体" w:hAnsi="宋体" w:cs="宋体"/>
                <w:szCs w:val="21"/>
              </w:rPr>
            </w:pPr>
          </w:p>
        </w:tc>
        <w:tc>
          <w:tcPr>
            <w:tcW w:w="2880" w:type="dxa"/>
            <w:tcBorders>
              <w:top w:val="single" w:sz="4" w:space="0" w:color="000000"/>
              <w:left w:val="single" w:sz="4" w:space="0" w:color="000000"/>
              <w:bottom w:val="single" w:sz="4" w:space="0" w:color="000000"/>
            </w:tcBorders>
            <w:shd w:val="clear" w:color="auto" w:fill="auto"/>
          </w:tcPr>
          <w:p w14:paraId="341E2095" w14:textId="77777777" w:rsidR="00007F23" w:rsidRDefault="00007F23">
            <w:pPr>
              <w:snapToGrid w:val="0"/>
              <w:rPr>
                <w:rFonts w:ascii="宋体" w:hAnsi="宋体" w:cs="宋体"/>
                <w:szCs w:val="21"/>
              </w:rPr>
            </w:pPr>
          </w:p>
        </w:tc>
        <w:tc>
          <w:tcPr>
            <w:tcW w:w="1470" w:type="dxa"/>
            <w:tcBorders>
              <w:top w:val="single" w:sz="4" w:space="0" w:color="000000"/>
              <w:left w:val="single" w:sz="4" w:space="0" w:color="000000"/>
              <w:bottom w:val="single" w:sz="4" w:space="0" w:color="000000"/>
              <w:right w:val="single" w:sz="4" w:space="0" w:color="000000"/>
            </w:tcBorders>
            <w:shd w:val="clear" w:color="auto" w:fill="auto"/>
          </w:tcPr>
          <w:p w14:paraId="02D4B1A6" w14:textId="77777777" w:rsidR="00007F23" w:rsidRDefault="00007F23">
            <w:pPr>
              <w:snapToGrid w:val="0"/>
              <w:rPr>
                <w:rFonts w:ascii="宋体" w:hAnsi="宋体" w:cs="宋体"/>
                <w:szCs w:val="21"/>
              </w:rPr>
            </w:pPr>
          </w:p>
        </w:tc>
      </w:tr>
    </w:tbl>
    <w:p w14:paraId="5B0A01EC" w14:textId="77777777" w:rsidR="003648CE" w:rsidDel="00052165" w:rsidRDefault="003648CE">
      <w:pPr>
        <w:widowControl w:val="0"/>
        <w:tabs>
          <w:tab w:val="left" w:pos="921"/>
        </w:tabs>
        <w:ind w:firstLine="480"/>
        <w:jc w:val="both"/>
        <w:rPr>
          <w:del w:id="510" w:author="dreamsummit" w:date="2017-03-13T11:56:00Z"/>
          <w:kern w:val="1"/>
          <w:sz w:val="24"/>
        </w:rPr>
      </w:pPr>
    </w:p>
    <w:p w14:paraId="29F8ABCE" w14:textId="77777777" w:rsidR="003648CE" w:rsidRDefault="003648CE">
      <w:pPr>
        <w:widowControl w:val="0"/>
        <w:tabs>
          <w:tab w:val="left" w:pos="921"/>
        </w:tabs>
        <w:jc w:val="both"/>
        <w:rPr>
          <w:kern w:val="1"/>
          <w:sz w:val="24"/>
        </w:rPr>
        <w:pPrChange w:id="511" w:author="dreamsummit" w:date="2017-03-13T11:56:00Z">
          <w:pPr>
            <w:widowControl w:val="0"/>
            <w:tabs>
              <w:tab w:val="left" w:pos="921"/>
            </w:tabs>
            <w:ind w:firstLine="480"/>
            <w:jc w:val="both"/>
          </w:pPr>
        </w:pPrChange>
      </w:pPr>
    </w:p>
    <w:p w14:paraId="43E3B4FC" w14:textId="77777777" w:rsidR="003648CE" w:rsidRPr="00F44829" w:rsidRDefault="003648CE" w:rsidP="00F44829">
      <w:pPr>
        <w:pStyle w:val="2"/>
        <w:numPr>
          <w:ilvl w:val="0"/>
          <w:numId w:val="20"/>
        </w:numPr>
      </w:pPr>
      <w:bookmarkStart w:id="512" w:name="__RefHeading__26_81486892"/>
      <w:bookmarkStart w:id="513" w:name="__RefHeading__60_1004794411"/>
      <w:bookmarkStart w:id="514" w:name="_Toc477173333"/>
      <w:bookmarkEnd w:id="512"/>
      <w:bookmarkEnd w:id="513"/>
      <w:r>
        <w:t>基础架构更改</w:t>
      </w:r>
      <w:bookmarkEnd w:id="514"/>
    </w:p>
    <w:tbl>
      <w:tblPr>
        <w:tblW w:w="9968" w:type="dxa"/>
        <w:tblInd w:w="235" w:type="dxa"/>
        <w:tblLayout w:type="fixed"/>
        <w:tblLook w:val="0000" w:firstRow="0" w:lastRow="0" w:firstColumn="0" w:lastColumn="0" w:noHBand="0" w:noVBand="0"/>
      </w:tblPr>
      <w:tblGrid>
        <w:gridCol w:w="1118"/>
        <w:gridCol w:w="1800"/>
        <w:gridCol w:w="1800"/>
        <w:gridCol w:w="900"/>
        <w:gridCol w:w="2880"/>
        <w:gridCol w:w="1470"/>
      </w:tblGrid>
      <w:tr w:rsidR="003648CE" w14:paraId="05558234" w14:textId="77777777" w:rsidTr="003F4DFA">
        <w:tc>
          <w:tcPr>
            <w:tcW w:w="1118" w:type="dxa"/>
            <w:tcBorders>
              <w:top w:val="single" w:sz="4" w:space="0" w:color="000000"/>
              <w:left w:val="single" w:sz="4" w:space="0" w:color="000000"/>
              <w:bottom w:val="single" w:sz="4" w:space="0" w:color="000000"/>
            </w:tcBorders>
            <w:shd w:val="clear" w:color="auto" w:fill="C0C0C0"/>
          </w:tcPr>
          <w:p w14:paraId="11A2F567" w14:textId="77777777" w:rsidR="003648CE" w:rsidRDefault="003648CE">
            <w:pPr>
              <w:jc w:val="center"/>
              <w:rPr>
                <w:rFonts w:ascii="楷体_GB2312" w:eastAsia="楷体_GB2312" w:hAnsi="楷体_GB2312" w:cs="宋体"/>
                <w:b/>
              </w:rPr>
            </w:pPr>
            <w:r>
              <w:rPr>
                <w:rFonts w:ascii="楷体_GB2312" w:eastAsia="楷体_GB2312" w:hAnsi="楷体_GB2312" w:cs="宋体"/>
                <w:b/>
              </w:rPr>
              <w:t>变更时间</w:t>
            </w:r>
          </w:p>
        </w:tc>
        <w:tc>
          <w:tcPr>
            <w:tcW w:w="1800" w:type="dxa"/>
            <w:tcBorders>
              <w:top w:val="single" w:sz="4" w:space="0" w:color="000000"/>
              <w:left w:val="single" w:sz="4" w:space="0" w:color="000000"/>
              <w:bottom w:val="single" w:sz="4" w:space="0" w:color="000000"/>
            </w:tcBorders>
            <w:shd w:val="clear" w:color="auto" w:fill="C0C0C0"/>
          </w:tcPr>
          <w:p w14:paraId="33AD1954" w14:textId="77777777" w:rsidR="003648CE" w:rsidRDefault="003648CE">
            <w:pPr>
              <w:jc w:val="center"/>
              <w:rPr>
                <w:rFonts w:ascii="楷体_GB2312" w:eastAsia="楷体_GB2312" w:hAnsi="楷体_GB2312" w:cs="宋体"/>
                <w:b/>
              </w:rPr>
            </w:pPr>
            <w:r>
              <w:rPr>
                <w:rFonts w:ascii="楷体_GB2312" w:eastAsia="楷体_GB2312" w:hAnsi="楷体_GB2312" w:cs="宋体"/>
                <w:b/>
              </w:rPr>
              <w:t>变更内容</w:t>
            </w:r>
          </w:p>
        </w:tc>
        <w:tc>
          <w:tcPr>
            <w:tcW w:w="1800" w:type="dxa"/>
            <w:tcBorders>
              <w:top w:val="single" w:sz="4" w:space="0" w:color="000000"/>
              <w:left w:val="single" w:sz="4" w:space="0" w:color="000000"/>
              <w:bottom w:val="single" w:sz="4" w:space="0" w:color="000000"/>
            </w:tcBorders>
            <w:shd w:val="clear" w:color="auto" w:fill="C0C0C0"/>
          </w:tcPr>
          <w:p w14:paraId="12B18C1A" w14:textId="77777777" w:rsidR="003648CE" w:rsidRDefault="003648CE">
            <w:pPr>
              <w:jc w:val="center"/>
              <w:rPr>
                <w:rFonts w:ascii="楷体_GB2312" w:eastAsia="楷体_GB2312" w:hAnsi="楷体_GB2312" w:cs="宋体"/>
                <w:b/>
              </w:rPr>
            </w:pPr>
            <w:r>
              <w:rPr>
                <w:rFonts w:ascii="楷体_GB2312" w:eastAsia="楷体_GB2312" w:hAnsi="楷体_GB2312" w:cs="宋体"/>
                <w:b/>
              </w:rPr>
              <w:t>变更原因</w:t>
            </w:r>
          </w:p>
        </w:tc>
        <w:tc>
          <w:tcPr>
            <w:tcW w:w="900" w:type="dxa"/>
            <w:tcBorders>
              <w:top w:val="single" w:sz="4" w:space="0" w:color="000000"/>
              <w:left w:val="single" w:sz="4" w:space="0" w:color="000000"/>
              <w:bottom w:val="single" w:sz="4" w:space="0" w:color="000000"/>
            </w:tcBorders>
            <w:shd w:val="clear" w:color="auto" w:fill="C0C0C0"/>
          </w:tcPr>
          <w:p w14:paraId="40587A17" w14:textId="77777777" w:rsidR="003648CE" w:rsidRDefault="003648CE">
            <w:pPr>
              <w:jc w:val="center"/>
              <w:rPr>
                <w:rFonts w:ascii="楷体_GB2312" w:eastAsia="楷体_GB2312" w:hAnsi="楷体_GB2312" w:cs="宋体"/>
                <w:b/>
              </w:rPr>
            </w:pPr>
            <w:r>
              <w:rPr>
                <w:rFonts w:ascii="楷体_GB2312" w:eastAsia="楷体_GB2312" w:hAnsi="楷体_GB2312" w:cs="宋体"/>
                <w:b/>
              </w:rPr>
              <w:t>操作人</w:t>
            </w:r>
          </w:p>
        </w:tc>
        <w:tc>
          <w:tcPr>
            <w:tcW w:w="2880" w:type="dxa"/>
            <w:tcBorders>
              <w:top w:val="single" w:sz="4" w:space="0" w:color="000000"/>
              <w:left w:val="single" w:sz="4" w:space="0" w:color="000000"/>
              <w:bottom w:val="single" w:sz="4" w:space="0" w:color="000000"/>
            </w:tcBorders>
            <w:shd w:val="clear" w:color="auto" w:fill="C0C0C0"/>
          </w:tcPr>
          <w:p w14:paraId="1D50AA7C" w14:textId="77777777" w:rsidR="003648CE" w:rsidRDefault="003648CE">
            <w:pPr>
              <w:jc w:val="center"/>
              <w:rPr>
                <w:rFonts w:ascii="楷体_GB2312" w:eastAsia="楷体_GB2312" w:hAnsi="楷体_GB2312" w:cs="宋体"/>
                <w:b/>
              </w:rPr>
            </w:pPr>
            <w:r>
              <w:rPr>
                <w:rFonts w:ascii="楷体_GB2312" w:eastAsia="楷体_GB2312" w:hAnsi="楷体_GB2312" w:cs="宋体"/>
                <w:b/>
              </w:rPr>
              <w:t>变更结果</w:t>
            </w:r>
          </w:p>
        </w:tc>
        <w:tc>
          <w:tcPr>
            <w:tcW w:w="1470" w:type="dxa"/>
            <w:tcBorders>
              <w:top w:val="single" w:sz="4" w:space="0" w:color="000000"/>
              <w:left w:val="single" w:sz="4" w:space="0" w:color="000000"/>
              <w:bottom w:val="single" w:sz="4" w:space="0" w:color="000000"/>
              <w:right w:val="single" w:sz="4" w:space="0" w:color="000000"/>
            </w:tcBorders>
            <w:shd w:val="clear" w:color="auto" w:fill="C0C0C0"/>
          </w:tcPr>
          <w:p w14:paraId="3AA920A1" w14:textId="77777777" w:rsidR="003648CE" w:rsidRDefault="003648CE">
            <w:pPr>
              <w:jc w:val="center"/>
            </w:pPr>
            <w:r>
              <w:rPr>
                <w:rFonts w:ascii="楷体_GB2312" w:eastAsia="楷体_GB2312" w:hAnsi="楷体_GB2312" w:cs="宋体"/>
                <w:b/>
              </w:rPr>
              <w:t>变更报告</w:t>
            </w:r>
          </w:p>
        </w:tc>
      </w:tr>
    </w:tbl>
    <w:p w14:paraId="3C70C3D5" w14:textId="77777777" w:rsidR="003648CE" w:rsidRDefault="00831A52">
      <w:pPr>
        <w:widowControl w:val="0"/>
        <w:tabs>
          <w:tab w:val="left" w:pos="921"/>
        </w:tabs>
        <w:ind w:firstLine="480"/>
        <w:jc w:val="both"/>
        <w:rPr>
          <w:kern w:val="1"/>
          <w:sz w:val="24"/>
        </w:rPr>
      </w:pPr>
      <w:r>
        <w:rPr>
          <w:kern w:val="1"/>
          <w:sz w:val="24"/>
        </w:rPr>
        <w:t xml:space="preserve"> </w:t>
      </w:r>
      <w:r w:rsidR="006C37B5">
        <w:rPr>
          <w:rFonts w:hint="eastAsia"/>
          <w:kern w:val="1"/>
          <w:sz w:val="24"/>
        </w:rPr>
        <w:t>*</w:t>
      </w:r>
      <w:r w:rsidR="006C37B5">
        <w:rPr>
          <w:rFonts w:hint="eastAsia"/>
          <w:kern w:val="1"/>
          <w:sz w:val="24"/>
        </w:rPr>
        <w:t>所增加和去除的服务器，存储的配置调整记录在变更单中。</w:t>
      </w:r>
    </w:p>
    <w:p w14:paraId="4D158C08" w14:textId="77777777" w:rsidR="006C37B5" w:rsidRPr="006C37B5" w:rsidDel="00052165" w:rsidRDefault="006C37B5">
      <w:pPr>
        <w:widowControl w:val="0"/>
        <w:tabs>
          <w:tab w:val="left" w:pos="921"/>
        </w:tabs>
        <w:ind w:firstLine="480"/>
        <w:jc w:val="both"/>
        <w:rPr>
          <w:del w:id="515" w:author="dreamsummit" w:date="2017-03-13T11:56:00Z"/>
          <w:kern w:val="1"/>
          <w:sz w:val="24"/>
        </w:rPr>
      </w:pPr>
    </w:p>
    <w:p w14:paraId="4EA9FDF3" w14:textId="77777777" w:rsidR="003648CE" w:rsidRDefault="003648CE">
      <w:pPr>
        <w:widowControl w:val="0"/>
        <w:tabs>
          <w:tab w:val="left" w:pos="921"/>
        </w:tabs>
        <w:jc w:val="both"/>
        <w:rPr>
          <w:kern w:val="1"/>
          <w:sz w:val="24"/>
        </w:rPr>
        <w:pPrChange w:id="516" w:author="dreamsummit" w:date="2017-03-13T11:56:00Z">
          <w:pPr>
            <w:widowControl w:val="0"/>
            <w:tabs>
              <w:tab w:val="left" w:pos="921"/>
            </w:tabs>
            <w:ind w:firstLine="480"/>
            <w:jc w:val="both"/>
          </w:pPr>
        </w:pPrChange>
      </w:pPr>
    </w:p>
    <w:p w14:paraId="6A803475" w14:textId="77777777" w:rsidR="003648CE" w:rsidRDefault="003648CE" w:rsidP="00F44829">
      <w:pPr>
        <w:pStyle w:val="2"/>
        <w:numPr>
          <w:ilvl w:val="0"/>
          <w:numId w:val="20"/>
        </w:numPr>
      </w:pPr>
      <w:bookmarkStart w:id="517" w:name="__RefHeading__28_81486892"/>
      <w:bookmarkStart w:id="518" w:name="__RefHeading__62_1004794411"/>
      <w:bookmarkStart w:id="519" w:name="_Toc477173334"/>
      <w:bookmarkEnd w:id="517"/>
      <w:bookmarkEnd w:id="518"/>
      <w:r>
        <w:t>其他工作</w:t>
      </w:r>
      <w:bookmarkEnd w:id="519"/>
    </w:p>
    <w:p w14:paraId="53695CE5" w14:textId="77777777" w:rsidR="003648CE" w:rsidRPr="00F44829" w:rsidRDefault="00E04F9B" w:rsidP="00F44829">
      <w:pPr>
        <w:pStyle w:val="1"/>
        <w:numPr>
          <w:ilvl w:val="0"/>
          <w:numId w:val="18"/>
        </w:numPr>
      </w:pPr>
      <w:bookmarkStart w:id="520" w:name="__RefHeading__30_81486892"/>
      <w:bookmarkStart w:id="521" w:name="__RefHeading__64_1004794411"/>
      <w:bookmarkStart w:id="522" w:name="__RefHeading__68_1004794411"/>
      <w:bookmarkStart w:id="523" w:name="__RefHeading__36_81486892"/>
      <w:bookmarkStart w:id="524" w:name="_Toc477173335"/>
      <w:bookmarkEnd w:id="520"/>
      <w:bookmarkEnd w:id="521"/>
      <w:bookmarkEnd w:id="522"/>
      <w:bookmarkEnd w:id="523"/>
      <w:r>
        <w:rPr>
          <w:rFonts w:hint="eastAsia"/>
        </w:rPr>
        <w:lastRenderedPageBreak/>
        <w:t>应用</w:t>
      </w:r>
      <w:r w:rsidR="003648CE">
        <w:t>运行管理</w:t>
      </w:r>
      <w:bookmarkEnd w:id="524"/>
    </w:p>
    <w:p w14:paraId="0C1DA8B8" w14:textId="77777777" w:rsidR="00CE12AE" w:rsidRDefault="003267B4" w:rsidP="00A1521E">
      <w:pPr>
        <w:widowControl w:val="0"/>
        <w:tabs>
          <w:tab w:val="left" w:pos="921"/>
        </w:tabs>
        <w:ind w:firstLine="480"/>
        <w:jc w:val="both"/>
        <w:rPr>
          <w:sz w:val="24"/>
        </w:rPr>
      </w:pPr>
      <w:r>
        <w:rPr>
          <w:kern w:val="1"/>
          <w:sz w:val="24"/>
        </w:rPr>
        <w:t>本月的主要内容是：</w:t>
      </w:r>
      <w:r>
        <w:rPr>
          <w:rFonts w:hint="eastAsia"/>
          <w:kern w:val="1"/>
          <w:sz w:val="24"/>
        </w:rPr>
        <w:t>对存储、服务器硬件和应用巡检，协助处理邮件问题，配合泛微处理</w:t>
      </w:r>
      <w:r>
        <w:rPr>
          <w:rFonts w:hint="eastAsia"/>
          <w:kern w:val="1"/>
          <w:sz w:val="24"/>
        </w:rPr>
        <w:t>OA</w:t>
      </w:r>
      <w:r>
        <w:rPr>
          <w:rFonts w:hint="eastAsia"/>
          <w:kern w:val="1"/>
          <w:sz w:val="24"/>
        </w:rPr>
        <w:t>问题，虚拟化平台虚拟机资源合理分布使用问题；配合绿地备份项目实施并核查相关策略合理性，</w:t>
      </w:r>
      <w:r>
        <w:rPr>
          <w:kern w:val="1"/>
          <w:sz w:val="24"/>
        </w:rPr>
        <w:t>为了显示工作期间服务器的性能，跟踪月底服务器运行情况；采</w:t>
      </w:r>
      <w:r>
        <w:rPr>
          <w:rFonts w:hint="eastAsia"/>
          <w:kern w:val="1"/>
          <w:sz w:val="24"/>
        </w:rPr>
        <w:t>集</w:t>
      </w:r>
      <w:r>
        <w:rPr>
          <w:kern w:val="1"/>
          <w:sz w:val="24"/>
        </w:rPr>
        <w:t>系统在</w:t>
      </w:r>
      <w:r w:rsidR="005E4199">
        <w:rPr>
          <w:rFonts w:hint="eastAsia"/>
          <w:kern w:val="1"/>
          <w:sz w:val="24"/>
        </w:rPr>
        <w:t>月底</w:t>
      </w:r>
      <w:r>
        <w:rPr>
          <w:kern w:val="1"/>
          <w:sz w:val="24"/>
        </w:rPr>
        <w:t>(</w:t>
      </w:r>
      <w:r>
        <w:rPr>
          <w:rFonts w:hint="eastAsia"/>
          <w:kern w:val="1"/>
          <w:sz w:val="24"/>
        </w:rPr>
        <w:t>全</w:t>
      </w:r>
      <w:r>
        <w:rPr>
          <w:kern w:val="1"/>
          <w:sz w:val="24"/>
        </w:rPr>
        <w:t>月</w:t>
      </w:r>
      <w:r>
        <w:rPr>
          <w:kern w:val="1"/>
          <w:sz w:val="24"/>
        </w:rPr>
        <w:t>)</w:t>
      </w:r>
      <w:r>
        <w:rPr>
          <w:kern w:val="1"/>
          <w:sz w:val="24"/>
        </w:rPr>
        <w:t>时的性能情况</w:t>
      </w:r>
      <w:r>
        <w:rPr>
          <w:rFonts w:hint="eastAsia"/>
          <w:kern w:val="1"/>
          <w:sz w:val="24"/>
        </w:rPr>
        <w:t>。</w:t>
      </w:r>
    </w:p>
    <w:p w14:paraId="68DE410E" w14:textId="77777777" w:rsidR="00CE12AE" w:rsidRDefault="00CE12AE" w:rsidP="00CE12AE">
      <w:pPr>
        <w:widowControl w:val="0"/>
        <w:tabs>
          <w:tab w:val="left" w:pos="921"/>
        </w:tabs>
        <w:ind w:firstLine="480"/>
        <w:jc w:val="both"/>
        <w:rPr>
          <w:kern w:val="1"/>
          <w:sz w:val="24"/>
        </w:rPr>
      </w:pPr>
      <w:r w:rsidRPr="00CE12AE">
        <w:rPr>
          <w:rFonts w:hint="eastAsia"/>
          <w:kern w:val="1"/>
          <w:sz w:val="24"/>
        </w:rPr>
        <w:t>以下针对核心系统</w:t>
      </w:r>
      <w:r w:rsidRPr="00CE12AE">
        <w:rPr>
          <w:rFonts w:hint="eastAsia"/>
          <w:kern w:val="1"/>
          <w:sz w:val="24"/>
        </w:rPr>
        <w:t>(</w:t>
      </w:r>
      <w:r w:rsidRPr="00CE12AE">
        <w:rPr>
          <w:rFonts w:hint="eastAsia"/>
          <w:kern w:val="1"/>
          <w:sz w:val="24"/>
        </w:rPr>
        <w:t>按业务系统划分</w:t>
      </w:r>
      <w:r w:rsidRPr="00CE12AE">
        <w:rPr>
          <w:rFonts w:hint="eastAsia"/>
          <w:kern w:val="1"/>
          <w:sz w:val="24"/>
        </w:rPr>
        <w:t>)</w:t>
      </w:r>
      <w:r w:rsidRPr="00CE12AE">
        <w:rPr>
          <w:rFonts w:hint="eastAsia"/>
          <w:kern w:val="1"/>
          <w:sz w:val="24"/>
        </w:rPr>
        <w:t>的性能进行展示和分析，主要包含如下图例：</w:t>
      </w:r>
    </w:p>
    <w:p w14:paraId="3172A85A" w14:textId="77777777" w:rsidR="00CE12AE" w:rsidRPr="000A568A" w:rsidRDefault="00CE12AE" w:rsidP="00CE12AE">
      <w:pPr>
        <w:widowControl w:val="0"/>
        <w:tabs>
          <w:tab w:val="left" w:pos="921"/>
        </w:tabs>
        <w:ind w:firstLine="480"/>
        <w:jc w:val="both"/>
        <w:rPr>
          <w:kern w:val="1"/>
          <w:sz w:val="24"/>
        </w:rPr>
      </w:pPr>
      <w:r w:rsidRPr="000A568A">
        <w:rPr>
          <w:kern w:val="1"/>
          <w:sz w:val="24"/>
        </w:rPr>
        <w:t xml:space="preserve">1.CPU </w:t>
      </w:r>
      <w:r w:rsidRPr="000A568A">
        <w:rPr>
          <w:kern w:val="1"/>
          <w:sz w:val="24"/>
        </w:rPr>
        <w:t>使用情况，总体平均值；</w:t>
      </w:r>
    </w:p>
    <w:p w14:paraId="16B15E9D" w14:textId="77777777" w:rsidR="00CE12AE" w:rsidRDefault="00CE12AE" w:rsidP="00CE12AE">
      <w:pPr>
        <w:widowControl w:val="0"/>
        <w:tabs>
          <w:tab w:val="left" w:pos="921"/>
        </w:tabs>
        <w:ind w:firstLine="480"/>
        <w:jc w:val="both"/>
        <w:rPr>
          <w:kern w:val="1"/>
          <w:sz w:val="24"/>
        </w:rPr>
      </w:pPr>
      <w:r w:rsidRPr="000A568A">
        <w:rPr>
          <w:kern w:val="1"/>
          <w:sz w:val="24"/>
        </w:rPr>
        <w:t>2. memory</w:t>
      </w:r>
      <w:r w:rsidRPr="000A568A">
        <w:rPr>
          <w:kern w:val="1"/>
          <w:sz w:val="24"/>
        </w:rPr>
        <w:t>和</w:t>
      </w:r>
      <w:r w:rsidRPr="000A568A">
        <w:rPr>
          <w:kern w:val="1"/>
          <w:sz w:val="24"/>
        </w:rPr>
        <w:t>swap</w:t>
      </w:r>
      <w:r w:rsidRPr="000A568A">
        <w:rPr>
          <w:kern w:val="1"/>
          <w:sz w:val="24"/>
        </w:rPr>
        <w:t>使用</w:t>
      </w:r>
      <w:r w:rsidRPr="000A568A">
        <w:rPr>
          <w:kern w:val="1"/>
          <w:sz w:val="24"/>
        </w:rPr>
        <w:t>(</w:t>
      </w:r>
      <w:r w:rsidRPr="000A568A">
        <w:rPr>
          <w:kern w:val="1"/>
          <w:sz w:val="24"/>
        </w:rPr>
        <w:t>空闲</w:t>
      </w:r>
      <w:r w:rsidRPr="000A568A">
        <w:rPr>
          <w:kern w:val="1"/>
          <w:sz w:val="24"/>
        </w:rPr>
        <w:t>)</w:t>
      </w:r>
      <w:r w:rsidRPr="000A568A">
        <w:rPr>
          <w:kern w:val="1"/>
          <w:sz w:val="24"/>
        </w:rPr>
        <w:t>情况；</w:t>
      </w:r>
    </w:p>
    <w:p w14:paraId="2D875F50" w14:textId="77777777" w:rsidR="00CE12AE" w:rsidRPr="000A568A" w:rsidRDefault="00CE12AE" w:rsidP="00CE12AE">
      <w:pPr>
        <w:widowControl w:val="0"/>
        <w:tabs>
          <w:tab w:val="left" w:pos="921"/>
        </w:tabs>
        <w:ind w:firstLine="480"/>
        <w:jc w:val="both"/>
        <w:rPr>
          <w:kern w:val="1"/>
          <w:sz w:val="24"/>
        </w:rPr>
      </w:pPr>
      <w:r w:rsidRPr="000A568A">
        <w:rPr>
          <w:kern w:val="1"/>
          <w:sz w:val="24"/>
        </w:rPr>
        <w:t>3</w:t>
      </w:r>
      <w:r w:rsidRPr="000A568A">
        <w:rPr>
          <w:rFonts w:hint="eastAsia"/>
          <w:kern w:val="1"/>
          <w:sz w:val="24"/>
        </w:rPr>
        <w:t>网卡带宽</w:t>
      </w:r>
      <w:r w:rsidRPr="000A568A">
        <w:rPr>
          <w:kern w:val="1"/>
          <w:sz w:val="24"/>
        </w:rPr>
        <w:t>使用情况</w:t>
      </w:r>
      <w:r w:rsidR="00D56DB7">
        <w:rPr>
          <w:rFonts w:hint="eastAsia"/>
          <w:kern w:val="1"/>
          <w:sz w:val="24"/>
        </w:rPr>
        <w:t>；</w:t>
      </w:r>
    </w:p>
    <w:p w14:paraId="3D605555" w14:textId="77777777" w:rsidR="00CE12AE" w:rsidRPr="00BF6FFD" w:rsidRDefault="00CE12AE" w:rsidP="003267B4">
      <w:pPr>
        <w:widowControl w:val="0"/>
        <w:tabs>
          <w:tab w:val="left" w:pos="921"/>
        </w:tabs>
        <w:ind w:firstLine="480"/>
        <w:jc w:val="both"/>
        <w:rPr>
          <w:kern w:val="1"/>
          <w:sz w:val="24"/>
        </w:rPr>
      </w:pPr>
    </w:p>
    <w:p w14:paraId="33B66C7B" w14:textId="77777777" w:rsidR="003648CE" w:rsidRPr="000A568A" w:rsidRDefault="008666EC" w:rsidP="00F44829">
      <w:pPr>
        <w:pStyle w:val="2"/>
        <w:numPr>
          <w:ilvl w:val="0"/>
          <w:numId w:val="22"/>
        </w:numPr>
      </w:pPr>
      <w:bookmarkStart w:id="525" w:name="__RefHeading__38_81486892"/>
      <w:bookmarkStart w:id="526" w:name="__RefHeading__70_1004794411"/>
      <w:bookmarkStart w:id="527" w:name="__RefHeading__40_81486892"/>
      <w:bookmarkStart w:id="528" w:name="__RefHeading__72_1004794411"/>
      <w:bookmarkStart w:id="529" w:name="_Toc477173336"/>
      <w:bookmarkEnd w:id="525"/>
      <w:bookmarkEnd w:id="526"/>
      <w:bookmarkEnd w:id="527"/>
      <w:bookmarkEnd w:id="528"/>
      <w:r>
        <w:rPr>
          <w:rFonts w:hint="eastAsia"/>
        </w:rPr>
        <w:t>OA</w:t>
      </w:r>
      <w:r>
        <w:rPr>
          <w:rFonts w:hint="eastAsia"/>
        </w:rPr>
        <w:t>系统</w:t>
      </w:r>
      <w:bookmarkEnd w:id="529"/>
    </w:p>
    <w:p w14:paraId="786C72E9" w14:textId="77777777" w:rsidR="00F37FD5" w:rsidRDefault="00F37FD5" w:rsidP="00BE2F46">
      <w:pPr>
        <w:pStyle w:val="3"/>
        <w:numPr>
          <w:ilvl w:val="0"/>
          <w:numId w:val="38"/>
        </w:numPr>
        <w:rPr>
          <w:ins w:id="530" w:author="Microsoft Office 用户" w:date="2017-03-22T10:05:00Z"/>
          <w:kern w:val="1"/>
        </w:rPr>
      </w:pPr>
      <w:bookmarkStart w:id="531" w:name="_Toc477173337"/>
      <w:r>
        <w:rPr>
          <w:rFonts w:hint="eastAsia"/>
          <w:kern w:val="1"/>
        </w:rPr>
        <w:t>操作系统运行状况</w:t>
      </w:r>
      <w:bookmarkEnd w:id="531"/>
    </w:p>
    <w:p w14:paraId="738158BE" w14:textId="77777777" w:rsidR="00DD210B" w:rsidRPr="00C47338" w:rsidRDefault="00DD210B" w:rsidP="00536DAA">
      <w:pPr>
        <w:pStyle w:val="10"/>
        <w:ind w:firstLine="0"/>
      </w:pPr>
    </w:p>
    <w:p w14:paraId="443653DB" w14:textId="480223F8" w:rsidR="00DD210B" w:rsidRPr="00536DAA" w:rsidRDefault="00DD210B" w:rsidP="00536DAA">
      <w:r w:rsidRPr="00536DAA">
        <w:t>zabbix_graph|OS_OA_oracle_10.1.20.101|CPU utilization</w:t>
      </w:r>
    </w:p>
    <w:p w14:paraId="733BC283" w14:textId="77777777" w:rsidR="00DD210B" w:rsidRPr="00536DAA" w:rsidRDefault="00DD210B" w:rsidP="00536DAA">
      <w:r w:rsidRPr="00536DAA">
        <w:t>zabbix_graph|OS_OA_oracle_10.1.20.101|CPU load</w:t>
      </w:r>
    </w:p>
    <w:p w14:paraId="56A20024" w14:textId="77777777" w:rsidR="00DD210B" w:rsidRPr="00536DAA" w:rsidRDefault="00DD210B" w:rsidP="00536DAA">
      <w:r w:rsidRPr="00536DAA">
        <w:t>zabbix_graph|OS_OA_oracle_10.1.20.101|Memory usage</w:t>
      </w:r>
    </w:p>
    <w:p w14:paraId="1FEC5C4B" w14:textId="77777777" w:rsidR="00DD210B" w:rsidRPr="00536DAA" w:rsidRDefault="00DD210B" w:rsidP="00536DAA">
      <w:r w:rsidRPr="00536DAA">
        <w:t>zabbix_graph|OS_OA_oracle_10.1.20.101|Swap usage</w:t>
      </w:r>
    </w:p>
    <w:p w14:paraId="499D5C59" w14:textId="77777777" w:rsidR="00DD210B" w:rsidRPr="00536DAA" w:rsidRDefault="00DD210B" w:rsidP="00536DAA">
      <w:r w:rsidRPr="00536DAA">
        <w:t>zabbix_graph|OS_OA_oracle_10.1.20.101|Network traffic on bond0</w:t>
      </w:r>
    </w:p>
    <w:p w14:paraId="34EC9787" w14:textId="77777777" w:rsidR="00DD210B" w:rsidRPr="00536DAA" w:rsidRDefault="00DD210B" w:rsidP="00536DAA">
      <w:pPr>
        <w:pStyle w:val="10"/>
        <w:rPr>
          <w:rFonts w:asciiTheme="minorEastAsia" w:eastAsiaTheme="minorEastAsia" w:hAnsiTheme="minorEastAsia"/>
        </w:rPr>
      </w:pPr>
    </w:p>
    <w:p w14:paraId="737DDDAC" w14:textId="77777777" w:rsidR="00DD210B" w:rsidRPr="00536DAA" w:rsidRDefault="00DD210B" w:rsidP="00536DAA">
      <w:pPr>
        <w:pStyle w:val="10"/>
        <w:rPr>
          <w:rFonts w:asciiTheme="minorEastAsia" w:eastAsiaTheme="minorEastAsia" w:hAnsiTheme="minorEastAsia"/>
        </w:rPr>
      </w:pPr>
    </w:p>
    <w:p w14:paraId="3EAE0233" w14:textId="77777777" w:rsidR="00DD210B" w:rsidRPr="00536DAA" w:rsidRDefault="00DD210B" w:rsidP="00536DAA">
      <w:r w:rsidRPr="00536DAA">
        <w:t>zabbix_graph|OS_OA_oracle_10.1.20.102|CPU utilization</w:t>
      </w:r>
    </w:p>
    <w:p w14:paraId="34973BF7" w14:textId="77777777" w:rsidR="00DD210B" w:rsidRPr="00536DAA" w:rsidRDefault="00DD210B" w:rsidP="00536DAA">
      <w:r w:rsidRPr="00536DAA">
        <w:t>zabbix_graph|OS_OA_oracle_10.1.20.102|CPU load</w:t>
      </w:r>
    </w:p>
    <w:p w14:paraId="28E4399D" w14:textId="77777777" w:rsidR="00DD210B" w:rsidRPr="00536DAA" w:rsidRDefault="00DD210B" w:rsidP="00536DAA">
      <w:r w:rsidRPr="00536DAA">
        <w:t>zabbix_graph|OS_OA_oracle_10.1.20.102|Memory usage</w:t>
      </w:r>
    </w:p>
    <w:p w14:paraId="56830F6E" w14:textId="77777777" w:rsidR="00DD210B" w:rsidRPr="00536DAA" w:rsidRDefault="00DD210B" w:rsidP="00536DAA">
      <w:r w:rsidRPr="00536DAA">
        <w:t>zabbix_graph|OS_OA_oracle_10.1.20.102|Swap usage</w:t>
      </w:r>
    </w:p>
    <w:p w14:paraId="7CF3CF2A" w14:textId="77777777" w:rsidR="00DD210B" w:rsidRPr="00536DAA" w:rsidRDefault="00DD210B" w:rsidP="00536DAA">
      <w:r w:rsidRPr="00536DAA">
        <w:t>zabbix_graph|OS_OA_oracle_10.1.20.102|Network traffic on bond0</w:t>
      </w:r>
    </w:p>
    <w:p w14:paraId="12F3A552" w14:textId="77777777" w:rsidR="00DF3930" w:rsidRDefault="00DF3930" w:rsidP="00536DAA">
      <w:pPr>
        <w:pStyle w:val="10"/>
        <w:ind w:firstLine="0"/>
      </w:pPr>
    </w:p>
    <w:p w14:paraId="13453811" w14:textId="443A295C" w:rsidR="003A5B73" w:rsidRDefault="003A5B73" w:rsidP="00760AE7">
      <w:pPr>
        <w:pStyle w:val="10"/>
        <w:ind w:leftChars="67" w:left="141" w:firstLine="0"/>
      </w:pPr>
    </w:p>
    <w:p w14:paraId="61849CE5" w14:textId="77777777" w:rsidR="00F37FD5" w:rsidRDefault="00F37FD5" w:rsidP="00BE2F46">
      <w:pPr>
        <w:pStyle w:val="3"/>
        <w:numPr>
          <w:ilvl w:val="0"/>
          <w:numId w:val="38"/>
        </w:numPr>
        <w:rPr>
          <w:kern w:val="1"/>
        </w:rPr>
      </w:pPr>
      <w:bookmarkStart w:id="532" w:name="_Toc450743129"/>
      <w:bookmarkStart w:id="533" w:name="_Toc450743130"/>
      <w:bookmarkStart w:id="534" w:name="_Toc450743131"/>
      <w:bookmarkStart w:id="535" w:name="_Toc450743132"/>
      <w:bookmarkStart w:id="536" w:name="_Toc477173338"/>
      <w:bookmarkEnd w:id="532"/>
      <w:bookmarkEnd w:id="533"/>
      <w:bookmarkEnd w:id="534"/>
      <w:bookmarkEnd w:id="535"/>
      <w:r>
        <w:rPr>
          <w:rFonts w:hint="eastAsia"/>
          <w:kern w:val="1"/>
        </w:rPr>
        <w:t>数据库运行状况</w:t>
      </w:r>
      <w:bookmarkEnd w:id="536"/>
    </w:p>
    <w:p w14:paraId="3783EA4A" w14:textId="77777777" w:rsidR="00BC32C2" w:rsidRDefault="00C1728B" w:rsidP="00BE2FD2">
      <w:pPr>
        <w:numPr>
          <w:ilvl w:val="0"/>
          <w:numId w:val="42"/>
        </w:numPr>
      </w:pPr>
      <w:r>
        <w:rPr>
          <w:sz w:val="24"/>
        </w:rPr>
        <w:t>数据库总体说明</w:t>
      </w:r>
    </w:p>
    <w:p w14:paraId="5ABFDE57" w14:textId="03B9DBE7" w:rsidR="002A4868" w:rsidRDefault="00C47338" w:rsidP="00BE2F46">
      <w:pPr>
        <w:pStyle w:val="10"/>
      </w:pPr>
      <w:del w:id="537" w:author="dell" w:date="2017-03-03T16:01:00Z">
        <w:r w:rsidDel="00872A13">
          <w:rPr>
            <w:noProof/>
          </w:rPr>
          <w:lastRenderedPageBreak/>
          <w:drawing>
            <wp:inline distT="0" distB="0" distL="0" distR="0" wp14:anchorId="523EB308" wp14:editId="38828F22">
              <wp:extent cx="5007610" cy="1777365"/>
              <wp:effectExtent l="0" t="0" r="0" b="635"/>
              <wp:docPr id="21" name="图片 21" descr="oax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axd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7610" cy="1777365"/>
                      </a:xfrm>
                      <a:prstGeom prst="rect">
                        <a:avLst/>
                      </a:prstGeom>
                      <a:noFill/>
                      <a:ln>
                        <a:noFill/>
                      </a:ln>
                    </pic:spPr>
                  </pic:pic>
                </a:graphicData>
              </a:graphic>
            </wp:inline>
          </w:drawing>
        </w:r>
      </w:del>
      <w:ins w:id="538" w:author="dell" w:date="2017-03-03T16:01:00Z">
        <w:r>
          <w:rPr>
            <w:noProof/>
          </w:rPr>
          <w:drawing>
            <wp:inline distT="0" distB="0" distL="0" distR="0" wp14:anchorId="4A671B17" wp14:editId="64D4AE23">
              <wp:extent cx="6203950" cy="1769110"/>
              <wp:effectExtent l="0" t="0" r="0" b="8890"/>
              <wp:docPr id="22" name="图片 22" descr="oa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adb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3950" cy="1769110"/>
                      </a:xfrm>
                      <a:prstGeom prst="rect">
                        <a:avLst/>
                      </a:prstGeom>
                      <a:noFill/>
                      <a:ln>
                        <a:noFill/>
                      </a:ln>
                    </pic:spPr>
                  </pic:pic>
                </a:graphicData>
              </a:graphic>
            </wp:inline>
          </w:drawing>
        </w:r>
      </w:ins>
    </w:p>
    <w:p w14:paraId="0DC1980F" w14:textId="77777777" w:rsidR="00F468EE" w:rsidRDefault="00F468EE" w:rsidP="00F468EE">
      <w:pPr>
        <w:pStyle w:val="10"/>
      </w:pPr>
      <w:r>
        <w:rPr>
          <w:rFonts w:hint="eastAsia"/>
        </w:rPr>
        <w:t>以上性能显示数据库总体正常。</w:t>
      </w:r>
    </w:p>
    <w:p w14:paraId="56F332DE" w14:textId="77777777" w:rsidR="00F468EE" w:rsidRDefault="00F468EE" w:rsidP="00F468EE">
      <w:pPr>
        <w:pStyle w:val="10"/>
      </w:pPr>
      <w:r>
        <w:rPr>
          <w:rFonts w:hint="eastAsia"/>
        </w:rPr>
        <w:t>1)</w:t>
      </w:r>
      <w:r>
        <w:rPr>
          <w:rFonts w:hint="eastAsia"/>
        </w:rPr>
        <w:tab/>
      </w:r>
      <w:r>
        <w:rPr>
          <w:rFonts w:hint="eastAsia"/>
        </w:rPr>
        <w:t>数据库总体的时间和等待是用于</w:t>
      </w:r>
      <w:r>
        <w:rPr>
          <w:rFonts w:hint="eastAsia"/>
        </w:rPr>
        <w:t>CPU</w:t>
      </w:r>
      <w:r>
        <w:rPr>
          <w:rFonts w:hint="eastAsia"/>
        </w:rPr>
        <w:t>计算；</w:t>
      </w:r>
      <w:r w:rsidR="004A017E">
        <w:rPr>
          <w:rFonts w:hint="eastAsia"/>
        </w:rPr>
        <w:t>数据库正常</w:t>
      </w:r>
      <w:r>
        <w:rPr>
          <w:rFonts w:hint="eastAsia"/>
        </w:rPr>
        <w:t>。</w:t>
      </w:r>
    </w:p>
    <w:p w14:paraId="4AF34A10" w14:textId="77777777" w:rsidR="00BC32C2" w:rsidRDefault="00F468EE" w:rsidP="00F468EE">
      <w:pPr>
        <w:pStyle w:val="10"/>
      </w:pPr>
      <w:r>
        <w:rPr>
          <w:rFonts w:hint="eastAsia"/>
        </w:rPr>
        <w:t>2)</w:t>
      </w:r>
      <w:r>
        <w:rPr>
          <w:rFonts w:hint="eastAsia"/>
        </w:rPr>
        <w:tab/>
      </w:r>
      <w:r>
        <w:rPr>
          <w:rFonts w:hint="eastAsia"/>
        </w:rPr>
        <w:t>已经配置</w:t>
      </w:r>
      <w:proofErr w:type="spellStart"/>
      <w:r>
        <w:rPr>
          <w:rFonts w:hint="eastAsia"/>
        </w:rPr>
        <w:t>dataguard</w:t>
      </w:r>
      <w:proofErr w:type="spellEnd"/>
      <w:r>
        <w:rPr>
          <w:rFonts w:hint="eastAsia"/>
        </w:rPr>
        <w:t>。</w:t>
      </w:r>
    </w:p>
    <w:p w14:paraId="726D125D" w14:textId="77777777" w:rsidR="00F468EE" w:rsidRPr="00BC32C2" w:rsidRDefault="00F468EE" w:rsidP="00BE2FD2">
      <w:pPr>
        <w:pStyle w:val="10"/>
      </w:pPr>
    </w:p>
    <w:p w14:paraId="5D666FB9" w14:textId="77777777" w:rsidR="00BC32C2" w:rsidRDefault="00F37FD5" w:rsidP="00BE2F46">
      <w:pPr>
        <w:pStyle w:val="3"/>
        <w:numPr>
          <w:ilvl w:val="0"/>
          <w:numId w:val="38"/>
        </w:numPr>
        <w:rPr>
          <w:kern w:val="1"/>
        </w:rPr>
      </w:pPr>
      <w:bookmarkStart w:id="539" w:name="_Toc477173339"/>
      <w:r>
        <w:rPr>
          <w:rFonts w:hint="eastAsia"/>
          <w:kern w:val="1"/>
        </w:rPr>
        <w:t>应用运行状况</w:t>
      </w:r>
      <w:bookmarkEnd w:id="539"/>
    </w:p>
    <w:p w14:paraId="3DD8E273" w14:textId="77777777" w:rsidR="00C80687" w:rsidRDefault="00F92C9A" w:rsidP="00BE2FD2">
      <w:pPr>
        <w:pStyle w:val="10"/>
        <w:numPr>
          <w:ilvl w:val="0"/>
          <w:numId w:val="42"/>
        </w:numPr>
        <w:rPr>
          <w:ins w:id="540" w:author="Microsoft Office 用户" w:date="2017-03-22T10:07:00Z"/>
        </w:rPr>
      </w:pPr>
      <w:r>
        <w:rPr>
          <w:rFonts w:hint="eastAsia"/>
        </w:rPr>
        <w:t>应用总体运行状况</w:t>
      </w:r>
    </w:p>
    <w:p w14:paraId="4474323D" w14:textId="77777777" w:rsidR="00732C6A" w:rsidRDefault="00732C6A" w:rsidP="00536DAA">
      <w:pPr>
        <w:pStyle w:val="10"/>
      </w:pPr>
    </w:p>
    <w:p w14:paraId="38B82D8B" w14:textId="77777777" w:rsidR="00732C6A" w:rsidRPr="00536DAA" w:rsidRDefault="00732C6A" w:rsidP="00B16E65">
      <w:pPr>
        <w:pStyle w:val="10"/>
        <w:rPr>
          <w:rFonts w:asciiTheme="minorEastAsia" w:eastAsiaTheme="minorEastAsia" w:hAnsiTheme="minorEastAsia" w:cs="Arial"/>
        </w:rPr>
      </w:pPr>
    </w:p>
    <w:p w14:paraId="0CB8101B" w14:textId="77777777" w:rsidR="00732C6A" w:rsidRPr="00536DAA" w:rsidRDefault="00732C6A" w:rsidP="00B16E65">
      <w:pPr>
        <w:rPr>
          <w:rFonts w:asciiTheme="minorEastAsia" w:eastAsiaTheme="minorEastAsia" w:hAnsiTheme="minorEastAsia"/>
        </w:rPr>
      </w:pPr>
      <w:r w:rsidRPr="00536DAA">
        <w:rPr>
          <w:rFonts w:asciiTheme="minorEastAsia" w:eastAsiaTheme="minorEastAsia" w:hAnsiTheme="minorEastAsia"/>
        </w:rPr>
        <w:t>zabbix_graph|OS_OA_web_10.1.20.31|OA APP CPU</w:t>
      </w:r>
    </w:p>
    <w:p w14:paraId="0C4E90C9" w14:textId="77777777" w:rsidR="00732C6A" w:rsidRPr="00536DAA" w:rsidRDefault="00732C6A" w:rsidP="00B16E65">
      <w:pPr>
        <w:rPr>
          <w:rFonts w:asciiTheme="minorEastAsia" w:eastAsiaTheme="minorEastAsia" w:hAnsiTheme="minorEastAsia"/>
        </w:rPr>
      </w:pPr>
      <w:r w:rsidRPr="00536DAA">
        <w:rPr>
          <w:rFonts w:asciiTheme="minorEastAsia" w:eastAsiaTheme="minorEastAsia" w:hAnsiTheme="minorEastAsia"/>
        </w:rPr>
        <w:t>zabbix_graph|OS_OA_web_10.1.20.31|OA APP Memory</w:t>
      </w:r>
    </w:p>
    <w:p w14:paraId="3D15329B" w14:textId="77777777" w:rsidR="00732C6A" w:rsidRPr="00536DAA" w:rsidRDefault="00732C6A" w:rsidP="00B16E65">
      <w:pPr>
        <w:rPr>
          <w:rFonts w:asciiTheme="minorEastAsia" w:eastAsiaTheme="minorEastAsia" w:hAnsiTheme="minorEastAsia"/>
        </w:rPr>
      </w:pPr>
      <w:r w:rsidRPr="00536DAA">
        <w:rPr>
          <w:rFonts w:asciiTheme="minorEastAsia" w:eastAsiaTheme="minorEastAsia" w:hAnsiTheme="minorEastAsia"/>
        </w:rPr>
        <w:t>zabbix_graph|OS_OA_web_10.1.20.31|OA APP Incoming Network</w:t>
      </w:r>
    </w:p>
    <w:p w14:paraId="71433800" w14:textId="6CB7B811" w:rsidR="00732C6A" w:rsidRPr="00536DAA" w:rsidRDefault="00732C6A" w:rsidP="00B16E65">
      <w:pPr>
        <w:rPr>
          <w:rFonts w:asciiTheme="minorEastAsia" w:eastAsiaTheme="minorEastAsia" w:hAnsiTheme="minorEastAsia"/>
        </w:rPr>
      </w:pPr>
      <w:r w:rsidRPr="00536DAA">
        <w:rPr>
          <w:rFonts w:asciiTheme="minorEastAsia" w:eastAsiaTheme="minorEastAsia" w:hAnsiTheme="minorEastAsia"/>
        </w:rPr>
        <w:t>zabbix_graph|OS_OA_web_10.1.20.</w:t>
      </w:r>
      <w:r w:rsidR="000B6090">
        <w:rPr>
          <w:rFonts w:asciiTheme="minorEastAsia" w:eastAsiaTheme="minorEastAsia" w:hAnsiTheme="minorEastAsia"/>
        </w:rPr>
        <w:t>31</w:t>
      </w:r>
      <w:r w:rsidRPr="00536DAA">
        <w:rPr>
          <w:rFonts w:asciiTheme="minorEastAsia" w:eastAsiaTheme="minorEastAsia" w:hAnsiTheme="minorEastAsia"/>
        </w:rPr>
        <w:t>|</w:t>
      </w:r>
      <w:r w:rsidR="00572CC2" w:rsidRPr="00572CC2">
        <w:rPr>
          <w:rFonts w:asciiTheme="minorEastAsia" w:eastAsiaTheme="minorEastAsia" w:hAnsiTheme="minorEastAsia"/>
        </w:rPr>
        <w:t>OA APP</w:t>
      </w:r>
      <w:r w:rsidR="000B6090">
        <w:rPr>
          <w:rFonts w:asciiTheme="minorEastAsia" w:eastAsiaTheme="minorEastAsia" w:hAnsiTheme="minorEastAsia"/>
        </w:rPr>
        <w:t xml:space="preserve"> </w:t>
      </w:r>
      <w:r w:rsidR="00572CC2" w:rsidRPr="00572CC2">
        <w:rPr>
          <w:rFonts w:asciiTheme="minorEastAsia" w:eastAsiaTheme="minorEastAsia" w:hAnsiTheme="minorEastAsia"/>
        </w:rPr>
        <w:t>Outgoing Network</w:t>
      </w:r>
    </w:p>
    <w:p w14:paraId="3AC85415" w14:textId="77777777" w:rsidR="00732C6A" w:rsidRDefault="00732C6A" w:rsidP="00732C6A">
      <w:pPr>
        <w:pStyle w:val="10"/>
      </w:pPr>
      <w:bookmarkStart w:id="541" w:name="_GoBack"/>
      <w:bookmarkEnd w:id="541"/>
    </w:p>
    <w:p w14:paraId="2A94D53F" w14:textId="41EAA138" w:rsidR="00D77C9F" w:rsidRDefault="00D77C9F" w:rsidP="00404458">
      <w:pPr>
        <w:pStyle w:val="10"/>
      </w:pPr>
    </w:p>
    <w:p w14:paraId="2AC5A236" w14:textId="77777777" w:rsidR="00A57827" w:rsidRDefault="00A57827" w:rsidP="00BE2FD2">
      <w:pPr>
        <w:pStyle w:val="10"/>
      </w:pPr>
    </w:p>
    <w:p w14:paraId="7AECC0AA" w14:textId="77777777" w:rsidR="00BE2FD2" w:rsidRDefault="0047211E" w:rsidP="00BE2FD2">
      <w:pPr>
        <w:pStyle w:val="10"/>
        <w:ind w:firstLineChars="95" w:firstLine="199"/>
      </w:pPr>
      <w:r>
        <w:rPr>
          <w:rFonts w:hint="eastAsia"/>
        </w:rPr>
        <w:t>OA</w:t>
      </w:r>
      <w:r>
        <w:rPr>
          <w:rFonts w:hint="eastAsia"/>
        </w:rPr>
        <w:t>应用正常！</w:t>
      </w:r>
    </w:p>
    <w:p w14:paraId="67A82BCC" w14:textId="77777777" w:rsidR="00BE2FD2" w:rsidRDefault="004F221F" w:rsidP="00BE2FD2">
      <w:pPr>
        <w:pStyle w:val="10"/>
        <w:ind w:firstLineChars="200" w:firstLine="420"/>
      </w:pPr>
      <w:r w:rsidRPr="004F221F">
        <w:rPr>
          <w:rFonts w:hint="eastAsia"/>
        </w:rPr>
        <w:t>配合</w:t>
      </w:r>
      <w:r w:rsidR="002B3E72">
        <w:rPr>
          <w:rFonts w:hint="eastAsia"/>
        </w:rPr>
        <w:t>远程</w:t>
      </w:r>
      <w:r w:rsidRPr="004F221F">
        <w:rPr>
          <w:rFonts w:hint="eastAsia"/>
        </w:rPr>
        <w:t>泛微</w:t>
      </w:r>
      <w:r w:rsidR="002B3E72">
        <w:rPr>
          <w:rFonts w:hint="eastAsia"/>
        </w:rPr>
        <w:t>处理事业部</w:t>
      </w:r>
      <w:r w:rsidR="002B3E72">
        <w:rPr>
          <w:rFonts w:hint="eastAsia"/>
        </w:rPr>
        <w:t>OA</w:t>
      </w:r>
      <w:r w:rsidR="002B3E72">
        <w:rPr>
          <w:rFonts w:hint="eastAsia"/>
        </w:rPr>
        <w:t>问题</w:t>
      </w:r>
      <w:r w:rsidR="00351155">
        <w:rPr>
          <w:rFonts w:hint="eastAsia"/>
        </w:rPr>
        <w:t>；</w:t>
      </w:r>
    </w:p>
    <w:p w14:paraId="39A51CA2" w14:textId="77777777" w:rsidR="00B53ECB" w:rsidRPr="004B4FA7" w:rsidRDefault="004B4FA7" w:rsidP="00BE2FD2">
      <w:pPr>
        <w:pStyle w:val="10"/>
        <w:ind w:firstLine="420"/>
        <w:rPr>
          <w:rFonts w:ascii="宋体" w:hAnsi="宋体" w:cs="宋体"/>
          <w:sz w:val="24"/>
        </w:rPr>
      </w:pPr>
      <w:r>
        <w:rPr>
          <w:rFonts w:hint="eastAsia"/>
        </w:rPr>
        <w:t>配合</w:t>
      </w:r>
      <w:r>
        <w:rPr>
          <w:rFonts w:hint="eastAsia"/>
        </w:rPr>
        <w:t>OA</w:t>
      </w:r>
      <w:r>
        <w:rPr>
          <w:rFonts w:hint="eastAsia"/>
        </w:rPr>
        <w:t>开发和测试环境的文件更新和升级，</w:t>
      </w:r>
      <w:r w:rsidRPr="00E52F07">
        <w:rPr>
          <w:rFonts w:ascii="宋体" w:hAnsi="宋体" w:cs="宋体"/>
          <w:sz w:val="24"/>
        </w:rPr>
        <w:t>RESIN</w:t>
      </w:r>
      <w:r w:rsidRPr="00E52F07">
        <w:rPr>
          <w:rFonts w:ascii="宋体" w:hAnsi="宋体" w:cs="宋体" w:hint="eastAsia"/>
          <w:sz w:val="24"/>
        </w:rPr>
        <w:t>应用的</w:t>
      </w:r>
      <w:r w:rsidRPr="00E52F07">
        <w:rPr>
          <w:rFonts w:ascii="宋体" w:hAnsi="宋体" w:cs="宋体"/>
          <w:sz w:val="24"/>
        </w:rPr>
        <w:t>重启</w:t>
      </w:r>
      <w:r w:rsidRPr="00E52F07">
        <w:rPr>
          <w:rFonts w:ascii="宋体" w:hAnsi="宋体" w:cs="宋体" w:hint="eastAsia"/>
          <w:sz w:val="24"/>
        </w:rPr>
        <w:t>；</w:t>
      </w:r>
    </w:p>
    <w:p w14:paraId="0E483F6E" w14:textId="77777777" w:rsidR="00351155" w:rsidRDefault="00351155" w:rsidP="00B53ECB">
      <w:pPr>
        <w:pStyle w:val="10"/>
        <w:ind w:firstLine="420"/>
        <w:rPr>
          <w:ins w:id="542" w:author="Microsoft Office 用户" w:date="2017-03-22T10:09:00Z"/>
        </w:rPr>
      </w:pPr>
    </w:p>
    <w:p w14:paraId="04B62ADE" w14:textId="77777777" w:rsidR="00732C6A" w:rsidRDefault="00732C6A" w:rsidP="00B53ECB">
      <w:pPr>
        <w:pStyle w:val="10"/>
        <w:ind w:firstLine="420"/>
      </w:pPr>
    </w:p>
    <w:p w14:paraId="5B973A33" w14:textId="77777777" w:rsidR="009C36D6" w:rsidRDefault="00F37FD5" w:rsidP="00BE2F46">
      <w:pPr>
        <w:pStyle w:val="3"/>
        <w:numPr>
          <w:ilvl w:val="0"/>
          <w:numId w:val="38"/>
        </w:numPr>
        <w:rPr>
          <w:kern w:val="1"/>
        </w:rPr>
      </w:pPr>
      <w:bookmarkStart w:id="543" w:name="_Toc447093520"/>
      <w:bookmarkStart w:id="544" w:name="_Toc447093521"/>
      <w:bookmarkStart w:id="545" w:name="__RefHeading__42_81486892"/>
      <w:bookmarkStart w:id="546" w:name="__RefHeading__74_1004794411"/>
      <w:bookmarkStart w:id="547" w:name="_Toc477173340"/>
      <w:bookmarkEnd w:id="543"/>
      <w:bookmarkEnd w:id="544"/>
      <w:bookmarkEnd w:id="545"/>
      <w:bookmarkEnd w:id="546"/>
      <w:r w:rsidRPr="00BE2F46">
        <w:rPr>
          <w:rFonts w:hint="eastAsia"/>
          <w:kern w:val="1"/>
        </w:rPr>
        <w:t>备份恢复情况</w:t>
      </w:r>
      <w:bookmarkEnd w:id="547"/>
    </w:p>
    <w:tbl>
      <w:tblPr>
        <w:tblW w:w="0" w:type="auto"/>
        <w:tblInd w:w="534" w:type="dxa"/>
        <w:tblLayout w:type="fixed"/>
        <w:tblLook w:val="0000" w:firstRow="0" w:lastRow="0" w:firstColumn="0" w:lastColumn="0" w:noHBand="0" w:noVBand="0"/>
      </w:tblPr>
      <w:tblGrid>
        <w:gridCol w:w="1417"/>
        <w:gridCol w:w="1701"/>
        <w:gridCol w:w="1134"/>
        <w:gridCol w:w="742"/>
        <w:gridCol w:w="392"/>
        <w:gridCol w:w="1985"/>
      </w:tblGrid>
      <w:tr w:rsidR="00A41FD9" w14:paraId="03577EF5" w14:textId="77777777" w:rsidTr="00760AE7">
        <w:tc>
          <w:tcPr>
            <w:tcW w:w="1417" w:type="dxa"/>
            <w:tcBorders>
              <w:top w:val="single" w:sz="4" w:space="0" w:color="000000"/>
              <w:left w:val="single" w:sz="4" w:space="0" w:color="000000"/>
              <w:bottom w:val="single" w:sz="4" w:space="0" w:color="000000"/>
            </w:tcBorders>
            <w:shd w:val="clear" w:color="auto" w:fill="C0C0C0"/>
          </w:tcPr>
          <w:p w14:paraId="53A08F2B" w14:textId="77777777" w:rsidR="00A41FD9" w:rsidRDefault="00A41FD9" w:rsidP="00CD0879">
            <w:pPr>
              <w:jc w:val="center"/>
              <w:rPr>
                <w:rFonts w:ascii="楷体_GB2312" w:eastAsia="楷体_GB2312" w:hAnsi="楷体_GB2312" w:cs="宋体"/>
                <w:b/>
              </w:rPr>
            </w:pPr>
            <w:r>
              <w:rPr>
                <w:rFonts w:ascii="楷体_GB2312" w:eastAsia="楷体_GB2312" w:hAnsi="楷体_GB2312" w:cs="宋体"/>
                <w:b/>
              </w:rPr>
              <w:t>系统名称</w:t>
            </w:r>
          </w:p>
        </w:tc>
        <w:tc>
          <w:tcPr>
            <w:tcW w:w="1701" w:type="dxa"/>
            <w:tcBorders>
              <w:top w:val="single" w:sz="4" w:space="0" w:color="000000"/>
              <w:left w:val="single" w:sz="4" w:space="0" w:color="000000"/>
              <w:bottom w:val="single" w:sz="4" w:space="0" w:color="000000"/>
            </w:tcBorders>
            <w:shd w:val="clear" w:color="auto" w:fill="C0C0C0"/>
          </w:tcPr>
          <w:p w14:paraId="51A139E4" w14:textId="77777777" w:rsidR="00A41FD9" w:rsidRDefault="00A41FD9" w:rsidP="00CD0879">
            <w:pPr>
              <w:jc w:val="center"/>
              <w:rPr>
                <w:rFonts w:ascii="楷体_GB2312" w:eastAsia="楷体_GB2312" w:hAnsi="楷体_GB2312" w:cs="宋体"/>
                <w:b/>
              </w:rPr>
            </w:pPr>
            <w:r>
              <w:rPr>
                <w:rFonts w:ascii="楷体_GB2312" w:eastAsia="楷体_GB2312" w:hAnsi="楷体_GB2312" w:cs="宋体"/>
                <w:b/>
              </w:rPr>
              <w:t>完成全备份</w:t>
            </w:r>
          </w:p>
          <w:p w14:paraId="3136AE6E" w14:textId="77777777" w:rsidR="00A41FD9" w:rsidRDefault="00A41FD9" w:rsidP="00CD0879">
            <w:pPr>
              <w:jc w:val="center"/>
              <w:rPr>
                <w:rFonts w:ascii="楷体_GB2312" w:eastAsia="楷体_GB2312" w:hAnsi="楷体_GB2312" w:cs="宋体"/>
                <w:b/>
              </w:rPr>
            </w:pPr>
            <w:r>
              <w:rPr>
                <w:rFonts w:ascii="楷体_GB2312" w:eastAsia="楷体_GB2312" w:hAnsi="楷体_GB2312" w:cs="宋体"/>
                <w:b/>
              </w:rPr>
              <w:t>次数</w:t>
            </w:r>
          </w:p>
        </w:tc>
        <w:tc>
          <w:tcPr>
            <w:tcW w:w="1134" w:type="dxa"/>
            <w:tcBorders>
              <w:top w:val="single" w:sz="4" w:space="0" w:color="000000"/>
              <w:left w:val="single" w:sz="4" w:space="0" w:color="000000"/>
              <w:bottom w:val="single" w:sz="4" w:space="0" w:color="000000"/>
            </w:tcBorders>
            <w:shd w:val="clear" w:color="auto" w:fill="C0C0C0"/>
          </w:tcPr>
          <w:p w14:paraId="19CE7A32" w14:textId="77777777" w:rsidR="00A41FD9" w:rsidRDefault="00A41FD9" w:rsidP="00CD0879">
            <w:pPr>
              <w:jc w:val="center"/>
              <w:rPr>
                <w:rFonts w:ascii="Calibri" w:eastAsia="楷体_GB2312" w:hAnsi="Calibri" w:cs="Calibri"/>
                <w:b/>
              </w:rPr>
            </w:pPr>
            <w:r>
              <w:rPr>
                <w:rFonts w:ascii="楷体_GB2312" w:eastAsia="楷体_GB2312" w:hAnsi="楷体_GB2312" w:cs="宋体"/>
                <w:b/>
              </w:rPr>
              <w:t>失败次数</w:t>
            </w:r>
          </w:p>
        </w:tc>
        <w:tc>
          <w:tcPr>
            <w:tcW w:w="1134" w:type="dxa"/>
            <w:gridSpan w:val="2"/>
            <w:tcBorders>
              <w:top w:val="single" w:sz="4" w:space="0" w:color="000000"/>
              <w:left w:val="single" w:sz="4" w:space="0" w:color="000000"/>
              <w:bottom w:val="single" w:sz="4" w:space="0" w:color="000000"/>
            </w:tcBorders>
            <w:shd w:val="clear" w:color="auto" w:fill="C0C0C0"/>
          </w:tcPr>
          <w:p w14:paraId="2132878A" w14:textId="77777777" w:rsidR="00A41FD9" w:rsidRDefault="00A41FD9" w:rsidP="00CD0879">
            <w:pPr>
              <w:jc w:val="center"/>
              <w:rPr>
                <w:rFonts w:ascii="楷体_GB2312" w:eastAsia="楷体_GB2312" w:hAnsi="楷体_GB2312" w:cs="宋体"/>
                <w:b/>
              </w:rPr>
            </w:pPr>
            <w:r>
              <w:rPr>
                <w:rFonts w:ascii="Calibri" w:eastAsia="楷体_GB2312" w:hAnsi="Calibri" w:cs="Calibri"/>
                <w:b/>
              </w:rPr>
              <w:t>Image</w:t>
            </w:r>
            <w:r>
              <w:rPr>
                <w:rFonts w:ascii="楷体_GB2312" w:eastAsia="楷体_GB2312" w:hAnsi="楷体_GB2312" w:cs="宋体"/>
                <w:b/>
              </w:rPr>
              <w:t>大小</w:t>
            </w:r>
          </w:p>
        </w:tc>
        <w:tc>
          <w:tcPr>
            <w:tcW w:w="1985" w:type="dxa"/>
            <w:tcBorders>
              <w:top w:val="single" w:sz="4" w:space="0" w:color="000000"/>
              <w:left w:val="single" w:sz="4" w:space="0" w:color="000000"/>
              <w:bottom w:val="single" w:sz="4" w:space="0" w:color="000000"/>
              <w:right w:val="single" w:sz="4" w:space="0" w:color="000000"/>
            </w:tcBorders>
            <w:shd w:val="clear" w:color="auto" w:fill="C0C0C0"/>
          </w:tcPr>
          <w:p w14:paraId="2A867587" w14:textId="77777777" w:rsidR="00A41FD9" w:rsidRDefault="00A41FD9" w:rsidP="00CD0879">
            <w:pPr>
              <w:jc w:val="center"/>
            </w:pPr>
            <w:r>
              <w:rPr>
                <w:rFonts w:ascii="楷体_GB2312" w:eastAsia="楷体_GB2312" w:hAnsi="楷体_GB2312" w:cs="宋体"/>
                <w:b/>
              </w:rPr>
              <w:t>涉及介质</w:t>
            </w:r>
          </w:p>
        </w:tc>
      </w:tr>
      <w:tr w:rsidR="00E11E5B" w14:paraId="00C49C0E" w14:textId="77777777" w:rsidTr="00760AE7">
        <w:tc>
          <w:tcPr>
            <w:tcW w:w="1417" w:type="dxa"/>
            <w:tcBorders>
              <w:top w:val="single" w:sz="4" w:space="0" w:color="000000"/>
              <w:left w:val="single" w:sz="4" w:space="0" w:color="000000"/>
              <w:bottom w:val="single" w:sz="4" w:space="0" w:color="000000"/>
            </w:tcBorders>
            <w:shd w:val="clear" w:color="auto" w:fill="auto"/>
          </w:tcPr>
          <w:p w14:paraId="4EAE3859" w14:textId="77777777" w:rsidR="00E11E5B" w:rsidRDefault="00E11E5B" w:rsidP="00CD0879">
            <w:pPr>
              <w:rPr>
                <w:rFonts w:ascii="宋体" w:hAnsi="宋体" w:cs="宋体"/>
                <w:szCs w:val="21"/>
              </w:rPr>
            </w:pPr>
            <w:r w:rsidRPr="000949D4">
              <w:rPr>
                <w:rFonts w:hint="eastAsia"/>
              </w:rPr>
              <w:lastRenderedPageBreak/>
              <w:t>OA</w:t>
            </w:r>
            <w:r w:rsidRPr="000949D4">
              <w:rPr>
                <w:rFonts w:hint="eastAsia"/>
              </w:rPr>
              <w:t>数据库</w:t>
            </w:r>
          </w:p>
        </w:tc>
        <w:tc>
          <w:tcPr>
            <w:tcW w:w="1701" w:type="dxa"/>
            <w:tcBorders>
              <w:top w:val="single" w:sz="4" w:space="0" w:color="000000"/>
              <w:left w:val="single" w:sz="4" w:space="0" w:color="000000"/>
              <w:bottom w:val="single" w:sz="4" w:space="0" w:color="000000"/>
            </w:tcBorders>
            <w:shd w:val="clear" w:color="auto" w:fill="auto"/>
          </w:tcPr>
          <w:p w14:paraId="0CB482C8" w14:textId="77777777" w:rsidR="00E11E5B" w:rsidRDefault="00E11E5B" w:rsidP="00CD0879">
            <w:pPr>
              <w:rPr>
                <w:rFonts w:ascii="宋体" w:hAnsi="宋体" w:cs="宋体"/>
                <w:szCs w:val="21"/>
              </w:rPr>
            </w:pPr>
            <w:r w:rsidRPr="000949D4">
              <w:rPr>
                <w:rFonts w:hint="eastAsia"/>
              </w:rPr>
              <w:t>4</w:t>
            </w:r>
          </w:p>
        </w:tc>
        <w:tc>
          <w:tcPr>
            <w:tcW w:w="1134" w:type="dxa"/>
            <w:tcBorders>
              <w:top w:val="single" w:sz="4" w:space="0" w:color="000000"/>
              <w:left w:val="single" w:sz="4" w:space="0" w:color="000000"/>
              <w:bottom w:val="single" w:sz="4" w:space="0" w:color="000000"/>
            </w:tcBorders>
            <w:shd w:val="clear" w:color="auto" w:fill="auto"/>
          </w:tcPr>
          <w:p w14:paraId="0409DAF9" w14:textId="77777777" w:rsidR="00E11E5B" w:rsidRDefault="00E11E5B" w:rsidP="00CD0879">
            <w:pPr>
              <w:rPr>
                <w:rFonts w:ascii="宋体" w:hAnsi="宋体" w:cs="宋体"/>
                <w:szCs w:val="21"/>
              </w:rPr>
            </w:pPr>
            <w:r w:rsidRPr="000949D4">
              <w:rPr>
                <w:rFonts w:hint="eastAsia"/>
              </w:rPr>
              <w:t>0</w:t>
            </w:r>
          </w:p>
        </w:tc>
        <w:tc>
          <w:tcPr>
            <w:tcW w:w="742" w:type="dxa"/>
            <w:tcBorders>
              <w:top w:val="single" w:sz="4" w:space="0" w:color="000000"/>
              <w:left w:val="single" w:sz="4" w:space="0" w:color="000000"/>
              <w:bottom w:val="single" w:sz="4" w:space="0" w:color="000000"/>
            </w:tcBorders>
            <w:shd w:val="clear" w:color="auto" w:fill="auto"/>
          </w:tcPr>
          <w:p w14:paraId="09222B4C" w14:textId="77777777" w:rsidR="00E11E5B" w:rsidRDefault="00E62221" w:rsidP="00CD0879">
            <w:pPr>
              <w:rPr>
                <w:rFonts w:ascii="宋体" w:hAnsi="宋体" w:cs="宋体"/>
                <w:szCs w:val="21"/>
              </w:rPr>
            </w:pPr>
            <w:r>
              <w:rPr>
                <w:rFonts w:hint="eastAsia"/>
              </w:rPr>
              <w:t>3</w:t>
            </w:r>
            <w:r w:rsidR="0091081A">
              <w:rPr>
                <w:rFonts w:hint="eastAsia"/>
              </w:rPr>
              <w:t>5</w:t>
            </w:r>
            <w:r w:rsidR="00E11E5B" w:rsidRPr="000949D4">
              <w:rPr>
                <w:rFonts w:hint="eastAsia"/>
              </w:rPr>
              <w:t>GB</w:t>
            </w:r>
          </w:p>
        </w:tc>
        <w:tc>
          <w:tcPr>
            <w:tcW w:w="2377" w:type="dxa"/>
            <w:gridSpan w:val="2"/>
            <w:tcBorders>
              <w:top w:val="single" w:sz="4" w:space="0" w:color="000000"/>
              <w:left w:val="single" w:sz="4" w:space="0" w:color="000000"/>
              <w:bottom w:val="single" w:sz="4" w:space="0" w:color="000000"/>
              <w:right w:val="single" w:sz="4" w:space="0" w:color="000000"/>
            </w:tcBorders>
            <w:shd w:val="clear" w:color="auto" w:fill="auto"/>
          </w:tcPr>
          <w:p w14:paraId="7EE3B5DB" w14:textId="77777777" w:rsidR="00E11E5B" w:rsidRDefault="00E11E5B" w:rsidP="00CD0879">
            <w:r w:rsidRPr="000949D4">
              <w:rPr>
                <w:rFonts w:hint="eastAsia"/>
              </w:rPr>
              <w:t>每周全备份，每天增量</w:t>
            </w:r>
          </w:p>
        </w:tc>
      </w:tr>
    </w:tbl>
    <w:p w14:paraId="11A3848E" w14:textId="77777777" w:rsidR="000A630A" w:rsidRPr="000A630A" w:rsidRDefault="000A630A" w:rsidP="00BE2F46">
      <w:pPr>
        <w:pStyle w:val="10"/>
      </w:pPr>
    </w:p>
    <w:p w14:paraId="4920E94B" w14:textId="77777777" w:rsidR="00F37FD5" w:rsidRDefault="00F37FD5" w:rsidP="00BE2F46">
      <w:pPr>
        <w:pStyle w:val="3"/>
        <w:numPr>
          <w:ilvl w:val="0"/>
          <w:numId w:val="38"/>
        </w:numPr>
        <w:rPr>
          <w:kern w:val="1"/>
        </w:rPr>
      </w:pPr>
      <w:bookmarkStart w:id="548" w:name="_Toc477173341"/>
      <w:r w:rsidRPr="00BE2F46">
        <w:rPr>
          <w:rFonts w:hint="eastAsia"/>
          <w:kern w:val="1"/>
        </w:rPr>
        <w:t>总结</w:t>
      </w:r>
      <w:bookmarkEnd w:id="548"/>
    </w:p>
    <w:p w14:paraId="0EA2BFF2" w14:textId="77777777" w:rsidR="00960E14" w:rsidRPr="00A41FD9" w:rsidRDefault="00960E14" w:rsidP="00B53ECB">
      <w:pPr>
        <w:pStyle w:val="10"/>
      </w:pPr>
      <w:r w:rsidRPr="00960E14">
        <w:rPr>
          <w:rFonts w:hint="eastAsia"/>
        </w:rPr>
        <w:t>说明：</w:t>
      </w:r>
      <w:r w:rsidRPr="00960E14">
        <w:rPr>
          <w:rFonts w:hint="eastAsia"/>
        </w:rPr>
        <w:t>OA</w:t>
      </w:r>
      <w:r w:rsidRPr="00960E14">
        <w:rPr>
          <w:rFonts w:hint="eastAsia"/>
        </w:rPr>
        <w:t>数据库服务器总体运行平稳，资源足够；在工作时间网络流量较大。</w:t>
      </w:r>
    </w:p>
    <w:p w14:paraId="14AA730B" w14:textId="77777777" w:rsidR="00EC35D5" w:rsidRDefault="009C36D6" w:rsidP="00F44829">
      <w:pPr>
        <w:pStyle w:val="2"/>
        <w:numPr>
          <w:ilvl w:val="0"/>
          <w:numId w:val="22"/>
        </w:numPr>
        <w:rPr>
          <w:b w:val="0"/>
          <w:szCs w:val="24"/>
        </w:rPr>
      </w:pPr>
      <w:bookmarkStart w:id="549" w:name="_Toc477173342"/>
      <w:r>
        <w:rPr>
          <w:rFonts w:hint="eastAsia"/>
          <w:b w:val="0"/>
          <w:szCs w:val="24"/>
        </w:rPr>
        <w:t>总</w:t>
      </w:r>
      <w:r w:rsidRPr="009C36D6">
        <w:rPr>
          <w:b w:val="0"/>
          <w:szCs w:val="24"/>
        </w:rPr>
        <w:t>账</w:t>
      </w:r>
      <w:r w:rsidRPr="009C36D6">
        <w:rPr>
          <w:b w:val="0"/>
          <w:szCs w:val="24"/>
        </w:rPr>
        <w:t>(NC)</w:t>
      </w:r>
      <w:r w:rsidRPr="009C36D6">
        <w:rPr>
          <w:b w:val="0"/>
          <w:szCs w:val="24"/>
        </w:rPr>
        <w:t>系统</w:t>
      </w:r>
      <w:bookmarkEnd w:id="549"/>
    </w:p>
    <w:p w14:paraId="6A0C3573" w14:textId="77777777" w:rsidR="00B53ECB" w:rsidRDefault="00B53ECB" w:rsidP="00B53ECB">
      <w:pPr>
        <w:pStyle w:val="10"/>
        <w:ind w:firstLine="0"/>
      </w:pPr>
    </w:p>
    <w:p w14:paraId="716B6F6A" w14:textId="77777777" w:rsidR="002E52EA" w:rsidRDefault="002E52EA" w:rsidP="00BE2F46">
      <w:pPr>
        <w:pStyle w:val="3"/>
        <w:numPr>
          <w:ilvl w:val="0"/>
          <w:numId w:val="39"/>
        </w:numPr>
        <w:rPr>
          <w:kern w:val="1"/>
        </w:rPr>
      </w:pPr>
      <w:bookmarkStart w:id="550" w:name="_Toc477173343"/>
      <w:r>
        <w:rPr>
          <w:rFonts w:hint="eastAsia"/>
          <w:kern w:val="1"/>
        </w:rPr>
        <w:t>操作系统运行状况</w:t>
      </w:r>
      <w:bookmarkEnd w:id="550"/>
    </w:p>
    <w:p w14:paraId="74F8A1FD" w14:textId="77777777" w:rsidR="00714DEC" w:rsidRDefault="00714DEC" w:rsidP="00C47338">
      <w:pPr>
        <w:pStyle w:val="10"/>
      </w:pPr>
    </w:p>
    <w:p w14:paraId="016B543C" w14:textId="575B1A89" w:rsidR="00B0699C" w:rsidRDefault="00B0699C" w:rsidP="00CA7E2B">
      <w:pPr>
        <w:rPr>
          <w:ins w:id="551" w:author="dell" w:date="2017-03-10T16:38:00Z"/>
        </w:rPr>
      </w:pPr>
    </w:p>
    <w:p w14:paraId="0D8B35E0" w14:textId="77777777"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zabbix_graph|OS_NC_DB1_10.1.1.65|CPU utilization</w:t>
      </w:r>
    </w:p>
    <w:p w14:paraId="309E8F12" w14:textId="77777777"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zabbix_graph|OS_NC_DB1_10.1.1.65|CPU load</w:t>
      </w:r>
    </w:p>
    <w:p w14:paraId="4DE36976" w14:textId="77777777"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zabbix_graph|OS_NC_DB1_10.1.1.65|Memory usage</w:t>
      </w:r>
    </w:p>
    <w:p w14:paraId="2851B3BD" w14:textId="77777777" w:rsidR="0070161A" w:rsidRPr="00536DAA" w:rsidRDefault="0070161A" w:rsidP="00536DAA">
      <w:pPr>
        <w:rPr>
          <w:rFonts w:asciiTheme="minorEastAsia" w:eastAsiaTheme="minorEastAsia" w:hAnsiTheme="minorEastAsia"/>
        </w:rPr>
      </w:pPr>
      <w:r w:rsidRPr="00536DAA">
        <w:rPr>
          <w:rFonts w:asciiTheme="minorEastAsia" w:eastAsiaTheme="minorEastAsia" w:hAnsiTheme="minorEastAsia"/>
        </w:rPr>
        <w:t>zabbix_graph|OS_NC_DB1_10.1.1.65|Swap usage</w:t>
      </w:r>
    </w:p>
    <w:p w14:paraId="61692FFA" w14:textId="77777777"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zabbix_graph|OS_NC_DB1_10.1.1.65|Network traffic on bond0</w:t>
      </w:r>
    </w:p>
    <w:p w14:paraId="1B626D41" w14:textId="77777777" w:rsidR="00732C6A" w:rsidRPr="00536DAA" w:rsidRDefault="00732C6A" w:rsidP="00536DAA">
      <w:pPr>
        <w:rPr>
          <w:rFonts w:asciiTheme="minorEastAsia" w:eastAsiaTheme="minorEastAsia" w:hAnsiTheme="minorEastAsia"/>
        </w:rPr>
      </w:pPr>
    </w:p>
    <w:p w14:paraId="2A060B84" w14:textId="04019386"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w:t>
      </w:r>
      <w:r w:rsidR="00E67874">
        <w:rPr>
          <w:rFonts w:asciiTheme="minorEastAsia" w:eastAsiaTheme="minorEastAsia" w:hAnsiTheme="minorEastAsia"/>
        </w:rPr>
        <w:t>2</w:t>
      </w:r>
      <w:r w:rsidRPr="00536DAA">
        <w:rPr>
          <w:rFonts w:asciiTheme="minorEastAsia" w:eastAsiaTheme="minorEastAsia" w:hAnsiTheme="minorEastAsia"/>
        </w:rPr>
        <w:t>_10.1.1.66|CPU utilization</w:t>
      </w:r>
    </w:p>
    <w:p w14:paraId="44F48392" w14:textId="171DD7C2"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w:t>
      </w:r>
      <w:r w:rsidR="00E67874">
        <w:rPr>
          <w:rFonts w:asciiTheme="minorEastAsia" w:eastAsiaTheme="minorEastAsia" w:hAnsiTheme="minorEastAsia"/>
        </w:rPr>
        <w:t>2</w:t>
      </w:r>
      <w:r w:rsidRPr="00536DAA">
        <w:rPr>
          <w:rFonts w:asciiTheme="minorEastAsia" w:eastAsiaTheme="minorEastAsia" w:hAnsiTheme="minorEastAsia"/>
        </w:rPr>
        <w:t>_10.1.1.66|CPU load</w:t>
      </w:r>
    </w:p>
    <w:p w14:paraId="73684FDA" w14:textId="6EEAE42C" w:rsidR="00732C6A"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w:t>
      </w:r>
      <w:r w:rsidR="00E67874">
        <w:rPr>
          <w:rFonts w:asciiTheme="minorEastAsia" w:eastAsiaTheme="minorEastAsia" w:hAnsiTheme="minorEastAsia"/>
        </w:rPr>
        <w:t>2</w:t>
      </w:r>
      <w:r w:rsidRPr="00536DAA">
        <w:rPr>
          <w:rFonts w:asciiTheme="minorEastAsia" w:eastAsiaTheme="minorEastAsia" w:hAnsiTheme="minorEastAsia"/>
        </w:rPr>
        <w:t>_10.1.1.66|Memory usage</w:t>
      </w:r>
    </w:p>
    <w:p w14:paraId="03CC59E8" w14:textId="44405CC0" w:rsidR="0070161A" w:rsidRPr="00536DAA" w:rsidRDefault="0070161A" w:rsidP="00536DAA">
      <w:pPr>
        <w:rPr>
          <w:rFonts w:asciiTheme="minorEastAsia" w:eastAsiaTheme="minorEastAsia" w:hAnsiTheme="minorEastAsia"/>
        </w:rPr>
      </w:pPr>
      <w:r w:rsidRPr="00536DAA">
        <w:rPr>
          <w:rFonts w:asciiTheme="minorEastAsia" w:eastAsiaTheme="minorEastAsia" w:hAnsiTheme="minorEastAsia"/>
        </w:rPr>
        <w:t>zabbix_graph|OS_NC_DB</w:t>
      </w:r>
      <w:r w:rsidR="00E67874">
        <w:rPr>
          <w:rFonts w:asciiTheme="minorEastAsia" w:eastAsiaTheme="minorEastAsia" w:hAnsiTheme="minorEastAsia"/>
        </w:rPr>
        <w:t>2</w:t>
      </w:r>
      <w:r w:rsidRPr="00536DAA">
        <w:rPr>
          <w:rFonts w:asciiTheme="minorEastAsia" w:eastAsiaTheme="minorEastAsia" w:hAnsiTheme="minorEastAsia"/>
        </w:rPr>
        <w:t>_10.1.1.66|Swap usage</w:t>
      </w:r>
    </w:p>
    <w:p w14:paraId="51A1C88F" w14:textId="743319D3" w:rsidR="00B0699C" w:rsidRPr="00536DAA" w:rsidRDefault="00732C6A" w:rsidP="00536DAA">
      <w:pPr>
        <w:rPr>
          <w:rFonts w:asciiTheme="minorEastAsia" w:eastAsiaTheme="minorEastAsia" w:hAnsiTheme="minorEastAsia"/>
        </w:rPr>
      </w:pPr>
      <w:r w:rsidRPr="00536DAA">
        <w:rPr>
          <w:rFonts w:asciiTheme="minorEastAsia" w:eastAsiaTheme="minorEastAsia" w:hAnsiTheme="minorEastAsia"/>
        </w:rPr>
        <w:t>zabbix_graph|OS_NC_DB</w:t>
      </w:r>
      <w:r w:rsidR="00E67874">
        <w:rPr>
          <w:rFonts w:asciiTheme="minorEastAsia" w:eastAsiaTheme="minorEastAsia" w:hAnsiTheme="minorEastAsia"/>
        </w:rPr>
        <w:t>2</w:t>
      </w:r>
      <w:r w:rsidRPr="00536DAA">
        <w:rPr>
          <w:rFonts w:asciiTheme="minorEastAsia" w:eastAsiaTheme="minorEastAsia" w:hAnsiTheme="minorEastAsia"/>
        </w:rPr>
        <w:t>_10.1.1.66|Network traffic on bond0</w:t>
      </w:r>
    </w:p>
    <w:p w14:paraId="14DF6A6B" w14:textId="77777777" w:rsidR="00B0699C" w:rsidRDefault="00B0699C" w:rsidP="002E52EA">
      <w:pPr>
        <w:pStyle w:val="10"/>
      </w:pPr>
    </w:p>
    <w:p w14:paraId="5A0259EB" w14:textId="4B9688B4" w:rsidR="002C7F77" w:rsidRPr="00BC32C2" w:rsidRDefault="002C7F77" w:rsidP="002E52EA">
      <w:pPr>
        <w:pStyle w:val="10"/>
      </w:pPr>
    </w:p>
    <w:p w14:paraId="27407E6A" w14:textId="77777777" w:rsidR="002E52EA" w:rsidRDefault="002E52EA" w:rsidP="00BE2F46">
      <w:pPr>
        <w:pStyle w:val="3"/>
        <w:numPr>
          <w:ilvl w:val="0"/>
          <w:numId w:val="39"/>
        </w:numPr>
        <w:rPr>
          <w:kern w:val="1"/>
        </w:rPr>
      </w:pPr>
      <w:bookmarkStart w:id="552" w:name="_Toc477173344"/>
      <w:r>
        <w:rPr>
          <w:rFonts w:hint="eastAsia"/>
          <w:kern w:val="1"/>
        </w:rPr>
        <w:t>数据库运行状况</w:t>
      </w:r>
      <w:bookmarkEnd w:id="552"/>
    </w:p>
    <w:p w14:paraId="703E6D84" w14:textId="77777777" w:rsidR="00B83037" w:rsidRDefault="00B83037" w:rsidP="00B83037">
      <w:pPr>
        <w:numPr>
          <w:ilvl w:val="0"/>
          <w:numId w:val="12"/>
        </w:numPr>
        <w:rPr>
          <w:sz w:val="24"/>
        </w:rPr>
      </w:pPr>
      <w:r>
        <w:rPr>
          <w:sz w:val="24"/>
        </w:rPr>
        <w:t>数据库总体说明</w:t>
      </w:r>
    </w:p>
    <w:p w14:paraId="25FC45F5" w14:textId="5D604C98" w:rsidR="002A4868" w:rsidRDefault="00C47338" w:rsidP="002E52EA">
      <w:pPr>
        <w:pStyle w:val="10"/>
      </w:pPr>
      <w:del w:id="553" w:author="dell" w:date="2017-03-03T16:08:00Z">
        <w:r w:rsidDel="001B2DFE">
          <w:rPr>
            <w:noProof/>
          </w:rPr>
          <w:lastRenderedPageBreak/>
          <w:drawing>
            <wp:inline distT="0" distB="0" distL="0" distR="0" wp14:anchorId="7F238970" wp14:editId="279D6CB6">
              <wp:extent cx="5554980" cy="1811655"/>
              <wp:effectExtent l="0" t="0" r="7620" b="0"/>
              <wp:docPr id="50" name="图片 50" descr="nc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cdb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980" cy="1811655"/>
                      </a:xfrm>
                      <a:prstGeom prst="rect">
                        <a:avLst/>
                      </a:prstGeom>
                      <a:noFill/>
                      <a:ln>
                        <a:noFill/>
                      </a:ln>
                    </pic:spPr>
                  </pic:pic>
                </a:graphicData>
              </a:graphic>
            </wp:inline>
          </w:drawing>
        </w:r>
      </w:del>
      <w:ins w:id="554" w:author="dell" w:date="2017-03-03T16:08:00Z">
        <w:r>
          <w:rPr>
            <w:noProof/>
          </w:rPr>
          <w:drawing>
            <wp:inline distT="0" distB="0" distL="0" distR="0" wp14:anchorId="115C7C6F" wp14:editId="264970E4">
              <wp:extent cx="6203950" cy="1717675"/>
              <wp:effectExtent l="0" t="0" r="0" b="9525"/>
              <wp:docPr id="51" name="图片 51" descr="nc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cdb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3950" cy="1717675"/>
                      </a:xfrm>
                      <a:prstGeom prst="rect">
                        <a:avLst/>
                      </a:prstGeom>
                      <a:noFill/>
                      <a:ln>
                        <a:noFill/>
                      </a:ln>
                    </pic:spPr>
                  </pic:pic>
                </a:graphicData>
              </a:graphic>
            </wp:inline>
          </w:drawing>
        </w:r>
      </w:ins>
    </w:p>
    <w:p w14:paraId="5A149C26" w14:textId="77777777" w:rsidR="00B83037" w:rsidRDefault="00B83037" w:rsidP="00B83037">
      <w:pPr>
        <w:ind w:left="420"/>
        <w:rPr>
          <w:sz w:val="24"/>
        </w:rPr>
      </w:pPr>
      <w:r>
        <w:rPr>
          <w:sz w:val="24"/>
        </w:rPr>
        <w:t>数据库性能状况正常，满足当前性能需求</w:t>
      </w:r>
      <w:r>
        <w:rPr>
          <w:rFonts w:ascii="宋体" w:cs="宋体" w:hint="eastAsia"/>
          <w:sz w:val="23"/>
          <w:szCs w:val="23"/>
        </w:rPr>
        <w:t>。</w:t>
      </w:r>
    </w:p>
    <w:p w14:paraId="63B736F8" w14:textId="77777777" w:rsidR="00B83037" w:rsidRDefault="00B83037" w:rsidP="00B83037">
      <w:pPr>
        <w:ind w:left="420"/>
        <w:rPr>
          <w:sz w:val="24"/>
        </w:rPr>
      </w:pPr>
      <w:r>
        <w:rPr>
          <w:sz w:val="24"/>
        </w:rPr>
        <w:t>数据库内等待事件，无异常等待。</w:t>
      </w:r>
    </w:p>
    <w:p w14:paraId="06C4A7C8" w14:textId="77777777" w:rsidR="00B83037" w:rsidRDefault="00B83037" w:rsidP="00B83037">
      <w:pPr>
        <w:ind w:left="420"/>
      </w:pPr>
      <w:r>
        <w:rPr>
          <w:sz w:val="24"/>
        </w:rPr>
        <w:t>表空间较大，没有配置</w:t>
      </w:r>
      <w:proofErr w:type="spellStart"/>
      <w:r>
        <w:rPr>
          <w:sz w:val="24"/>
        </w:rPr>
        <w:t>dataguard</w:t>
      </w:r>
      <w:proofErr w:type="spellEnd"/>
      <w:r>
        <w:rPr>
          <w:sz w:val="24"/>
        </w:rPr>
        <w:t>。</w:t>
      </w:r>
      <w:r>
        <w:rPr>
          <w:rFonts w:hint="eastAsia"/>
          <w:sz w:val="24"/>
        </w:rPr>
        <w:t>目前已</w:t>
      </w:r>
      <w:r w:rsidRPr="00F055C1">
        <w:rPr>
          <w:rFonts w:hint="eastAsia"/>
          <w:sz w:val="24"/>
        </w:rPr>
        <w:t>创建</w:t>
      </w:r>
      <w:r w:rsidRPr="00F055C1">
        <w:rPr>
          <w:rFonts w:hint="eastAsia"/>
          <w:sz w:val="24"/>
        </w:rPr>
        <w:t>NC</w:t>
      </w:r>
      <w:r w:rsidRPr="00F055C1">
        <w:rPr>
          <w:rFonts w:hint="eastAsia"/>
          <w:sz w:val="24"/>
        </w:rPr>
        <w:t>数据库的测试环境</w:t>
      </w:r>
      <w:r>
        <w:rPr>
          <w:rFonts w:hint="eastAsia"/>
          <w:sz w:val="24"/>
        </w:rPr>
        <w:t>。</w:t>
      </w:r>
    </w:p>
    <w:p w14:paraId="41655569" w14:textId="77777777" w:rsidR="002E52EA" w:rsidRDefault="002E52EA" w:rsidP="00BE2F46">
      <w:pPr>
        <w:pStyle w:val="3"/>
        <w:numPr>
          <w:ilvl w:val="0"/>
          <w:numId w:val="39"/>
        </w:numPr>
        <w:rPr>
          <w:kern w:val="1"/>
        </w:rPr>
      </w:pPr>
      <w:bookmarkStart w:id="555" w:name="_Toc477173345"/>
      <w:r>
        <w:rPr>
          <w:rFonts w:hint="eastAsia"/>
          <w:kern w:val="1"/>
        </w:rPr>
        <w:t>应用运行状况</w:t>
      </w:r>
      <w:bookmarkEnd w:id="555"/>
    </w:p>
    <w:p w14:paraId="678A67FF" w14:textId="77777777" w:rsidR="00B46AA6" w:rsidRDefault="0047211E" w:rsidP="00B53ECB">
      <w:pPr>
        <w:pStyle w:val="10"/>
        <w:numPr>
          <w:ilvl w:val="0"/>
          <w:numId w:val="42"/>
        </w:numPr>
        <w:rPr>
          <w:ins w:id="556" w:author="Microsoft Office 用户" w:date="2017-03-22T10:54:00Z"/>
        </w:rPr>
      </w:pPr>
      <w:r>
        <w:rPr>
          <w:rFonts w:hint="eastAsia"/>
        </w:rPr>
        <w:t>应用总体运行状况</w:t>
      </w:r>
    </w:p>
    <w:p w14:paraId="2A67B191" w14:textId="77777777" w:rsidR="006C18A3" w:rsidRDefault="006C18A3" w:rsidP="00536DAA">
      <w:pPr>
        <w:pStyle w:val="10"/>
        <w:ind w:firstLine="0"/>
      </w:pPr>
    </w:p>
    <w:p w14:paraId="43C48D15" w14:textId="77777777" w:rsidR="000225C8" w:rsidRPr="00536DAA" w:rsidRDefault="000225C8" w:rsidP="00536DAA">
      <w:pPr>
        <w:rPr>
          <w:rFonts w:asciiTheme="minorEastAsia" w:eastAsiaTheme="minorEastAsia" w:hAnsiTheme="minorEastAsia"/>
        </w:rPr>
      </w:pPr>
      <w:r w:rsidRPr="00536DAA">
        <w:rPr>
          <w:rFonts w:asciiTheme="minorEastAsia" w:eastAsiaTheme="minorEastAsia" w:hAnsiTheme="minorEastAsia"/>
        </w:rPr>
        <w:t>zabbix_graph|OS_NC_APP_10.1.1.11|NC APP CPU</w:t>
      </w:r>
    </w:p>
    <w:p w14:paraId="66654A99" w14:textId="77777777" w:rsidR="000225C8" w:rsidRPr="00536DAA" w:rsidRDefault="000225C8" w:rsidP="00536DAA">
      <w:pPr>
        <w:rPr>
          <w:rFonts w:asciiTheme="minorEastAsia" w:eastAsiaTheme="minorEastAsia" w:hAnsiTheme="minorEastAsia"/>
        </w:rPr>
      </w:pPr>
      <w:r w:rsidRPr="00536DAA">
        <w:rPr>
          <w:rFonts w:asciiTheme="minorEastAsia" w:eastAsiaTheme="minorEastAsia" w:hAnsiTheme="minorEastAsia"/>
        </w:rPr>
        <w:t>zabbix_graph|OS_NC_APP_10.1.1.11|NC APP Incoming Network</w:t>
      </w:r>
    </w:p>
    <w:p w14:paraId="2C017252" w14:textId="4F77ACDF" w:rsidR="004C56EE" w:rsidRDefault="004C56EE">
      <w:pPr>
        <w:pStyle w:val="10"/>
        <w:ind w:firstLine="0"/>
        <w:pPrChange w:id="557" w:author="Microsoft Office 用户" w:date="2017-03-22T10:12:00Z">
          <w:pPr>
            <w:pStyle w:val="10"/>
          </w:pPr>
        </w:pPrChange>
      </w:pPr>
    </w:p>
    <w:p w14:paraId="4E8B7F8A" w14:textId="77777777" w:rsidR="002E52EA" w:rsidRDefault="0047211E" w:rsidP="0047211E">
      <w:pPr>
        <w:pStyle w:val="10"/>
      </w:pPr>
      <w:r>
        <w:rPr>
          <w:rFonts w:hint="eastAsia"/>
        </w:rPr>
        <w:t>NC</w:t>
      </w:r>
      <w:r>
        <w:rPr>
          <w:rFonts w:hint="eastAsia"/>
        </w:rPr>
        <w:t>应用正常！</w:t>
      </w:r>
    </w:p>
    <w:p w14:paraId="58A8C379" w14:textId="77777777" w:rsidR="002E52EA" w:rsidRDefault="002E52EA" w:rsidP="00BE2F46">
      <w:pPr>
        <w:pStyle w:val="3"/>
        <w:numPr>
          <w:ilvl w:val="0"/>
          <w:numId w:val="39"/>
        </w:numPr>
        <w:rPr>
          <w:kern w:val="1"/>
        </w:rPr>
      </w:pPr>
      <w:bookmarkStart w:id="558" w:name="_Toc477173346"/>
      <w:r w:rsidRPr="00BC32C2">
        <w:rPr>
          <w:rFonts w:hint="eastAsia"/>
          <w:kern w:val="1"/>
        </w:rPr>
        <w:t>备份恢复情况</w:t>
      </w:r>
      <w:bookmarkEnd w:id="558"/>
    </w:p>
    <w:tbl>
      <w:tblPr>
        <w:tblW w:w="0" w:type="auto"/>
        <w:tblInd w:w="392" w:type="dxa"/>
        <w:tblLayout w:type="fixed"/>
        <w:tblLook w:val="0000" w:firstRow="0" w:lastRow="0" w:firstColumn="0" w:lastColumn="0" w:noHBand="0" w:noVBand="0"/>
      </w:tblPr>
      <w:tblGrid>
        <w:gridCol w:w="1276"/>
        <w:gridCol w:w="1512"/>
        <w:gridCol w:w="1080"/>
        <w:gridCol w:w="1376"/>
        <w:gridCol w:w="2377"/>
      </w:tblGrid>
      <w:tr w:rsidR="00793153" w14:paraId="6B0EECAF" w14:textId="77777777" w:rsidTr="00760AE7">
        <w:tc>
          <w:tcPr>
            <w:tcW w:w="1276" w:type="dxa"/>
            <w:tcBorders>
              <w:top w:val="single" w:sz="4" w:space="0" w:color="000000"/>
              <w:left w:val="single" w:sz="4" w:space="0" w:color="000000"/>
              <w:bottom w:val="single" w:sz="4" w:space="0" w:color="000000"/>
            </w:tcBorders>
            <w:shd w:val="clear" w:color="auto" w:fill="C0C0C0"/>
          </w:tcPr>
          <w:p w14:paraId="5D5FD9D6" w14:textId="77777777" w:rsidR="00793153" w:rsidRDefault="00793153" w:rsidP="00CC5453">
            <w:pPr>
              <w:jc w:val="center"/>
              <w:rPr>
                <w:rFonts w:ascii="楷体_GB2312" w:eastAsia="楷体_GB2312" w:hAnsi="楷体_GB2312" w:cs="宋体"/>
                <w:b/>
              </w:rPr>
            </w:pPr>
            <w:r>
              <w:rPr>
                <w:rFonts w:ascii="楷体_GB2312" w:eastAsia="楷体_GB2312" w:hAnsi="楷体_GB2312" w:cs="宋体"/>
                <w:b/>
              </w:rPr>
              <w:t>系统名称</w:t>
            </w:r>
          </w:p>
        </w:tc>
        <w:tc>
          <w:tcPr>
            <w:tcW w:w="1512" w:type="dxa"/>
            <w:tcBorders>
              <w:top w:val="single" w:sz="4" w:space="0" w:color="000000"/>
              <w:left w:val="single" w:sz="4" w:space="0" w:color="000000"/>
              <w:bottom w:val="single" w:sz="4" w:space="0" w:color="000000"/>
            </w:tcBorders>
            <w:shd w:val="clear" w:color="auto" w:fill="C0C0C0"/>
          </w:tcPr>
          <w:p w14:paraId="4134E1A0" w14:textId="77777777" w:rsidR="00793153" w:rsidRDefault="00793153" w:rsidP="00CC5453">
            <w:pPr>
              <w:jc w:val="center"/>
              <w:rPr>
                <w:rFonts w:ascii="楷体_GB2312" w:eastAsia="楷体_GB2312" w:hAnsi="楷体_GB2312" w:cs="宋体"/>
                <w:b/>
              </w:rPr>
            </w:pPr>
            <w:r>
              <w:rPr>
                <w:rFonts w:ascii="楷体_GB2312" w:eastAsia="楷体_GB2312" w:hAnsi="楷体_GB2312" w:cs="宋体"/>
                <w:b/>
              </w:rPr>
              <w:t>完成全备份</w:t>
            </w:r>
          </w:p>
          <w:p w14:paraId="24C08CC5" w14:textId="77777777" w:rsidR="00793153" w:rsidRDefault="00793153" w:rsidP="00CC5453">
            <w:pPr>
              <w:jc w:val="center"/>
              <w:rPr>
                <w:rFonts w:ascii="楷体_GB2312" w:eastAsia="楷体_GB2312" w:hAnsi="楷体_GB2312" w:cs="宋体"/>
                <w:b/>
              </w:rPr>
            </w:pPr>
            <w:r>
              <w:rPr>
                <w:rFonts w:ascii="楷体_GB2312" w:eastAsia="楷体_GB2312" w:hAnsi="楷体_GB2312" w:cs="宋体"/>
                <w:b/>
              </w:rPr>
              <w:t>次数</w:t>
            </w:r>
          </w:p>
        </w:tc>
        <w:tc>
          <w:tcPr>
            <w:tcW w:w="1080" w:type="dxa"/>
            <w:tcBorders>
              <w:top w:val="single" w:sz="4" w:space="0" w:color="000000"/>
              <w:left w:val="single" w:sz="4" w:space="0" w:color="000000"/>
              <w:bottom w:val="single" w:sz="4" w:space="0" w:color="000000"/>
            </w:tcBorders>
            <w:shd w:val="clear" w:color="auto" w:fill="C0C0C0"/>
          </w:tcPr>
          <w:p w14:paraId="09E52CA6" w14:textId="77777777" w:rsidR="00793153" w:rsidRDefault="00793153" w:rsidP="00CC5453">
            <w:pPr>
              <w:jc w:val="center"/>
              <w:rPr>
                <w:rFonts w:ascii="Calibri" w:eastAsia="楷体_GB2312" w:hAnsi="Calibri" w:cs="Calibri"/>
                <w:b/>
              </w:rPr>
            </w:pPr>
            <w:r>
              <w:rPr>
                <w:rFonts w:ascii="楷体_GB2312" w:eastAsia="楷体_GB2312" w:hAnsi="楷体_GB2312" w:cs="宋体"/>
                <w:b/>
              </w:rPr>
              <w:t>失败次数</w:t>
            </w:r>
          </w:p>
        </w:tc>
        <w:tc>
          <w:tcPr>
            <w:tcW w:w="1376" w:type="dxa"/>
            <w:tcBorders>
              <w:top w:val="single" w:sz="4" w:space="0" w:color="000000"/>
              <w:left w:val="single" w:sz="4" w:space="0" w:color="000000"/>
              <w:bottom w:val="single" w:sz="4" w:space="0" w:color="000000"/>
            </w:tcBorders>
            <w:shd w:val="clear" w:color="auto" w:fill="C0C0C0"/>
          </w:tcPr>
          <w:p w14:paraId="37EE8FEE" w14:textId="77777777" w:rsidR="00793153" w:rsidRDefault="00793153" w:rsidP="00CC5453">
            <w:pPr>
              <w:jc w:val="center"/>
              <w:rPr>
                <w:rFonts w:ascii="楷体_GB2312" w:eastAsia="楷体_GB2312" w:hAnsi="楷体_GB2312" w:cs="宋体"/>
                <w:b/>
              </w:rPr>
            </w:pPr>
            <w:r>
              <w:rPr>
                <w:rFonts w:ascii="Calibri" w:eastAsia="楷体_GB2312" w:hAnsi="Calibri" w:cs="Calibri"/>
                <w:b/>
              </w:rPr>
              <w:t>Image</w:t>
            </w:r>
            <w:r>
              <w:rPr>
                <w:rFonts w:ascii="楷体_GB2312" w:eastAsia="楷体_GB2312" w:hAnsi="楷体_GB2312" w:cs="宋体"/>
                <w:b/>
              </w:rPr>
              <w:t>大小</w:t>
            </w:r>
          </w:p>
        </w:tc>
        <w:tc>
          <w:tcPr>
            <w:tcW w:w="2377" w:type="dxa"/>
            <w:tcBorders>
              <w:top w:val="single" w:sz="4" w:space="0" w:color="000000"/>
              <w:left w:val="single" w:sz="4" w:space="0" w:color="000000"/>
              <w:bottom w:val="single" w:sz="4" w:space="0" w:color="000000"/>
              <w:right w:val="single" w:sz="4" w:space="0" w:color="000000"/>
            </w:tcBorders>
            <w:shd w:val="clear" w:color="auto" w:fill="C0C0C0"/>
          </w:tcPr>
          <w:p w14:paraId="56147D12" w14:textId="77777777" w:rsidR="00793153" w:rsidRDefault="00793153" w:rsidP="00CC5453">
            <w:pPr>
              <w:jc w:val="center"/>
            </w:pPr>
            <w:r>
              <w:rPr>
                <w:rFonts w:ascii="楷体_GB2312" w:eastAsia="楷体_GB2312" w:hAnsi="楷体_GB2312" w:cs="宋体"/>
                <w:b/>
              </w:rPr>
              <w:t>涉及介质</w:t>
            </w:r>
          </w:p>
        </w:tc>
      </w:tr>
      <w:tr w:rsidR="00793153" w14:paraId="33743F52" w14:textId="77777777" w:rsidTr="00760AE7">
        <w:tc>
          <w:tcPr>
            <w:tcW w:w="1276" w:type="dxa"/>
            <w:tcBorders>
              <w:top w:val="single" w:sz="4" w:space="0" w:color="000000"/>
              <w:left w:val="single" w:sz="4" w:space="0" w:color="000000"/>
              <w:bottom w:val="single" w:sz="4" w:space="0" w:color="000000"/>
            </w:tcBorders>
            <w:shd w:val="clear" w:color="auto" w:fill="auto"/>
          </w:tcPr>
          <w:p w14:paraId="369AEAEA" w14:textId="77777777" w:rsidR="00793153" w:rsidRDefault="00793153" w:rsidP="00CC5453">
            <w:pPr>
              <w:rPr>
                <w:rFonts w:ascii="宋体" w:hAnsi="宋体" w:cs="宋体"/>
                <w:szCs w:val="21"/>
              </w:rPr>
            </w:pPr>
            <w:r w:rsidRPr="00AB0796">
              <w:rPr>
                <w:rFonts w:hint="eastAsia"/>
              </w:rPr>
              <w:t>NC</w:t>
            </w:r>
            <w:r w:rsidRPr="00AB0796">
              <w:rPr>
                <w:rFonts w:hint="eastAsia"/>
              </w:rPr>
              <w:t>数据库</w:t>
            </w:r>
          </w:p>
        </w:tc>
        <w:tc>
          <w:tcPr>
            <w:tcW w:w="1512" w:type="dxa"/>
            <w:tcBorders>
              <w:top w:val="single" w:sz="4" w:space="0" w:color="000000"/>
              <w:left w:val="single" w:sz="4" w:space="0" w:color="000000"/>
              <w:bottom w:val="single" w:sz="4" w:space="0" w:color="000000"/>
            </w:tcBorders>
            <w:shd w:val="clear" w:color="auto" w:fill="auto"/>
          </w:tcPr>
          <w:p w14:paraId="7032D7DD" w14:textId="77777777" w:rsidR="00793153" w:rsidRDefault="00793153" w:rsidP="00CC5453">
            <w:pPr>
              <w:rPr>
                <w:rFonts w:ascii="宋体" w:hAnsi="宋体" w:cs="宋体"/>
                <w:szCs w:val="21"/>
              </w:rPr>
            </w:pPr>
            <w:r w:rsidRPr="00AB0796">
              <w:rPr>
                <w:rFonts w:hint="eastAsia"/>
              </w:rPr>
              <w:t>4</w:t>
            </w:r>
          </w:p>
        </w:tc>
        <w:tc>
          <w:tcPr>
            <w:tcW w:w="1080" w:type="dxa"/>
            <w:tcBorders>
              <w:top w:val="single" w:sz="4" w:space="0" w:color="000000"/>
              <w:left w:val="single" w:sz="4" w:space="0" w:color="000000"/>
              <w:bottom w:val="single" w:sz="4" w:space="0" w:color="000000"/>
            </w:tcBorders>
            <w:shd w:val="clear" w:color="auto" w:fill="auto"/>
          </w:tcPr>
          <w:p w14:paraId="699036B7" w14:textId="77777777" w:rsidR="00793153" w:rsidRDefault="00793153" w:rsidP="00CC5453">
            <w:pPr>
              <w:rPr>
                <w:rFonts w:ascii="宋体" w:hAnsi="宋体" w:cs="宋体"/>
                <w:szCs w:val="21"/>
              </w:rPr>
            </w:pPr>
            <w:r w:rsidRPr="00AB0796">
              <w:rPr>
                <w:rFonts w:hint="eastAsia"/>
              </w:rPr>
              <w:t>0</w:t>
            </w:r>
          </w:p>
        </w:tc>
        <w:tc>
          <w:tcPr>
            <w:tcW w:w="1376" w:type="dxa"/>
            <w:tcBorders>
              <w:top w:val="single" w:sz="4" w:space="0" w:color="000000"/>
              <w:left w:val="single" w:sz="4" w:space="0" w:color="000000"/>
              <w:bottom w:val="single" w:sz="4" w:space="0" w:color="000000"/>
            </w:tcBorders>
            <w:shd w:val="clear" w:color="auto" w:fill="auto"/>
          </w:tcPr>
          <w:p w14:paraId="5C8FE704" w14:textId="77777777" w:rsidR="00793153" w:rsidRDefault="00793153" w:rsidP="00CC5453">
            <w:pPr>
              <w:rPr>
                <w:rFonts w:ascii="宋体" w:hAnsi="宋体" w:cs="宋体"/>
                <w:szCs w:val="21"/>
              </w:rPr>
            </w:pPr>
            <w:r w:rsidRPr="00AB0796">
              <w:rPr>
                <w:rFonts w:hint="eastAsia"/>
              </w:rPr>
              <w:t>72GB</w:t>
            </w:r>
          </w:p>
        </w:tc>
        <w:tc>
          <w:tcPr>
            <w:tcW w:w="2377" w:type="dxa"/>
            <w:tcBorders>
              <w:top w:val="single" w:sz="4" w:space="0" w:color="000000"/>
              <w:left w:val="single" w:sz="4" w:space="0" w:color="000000"/>
              <w:bottom w:val="single" w:sz="4" w:space="0" w:color="000000"/>
              <w:right w:val="single" w:sz="4" w:space="0" w:color="000000"/>
            </w:tcBorders>
            <w:shd w:val="clear" w:color="auto" w:fill="auto"/>
          </w:tcPr>
          <w:p w14:paraId="179E6ACF" w14:textId="77777777" w:rsidR="00793153" w:rsidRDefault="00793153" w:rsidP="00CC5453">
            <w:r w:rsidRPr="00AB0796">
              <w:rPr>
                <w:rFonts w:hint="eastAsia"/>
              </w:rPr>
              <w:t>每周全备份，每天增量</w:t>
            </w:r>
          </w:p>
        </w:tc>
      </w:tr>
    </w:tbl>
    <w:p w14:paraId="0DAE0881" w14:textId="77777777" w:rsidR="002E52EA" w:rsidRPr="00E74BE9" w:rsidRDefault="002E52EA" w:rsidP="002E52EA">
      <w:pPr>
        <w:pStyle w:val="10"/>
      </w:pPr>
    </w:p>
    <w:p w14:paraId="6888FCED" w14:textId="77777777" w:rsidR="002E52EA" w:rsidRDefault="002E52EA" w:rsidP="00BE2F46">
      <w:pPr>
        <w:pStyle w:val="3"/>
        <w:numPr>
          <w:ilvl w:val="0"/>
          <w:numId w:val="39"/>
        </w:numPr>
        <w:rPr>
          <w:kern w:val="1"/>
        </w:rPr>
      </w:pPr>
      <w:bookmarkStart w:id="559" w:name="_Toc477173347"/>
      <w:r w:rsidRPr="00BC32C2">
        <w:rPr>
          <w:rFonts w:hint="eastAsia"/>
          <w:kern w:val="1"/>
        </w:rPr>
        <w:t>总结</w:t>
      </w:r>
      <w:bookmarkEnd w:id="559"/>
    </w:p>
    <w:p w14:paraId="6A5BF58C" w14:textId="77777777" w:rsidR="00B83037" w:rsidRDefault="00B83037" w:rsidP="00B83037">
      <w:pPr>
        <w:widowControl w:val="0"/>
        <w:tabs>
          <w:tab w:val="left" w:pos="921"/>
        </w:tabs>
        <w:ind w:firstLine="480"/>
        <w:jc w:val="both"/>
        <w:rPr>
          <w:kern w:val="1"/>
          <w:sz w:val="24"/>
        </w:rPr>
      </w:pPr>
      <w:bookmarkStart w:id="560" w:name="OLE_LINK2"/>
      <w:bookmarkStart w:id="561" w:name="OLE_LINK1"/>
      <w:r>
        <w:rPr>
          <w:kern w:val="1"/>
          <w:sz w:val="24"/>
        </w:rPr>
        <w:t>说明：</w:t>
      </w:r>
      <w:r>
        <w:rPr>
          <w:kern w:val="1"/>
          <w:sz w:val="24"/>
        </w:rPr>
        <w:t>NC</w:t>
      </w:r>
      <w:r>
        <w:rPr>
          <w:kern w:val="1"/>
          <w:sz w:val="24"/>
        </w:rPr>
        <w:t>数据库服务器总体运行平稳，资源足够。</w:t>
      </w:r>
      <w:bookmarkEnd w:id="560"/>
      <w:bookmarkEnd w:id="561"/>
      <w:r>
        <w:rPr>
          <w:rFonts w:hint="eastAsia"/>
          <w:kern w:val="1"/>
          <w:sz w:val="24"/>
        </w:rPr>
        <w:t>网络带宽可以看出工作时间流量比较大，非工作时间流量明显下降。</w:t>
      </w:r>
    </w:p>
    <w:p w14:paraId="64E7F9D0" w14:textId="77777777" w:rsidR="002E52EA" w:rsidRPr="00E74BE9" w:rsidRDefault="002E52EA" w:rsidP="00BE2F46">
      <w:pPr>
        <w:pStyle w:val="10"/>
      </w:pPr>
    </w:p>
    <w:p w14:paraId="3267875E" w14:textId="77777777" w:rsidR="002E52EA" w:rsidRPr="002E52EA" w:rsidRDefault="002E52EA" w:rsidP="00BE2F46">
      <w:pPr>
        <w:pStyle w:val="10"/>
      </w:pPr>
    </w:p>
    <w:p w14:paraId="48C0DCB7" w14:textId="77777777" w:rsidR="00EC35D5" w:rsidRDefault="00EC35D5" w:rsidP="00F44829">
      <w:pPr>
        <w:pStyle w:val="2"/>
        <w:numPr>
          <w:ilvl w:val="0"/>
          <w:numId w:val="22"/>
        </w:numPr>
        <w:rPr>
          <w:b w:val="0"/>
          <w:szCs w:val="24"/>
        </w:rPr>
      </w:pPr>
      <w:bookmarkStart w:id="562" w:name="_Toc477173348"/>
      <w:r>
        <w:rPr>
          <w:rFonts w:hint="eastAsia"/>
          <w:b w:val="0"/>
          <w:szCs w:val="24"/>
        </w:rPr>
        <w:t>营销系统</w:t>
      </w:r>
      <w:bookmarkEnd w:id="562"/>
    </w:p>
    <w:p w14:paraId="29E041D5" w14:textId="77777777" w:rsidR="006F39BD" w:rsidRDefault="006F39BD" w:rsidP="00BE2F46">
      <w:pPr>
        <w:pStyle w:val="3"/>
        <w:numPr>
          <w:ilvl w:val="0"/>
          <w:numId w:val="40"/>
        </w:numPr>
        <w:rPr>
          <w:ins w:id="563" w:author="Microsoft Office 用户" w:date="2017-03-22T10:12:00Z"/>
          <w:kern w:val="1"/>
        </w:rPr>
      </w:pPr>
      <w:bookmarkStart w:id="564" w:name="_Toc477173349"/>
      <w:r>
        <w:rPr>
          <w:rFonts w:hint="eastAsia"/>
          <w:kern w:val="1"/>
        </w:rPr>
        <w:t>操作系统运行状况</w:t>
      </w:r>
      <w:bookmarkEnd w:id="564"/>
    </w:p>
    <w:p w14:paraId="1B4A4AB1" w14:textId="77777777" w:rsidR="000225C8" w:rsidDel="00B324E1" w:rsidRDefault="000225C8">
      <w:pPr>
        <w:pStyle w:val="10"/>
        <w:rPr>
          <w:ins w:id="565" w:author="Microsoft Office 用户" w:date="2017-03-22T10:12:00Z"/>
          <w:del w:id="566" w:author="Microsoft Office 用户" w:date="2017-03-22T10:48:00Z"/>
        </w:rPr>
        <w:pPrChange w:id="567" w:author="Microsoft Office 用户" w:date="2017-03-22T10:12:00Z">
          <w:pPr>
            <w:pStyle w:val="3"/>
            <w:numPr>
              <w:numId w:val="40"/>
            </w:numPr>
            <w:tabs>
              <w:tab w:val="clear" w:pos="720"/>
            </w:tabs>
            <w:ind w:left="420" w:hanging="420"/>
          </w:pPr>
        </w:pPrChange>
      </w:pPr>
    </w:p>
    <w:p w14:paraId="0C2038A1" w14:textId="7E5EC4FA" w:rsidR="000225C8" w:rsidDel="00B324E1" w:rsidRDefault="000225C8">
      <w:pPr>
        <w:pStyle w:val="10"/>
        <w:ind w:firstLine="0"/>
        <w:rPr>
          <w:ins w:id="568" w:author="Microsoft Office 用户" w:date="2017-03-22T10:12:00Z"/>
          <w:del w:id="569" w:author="Microsoft Office 用户" w:date="2017-03-22T10:48:00Z"/>
        </w:rPr>
        <w:pPrChange w:id="570" w:author="Microsoft Office 用户" w:date="2017-03-22T10:48:00Z">
          <w:pPr>
            <w:pStyle w:val="3"/>
            <w:numPr>
              <w:numId w:val="40"/>
            </w:numPr>
            <w:tabs>
              <w:tab w:val="clear" w:pos="720"/>
            </w:tabs>
            <w:ind w:left="420" w:hanging="420"/>
          </w:pPr>
        </w:pPrChange>
      </w:pPr>
    </w:p>
    <w:p w14:paraId="4B29212D" w14:textId="14B7990B" w:rsidR="000225C8" w:rsidDel="00B324E1" w:rsidRDefault="000225C8">
      <w:pPr>
        <w:pStyle w:val="10"/>
        <w:ind w:firstLine="0"/>
        <w:rPr>
          <w:ins w:id="571" w:author="Microsoft Office 用户" w:date="2017-03-22T10:13:00Z"/>
          <w:del w:id="572" w:author="Microsoft Office 用户" w:date="2017-03-22T10:48:00Z"/>
        </w:rPr>
        <w:pPrChange w:id="573" w:author="Microsoft Office 用户" w:date="2017-03-22T10:48:00Z">
          <w:pPr>
            <w:pStyle w:val="3"/>
            <w:numPr>
              <w:numId w:val="40"/>
            </w:numPr>
            <w:tabs>
              <w:tab w:val="clear" w:pos="720"/>
            </w:tabs>
            <w:ind w:left="420" w:hanging="420"/>
          </w:pPr>
        </w:pPrChange>
      </w:pPr>
    </w:p>
    <w:p w14:paraId="03EA8707" w14:textId="77777777" w:rsidR="000225C8" w:rsidRDefault="000225C8">
      <w:pPr>
        <w:pStyle w:val="10"/>
        <w:ind w:firstLine="0"/>
        <w:rPr>
          <w:ins w:id="574" w:author="Microsoft Office 用户" w:date="2017-03-22T10:13:00Z"/>
        </w:rPr>
        <w:pPrChange w:id="575" w:author="Microsoft Office 用户" w:date="2017-03-22T10:48:00Z">
          <w:pPr>
            <w:pStyle w:val="3"/>
            <w:numPr>
              <w:numId w:val="40"/>
            </w:numPr>
            <w:tabs>
              <w:tab w:val="clear" w:pos="720"/>
            </w:tabs>
            <w:ind w:left="420" w:hanging="420"/>
          </w:pPr>
        </w:pPrChange>
      </w:pPr>
    </w:p>
    <w:p w14:paraId="574ADC8D" w14:textId="77777777" w:rsidR="000225C8" w:rsidRDefault="000225C8">
      <w:pPr>
        <w:pStyle w:val="10"/>
        <w:ind w:firstLine="0"/>
        <w:pPrChange w:id="576" w:author="Microsoft Office 用户" w:date="2017-03-22T10:48:00Z">
          <w:pPr>
            <w:pStyle w:val="3"/>
            <w:numPr>
              <w:numId w:val="40"/>
            </w:numPr>
            <w:tabs>
              <w:tab w:val="clear" w:pos="720"/>
            </w:tabs>
            <w:ind w:left="420" w:hanging="420"/>
          </w:pPr>
        </w:pPrChange>
      </w:pPr>
    </w:p>
    <w:p w14:paraId="6DFBF239" w14:textId="77777777" w:rsidR="000225C8" w:rsidRPr="00536DAA" w:rsidRDefault="000225C8" w:rsidP="00452540">
      <w:pPr>
        <w:rPr>
          <w:rFonts w:asciiTheme="minorEastAsia" w:eastAsiaTheme="minorEastAsia" w:hAnsiTheme="minorEastAsia"/>
        </w:rPr>
      </w:pPr>
      <w:r w:rsidRPr="00536DAA">
        <w:rPr>
          <w:rFonts w:asciiTheme="minorEastAsia" w:eastAsiaTheme="minorEastAsia" w:hAnsiTheme="minorEastAsia"/>
        </w:rPr>
        <w:t>zabbix_graph|OS_yx_db1_10.1.1.69|CPU utilization</w:t>
      </w:r>
    </w:p>
    <w:p w14:paraId="75886F36" w14:textId="77777777" w:rsidR="000225C8" w:rsidRPr="00536DAA" w:rsidRDefault="000225C8" w:rsidP="00452540">
      <w:pPr>
        <w:rPr>
          <w:rFonts w:asciiTheme="minorEastAsia" w:eastAsiaTheme="minorEastAsia" w:hAnsiTheme="minorEastAsia"/>
        </w:rPr>
      </w:pPr>
      <w:r w:rsidRPr="00536DAA">
        <w:rPr>
          <w:rFonts w:asciiTheme="minorEastAsia" w:eastAsiaTheme="minorEastAsia" w:hAnsiTheme="minorEastAsia"/>
        </w:rPr>
        <w:t>zabbix_graph|OS_yx_db1_10.1.1.69|CPU load</w:t>
      </w:r>
    </w:p>
    <w:p w14:paraId="0E1F6A39" w14:textId="77777777" w:rsidR="000225C8" w:rsidRPr="00536DAA" w:rsidRDefault="000225C8" w:rsidP="00452540">
      <w:pPr>
        <w:rPr>
          <w:rFonts w:asciiTheme="minorEastAsia" w:eastAsiaTheme="minorEastAsia" w:hAnsiTheme="minorEastAsia"/>
        </w:rPr>
      </w:pPr>
      <w:r w:rsidRPr="00536DAA">
        <w:rPr>
          <w:rFonts w:asciiTheme="minorEastAsia" w:eastAsiaTheme="minorEastAsia" w:hAnsiTheme="minorEastAsia"/>
        </w:rPr>
        <w:t>zabbix_graph|OS_yx_db1_10.1.1.69|Memory usage</w:t>
      </w:r>
    </w:p>
    <w:p w14:paraId="663ACD12" w14:textId="77777777" w:rsidR="000225C8" w:rsidRPr="00536DAA" w:rsidRDefault="000225C8" w:rsidP="00452540">
      <w:pPr>
        <w:rPr>
          <w:rFonts w:asciiTheme="minorEastAsia" w:eastAsiaTheme="minorEastAsia" w:hAnsiTheme="minorEastAsia"/>
        </w:rPr>
      </w:pPr>
      <w:r w:rsidRPr="00536DAA">
        <w:rPr>
          <w:rFonts w:asciiTheme="minorEastAsia" w:eastAsiaTheme="minorEastAsia" w:hAnsiTheme="minorEastAsia"/>
        </w:rPr>
        <w:t>zabbix_graph|OS_yx_db1_10.1.1.69|Swap usage</w:t>
      </w:r>
    </w:p>
    <w:p w14:paraId="78DA0680" w14:textId="7523CBD9" w:rsidR="000225C8" w:rsidRPr="0028537B" w:rsidRDefault="000225C8" w:rsidP="00803C97">
      <w:pPr>
        <w:rPr>
          <w:rFonts w:asciiTheme="minorEastAsia" w:eastAsiaTheme="minorEastAsia" w:hAnsiTheme="minorEastAsia"/>
        </w:rPr>
      </w:pPr>
      <w:r w:rsidRPr="0028537B">
        <w:rPr>
          <w:rFonts w:asciiTheme="minorEastAsia" w:eastAsiaTheme="minorEastAsia" w:hAnsiTheme="minorEastAsia"/>
        </w:rPr>
        <w:t>zabbix_graph|OS_yx_db1_10.1.1.69|</w:t>
      </w:r>
      <w:r w:rsidR="00803C97" w:rsidRPr="0028537B">
        <w:rPr>
          <w:rFonts w:asciiTheme="minorEastAsia" w:eastAsiaTheme="minorEastAsia" w:hAnsiTheme="minorEastAsia"/>
        </w:rPr>
        <w:t xml:space="preserve"> Network traffic on Intel(R) PRO/1000 MT Network Connection-WFP </w:t>
      </w:r>
      <w:proofErr w:type="spellStart"/>
      <w:r w:rsidR="00803C97" w:rsidRPr="0028537B">
        <w:rPr>
          <w:rFonts w:asciiTheme="minorEastAsia" w:eastAsiaTheme="minorEastAsia" w:hAnsiTheme="minorEastAsia"/>
        </w:rPr>
        <w:t>LightWeight</w:t>
      </w:r>
      <w:proofErr w:type="spellEnd"/>
      <w:r w:rsidR="00803C97" w:rsidRPr="0028537B">
        <w:rPr>
          <w:rFonts w:asciiTheme="minorEastAsia" w:eastAsiaTheme="minorEastAsia" w:hAnsiTheme="minorEastAsia"/>
        </w:rPr>
        <w:t xml:space="preserve"> Filter-0000</w:t>
      </w:r>
    </w:p>
    <w:p w14:paraId="5F3849F8" w14:textId="77777777" w:rsidR="000225C8" w:rsidRDefault="000225C8" w:rsidP="00536DAA">
      <w:pPr>
        <w:pStyle w:val="10"/>
      </w:pPr>
    </w:p>
    <w:p w14:paraId="4E248F62" w14:textId="77777777" w:rsidR="00714DEC" w:rsidRDefault="00714DEC" w:rsidP="006F39BD">
      <w:pPr>
        <w:pStyle w:val="10"/>
      </w:pPr>
    </w:p>
    <w:p w14:paraId="6B9D777E" w14:textId="44F647A0" w:rsidR="00B53ECB" w:rsidRDefault="00B53ECB" w:rsidP="006F39BD">
      <w:pPr>
        <w:pStyle w:val="10"/>
      </w:pPr>
    </w:p>
    <w:p w14:paraId="12FE1543" w14:textId="77777777" w:rsidR="006F39BD" w:rsidRDefault="006F39BD" w:rsidP="00BE2F46">
      <w:pPr>
        <w:pStyle w:val="3"/>
        <w:numPr>
          <w:ilvl w:val="0"/>
          <w:numId w:val="40"/>
        </w:numPr>
        <w:rPr>
          <w:kern w:val="1"/>
        </w:rPr>
      </w:pPr>
      <w:bookmarkStart w:id="577" w:name="_Toc450743145"/>
      <w:bookmarkStart w:id="578" w:name="_Toc450743146"/>
      <w:bookmarkStart w:id="579" w:name="_Toc450743147"/>
      <w:bookmarkStart w:id="580" w:name="_Toc450743148"/>
      <w:bookmarkStart w:id="581" w:name="_Toc477173350"/>
      <w:bookmarkEnd w:id="577"/>
      <w:bookmarkEnd w:id="578"/>
      <w:bookmarkEnd w:id="579"/>
      <w:bookmarkEnd w:id="580"/>
      <w:r>
        <w:rPr>
          <w:rFonts w:hint="eastAsia"/>
          <w:kern w:val="1"/>
        </w:rPr>
        <w:t>数据库运行状况</w:t>
      </w:r>
      <w:bookmarkEnd w:id="581"/>
    </w:p>
    <w:p w14:paraId="388261D0" w14:textId="77777777" w:rsidR="00B83037" w:rsidRDefault="00B83037" w:rsidP="00B83037">
      <w:pPr>
        <w:numPr>
          <w:ilvl w:val="0"/>
          <w:numId w:val="12"/>
        </w:numPr>
      </w:pPr>
      <w:r>
        <w:rPr>
          <w:sz w:val="24"/>
        </w:rPr>
        <w:t>数据库总体说明</w:t>
      </w:r>
    </w:p>
    <w:p w14:paraId="7CEF446C" w14:textId="1FA745F7" w:rsidR="007409BA" w:rsidRDefault="00C47338" w:rsidP="006F39BD">
      <w:pPr>
        <w:pStyle w:val="10"/>
      </w:pPr>
      <w:del w:id="582" w:author="dell" w:date="2017-03-03T16:13:00Z">
        <w:r w:rsidDel="0070733D">
          <w:rPr>
            <w:noProof/>
          </w:rPr>
          <w:drawing>
            <wp:inline distT="0" distB="0" distL="0" distR="0" wp14:anchorId="7C64F8DA" wp14:editId="38BF5832">
              <wp:extent cx="5580380" cy="1794510"/>
              <wp:effectExtent l="0" t="0" r="7620" b="8890"/>
              <wp:docPr id="70" name="图片 70" descr="lv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lvd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1794510"/>
                      </a:xfrm>
                      <a:prstGeom prst="rect">
                        <a:avLst/>
                      </a:prstGeom>
                      <a:noFill/>
                      <a:ln>
                        <a:noFill/>
                      </a:ln>
                    </pic:spPr>
                  </pic:pic>
                </a:graphicData>
              </a:graphic>
            </wp:inline>
          </w:drawing>
        </w:r>
      </w:del>
      <w:ins w:id="583" w:author="dell" w:date="2017-03-03T16:13:00Z">
        <w:r>
          <w:rPr>
            <w:noProof/>
          </w:rPr>
          <w:drawing>
            <wp:inline distT="0" distB="0" distL="0" distR="0" wp14:anchorId="48ABC1AD" wp14:editId="281EE06F">
              <wp:extent cx="6203950" cy="1803400"/>
              <wp:effectExtent l="0" t="0" r="0" b="0"/>
              <wp:docPr id="71" name="图片 71" descr="lv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vd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3950" cy="1803400"/>
                      </a:xfrm>
                      <a:prstGeom prst="rect">
                        <a:avLst/>
                      </a:prstGeom>
                      <a:noFill/>
                      <a:ln>
                        <a:noFill/>
                      </a:ln>
                    </pic:spPr>
                  </pic:pic>
                </a:graphicData>
              </a:graphic>
            </wp:inline>
          </w:drawing>
        </w:r>
      </w:ins>
    </w:p>
    <w:p w14:paraId="0220D79A" w14:textId="77777777" w:rsidR="00B83037" w:rsidRDefault="00B83037" w:rsidP="00B83037">
      <w:pPr>
        <w:pStyle w:val="10"/>
        <w:ind w:left="300" w:firstLine="420"/>
        <w:rPr>
          <w:rFonts w:ascii="Arial" w:hAnsi="Arial" w:cs="Arial"/>
        </w:rPr>
      </w:pPr>
      <w:r>
        <w:rPr>
          <w:rFonts w:ascii="Arial" w:hAnsi="Arial" w:cs="Arial"/>
        </w:rPr>
        <w:t>该数据库当前</w:t>
      </w:r>
      <w:r>
        <w:rPr>
          <w:rFonts w:ascii="Arial" w:hAnsi="Arial" w:cs="Arial" w:hint="eastAsia"/>
        </w:rPr>
        <w:t>已由</w:t>
      </w:r>
      <w:r w:rsidR="00A103D6">
        <w:rPr>
          <w:rFonts w:ascii="Arial" w:hAnsi="Arial" w:cs="Arial" w:hint="eastAsia"/>
        </w:rPr>
        <w:t>物</w:t>
      </w:r>
      <w:r w:rsidR="00A103D6">
        <w:rPr>
          <w:rFonts w:ascii="Arial" w:hAnsi="Arial" w:cs="Arial"/>
        </w:rPr>
        <w:t>理服务</w:t>
      </w:r>
      <w:r w:rsidR="00A103D6">
        <w:rPr>
          <w:rFonts w:ascii="Arial" w:hAnsi="Arial" w:cs="Arial" w:hint="eastAsia"/>
        </w:rPr>
        <w:t>器</w:t>
      </w:r>
      <w:r w:rsidR="00A103D6">
        <w:rPr>
          <w:rFonts w:ascii="Arial" w:hAnsi="Arial" w:cs="Arial"/>
        </w:rPr>
        <w:t>迁移到虚拟机平台</w:t>
      </w:r>
      <w:r>
        <w:rPr>
          <w:rFonts w:ascii="Arial" w:hAnsi="Arial" w:cs="Arial"/>
        </w:rPr>
        <w:t>，</w:t>
      </w:r>
      <w:r>
        <w:rPr>
          <w:rFonts w:ascii="Arial" w:hAnsi="Arial" w:cs="Arial" w:hint="eastAsia"/>
        </w:rPr>
        <w:t>性能</w:t>
      </w:r>
      <w:r w:rsidR="00A103D6">
        <w:rPr>
          <w:rFonts w:ascii="Arial" w:hAnsi="Arial" w:cs="Arial" w:hint="eastAsia"/>
        </w:rPr>
        <w:t>显</w:t>
      </w:r>
      <w:r w:rsidR="00A103D6">
        <w:rPr>
          <w:rFonts w:ascii="Arial" w:hAnsi="Arial" w:cs="Arial"/>
        </w:rPr>
        <w:t>示正常</w:t>
      </w:r>
      <w:r>
        <w:rPr>
          <w:rFonts w:ascii="Arial" w:hAnsi="Arial" w:cs="Arial" w:hint="eastAsia"/>
        </w:rPr>
        <w:t>，</w:t>
      </w:r>
      <w:r>
        <w:rPr>
          <w:rFonts w:ascii="Arial" w:hAnsi="Arial" w:cs="Arial"/>
        </w:rPr>
        <w:t>已经打开归档。数据每</w:t>
      </w:r>
      <w:r>
        <w:rPr>
          <w:rFonts w:ascii="Arial" w:hAnsi="Arial" w:cs="Arial" w:hint="eastAsia"/>
        </w:rPr>
        <w:t>天</w:t>
      </w:r>
      <w:r>
        <w:rPr>
          <w:rFonts w:ascii="Arial" w:hAnsi="Arial" w:cs="Arial"/>
        </w:rPr>
        <w:t>全备，每天备份归档文件。</w:t>
      </w:r>
    </w:p>
    <w:p w14:paraId="40FBE5DE" w14:textId="77777777" w:rsidR="00B83037" w:rsidRDefault="00B83037" w:rsidP="00B83037">
      <w:pPr>
        <w:pStyle w:val="10"/>
        <w:ind w:left="300" w:firstLine="420"/>
        <w:rPr>
          <w:rFonts w:ascii="Arial" w:hAnsi="Arial" w:cs="Arial"/>
        </w:rPr>
      </w:pPr>
      <w:r>
        <w:rPr>
          <w:rFonts w:ascii="Arial" w:hAnsi="Arial" w:cs="Arial"/>
        </w:rPr>
        <w:t>表空间较大</w:t>
      </w:r>
      <w:r>
        <w:rPr>
          <w:rFonts w:ascii="Arial" w:hAnsi="Arial" w:cs="Arial" w:hint="eastAsia"/>
        </w:rPr>
        <w:t>，已经搭建用于</w:t>
      </w:r>
      <w:r>
        <w:rPr>
          <w:rFonts w:ascii="Arial" w:hAnsi="Arial" w:cs="Arial" w:hint="eastAsia"/>
        </w:rPr>
        <w:t>SAP</w:t>
      </w:r>
      <w:r>
        <w:rPr>
          <w:rFonts w:ascii="Arial" w:hAnsi="Arial" w:cs="Arial" w:hint="eastAsia"/>
        </w:rPr>
        <w:t>测试的测试环境</w:t>
      </w:r>
      <w:r>
        <w:rPr>
          <w:rFonts w:ascii="Arial" w:hAnsi="Arial" w:cs="Arial"/>
        </w:rPr>
        <w:t>。</w:t>
      </w:r>
    </w:p>
    <w:p w14:paraId="1AAE54F6" w14:textId="77777777" w:rsidR="00B83037" w:rsidRPr="00E74BE9" w:rsidRDefault="00B83037" w:rsidP="00B83037">
      <w:pPr>
        <w:pStyle w:val="10"/>
      </w:pPr>
    </w:p>
    <w:p w14:paraId="2CFE2DA5" w14:textId="77777777" w:rsidR="006F39BD" w:rsidRDefault="006F39BD" w:rsidP="00BE2F46">
      <w:pPr>
        <w:pStyle w:val="3"/>
        <w:numPr>
          <w:ilvl w:val="0"/>
          <w:numId w:val="40"/>
        </w:numPr>
        <w:rPr>
          <w:kern w:val="1"/>
        </w:rPr>
      </w:pPr>
      <w:bookmarkStart w:id="584" w:name="_Toc477173351"/>
      <w:r>
        <w:rPr>
          <w:rFonts w:hint="eastAsia"/>
          <w:kern w:val="1"/>
        </w:rPr>
        <w:t>应用运行状况</w:t>
      </w:r>
      <w:bookmarkEnd w:id="584"/>
    </w:p>
    <w:p w14:paraId="2E29E956" w14:textId="77777777" w:rsidR="0047211E" w:rsidRDefault="0047211E" w:rsidP="0047211E">
      <w:pPr>
        <w:pStyle w:val="10"/>
        <w:numPr>
          <w:ilvl w:val="0"/>
          <w:numId w:val="42"/>
        </w:numPr>
      </w:pPr>
      <w:r>
        <w:rPr>
          <w:rFonts w:hint="eastAsia"/>
        </w:rPr>
        <w:t>应用总体运行状况</w:t>
      </w:r>
    </w:p>
    <w:p w14:paraId="18E94C48" w14:textId="77777777" w:rsidR="005500F7" w:rsidRDefault="005500F7" w:rsidP="00760AE7">
      <w:pPr>
        <w:pStyle w:val="10"/>
        <w:ind w:leftChars="202" w:left="424" w:firstLine="0"/>
        <w:rPr>
          <w:ins w:id="585" w:author="Microsoft Office 用户" w:date="2017-03-22T10:18:00Z"/>
        </w:rPr>
      </w:pPr>
    </w:p>
    <w:p w14:paraId="199F048B" w14:textId="77777777" w:rsidR="005500F7" w:rsidRDefault="005500F7" w:rsidP="00760AE7">
      <w:pPr>
        <w:pStyle w:val="10"/>
        <w:ind w:leftChars="202" w:left="424" w:firstLine="0"/>
        <w:rPr>
          <w:ins w:id="586" w:author="Microsoft Office 用户" w:date="2017-03-22T10:18:00Z"/>
        </w:rPr>
      </w:pPr>
    </w:p>
    <w:p w14:paraId="047E008C" w14:textId="77777777" w:rsidR="005500F7" w:rsidRPr="00536DAA" w:rsidRDefault="005500F7" w:rsidP="00536DAA">
      <w:pPr>
        <w:rPr>
          <w:rFonts w:asciiTheme="minorEastAsia" w:eastAsiaTheme="minorEastAsia" w:hAnsiTheme="minorEastAsia"/>
        </w:rPr>
      </w:pPr>
      <w:r w:rsidRPr="00536DAA">
        <w:rPr>
          <w:rFonts w:asciiTheme="minorEastAsia" w:eastAsiaTheme="minorEastAsia" w:hAnsiTheme="minorEastAsia"/>
        </w:rPr>
        <w:t>zabbix_graph|OS_YX_app_10.1.1.18|CPU load</w:t>
      </w:r>
    </w:p>
    <w:p w14:paraId="70E7A93D" w14:textId="77777777" w:rsidR="005500F7" w:rsidRPr="00536DAA" w:rsidRDefault="005500F7" w:rsidP="00536DAA">
      <w:pPr>
        <w:rPr>
          <w:rFonts w:asciiTheme="minorEastAsia" w:eastAsiaTheme="minorEastAsia" w:hAnsiTheme="minorEastAsia"/>
        </w:rPr>
      </w:pPr>
      <w:r w:rsidRPr="00536DAA">
        <w:rPr>
          <w:rFonts w:asciiTheme="minorEastAsia" w:eastAsiaTheme="minorEastAsia" w:hAnsiTheme="minorEastAsia"/>
        </w:rPr>
        <w:t>zabbix_graph|OS_YX_app_10.1.1.18|Memory usage</w:t>
      </w:r>
    </w:p>
    <w:p w14:paraId="025473B6" w14:textId="643D4A1A" w:rsidR="005500F7" w:rsidRPr="00536DAA" w:rsidRDefault="005500F7">
      <w:pPr>
        <w:rPr>
          <w:rFonts w:asciiTheme="minorEastAsia" w:eastAsiaTheme="minorEastAsia" w:hAnsiTheme="minorEastAsia"/>
        </w:rPr>
      </w:pPr>
      <w:r w:rsidRPr="00536DAA">
        <w:rPr>
          <w:rFonts w:asciiTheme="minorEastAsia" w:eastAsiaTheme="minorEastAsia" w:hAnsiTheme="minorEastAsia"/>
        </w:rPr>
        <w:t xml:space="preserve">zabbix_graph|OS_YX_app_10.1.1.18|Network traffic on Broadcom BCM5709C </w:t>
      </w:r>
      <w:proofErr w:type="spellStart"/>
      <w:r w:rsidRPr="00536DAA">
        <w:rPr>
          <w:rFonts w:asciiTheme="minorEastAsia" w:eastAsiaTheme="minorEastAsia" w:hAnsiTheme="minorEastAsia"/>
        </w:rPr>
        <w:t>NetXtreme</w:t>
      </w:r>
      <w:proofErr w:type="spellEnd"/>
      <w:r w:rsidRPr="00536DAA">
        <w:rPr>
          <w:rFonts w:asciiTheme="minorEastAsia" w:eastAsiaTheme="minorEastAsia" w:hAnsiTheme="minorEastAsia"/>
        </w:rPr>
        <w:t xml:space="preserve"> II GigE (NDIS VBD Client) #75-WFP </w:t>
      </w:r>
      <w:proofErr w:type="spellStart"/>
      <w:r w:rsidRPr="00536DAA">
        <w:rPr>
          <w:rFonts w:asciiTheme="minorEastAsia" w:eastAsiaTheme="minorEastAsia" w:hAnsiTheme="minorEastAsia"/>
        </w:rPr>
        <w:t>LightWeight</w:t>
      </w:r>
      <w:proofErr w:type="spellEnd"/>
      <w:r w:rsidRPr="00536DAA">
        <w:rPr>
          <w:rFonts w:asciiTheme="minorEastAsia" w:eastAsiaTheme="minorEastAsia" w:hAnsiTheme="minorEastAsia"/>
        </w:rPr>
        <w:t xml:space="preserve"> Filter-0000</w:t>
      </w:r>
    </w:p>
    <w:p w14:paraId="7CE7CBFB" w14:textId="1BE85E67" w:rsidR="00354D49" w:rsidRDefault="00354D49" w:rsidP="00760AE7">
      <w:pPr>
        <w:pStyle w:val="10"/>
        <w:ind w:leftChars="202" w:left="424" w:firstLine="0"/>
      </w:pPr>
    </w:p>
    <w:p w14:paraId="2B37B58F" w14:textId="77777777" w:rsidR="00354D49" w:rsidRDefault="00354D49" w:rsidP="00760AE7">
      <w:pPr>
        <w:pStyle w:val="10"/>
        <w:ind w:leftChars="202" w:left="424" w:firstLine="0"/>
      </w:pPr>
    </w:p>
    <w:p w14:paraId="133CF935" w14:textId="18CE95A9" w:rsidR="00BC44B1" w:rsidRDefault="00BC44B1" w:rsidP="00760AE7">
      <w:pPr>
        <w:pStyle w:val="10"/>
        <w:ind w:leftChars="202" w:left="424" w:firstLine="0"/>
      </w:pPr>
    </w:p>
    <w:p w14:paraId="253119F5" w14:textId="77777777" w:rsidR="006F39BD" w:rsidRDefault="0047211E" w:rsidP="0047211E">
      <w:pPr>
        <w:pStyle w:val="10"/>
        <w:ind w:left="840" w:firstLine="0"/>
      </w:pPr>
      <w:r>
        <w:rPr>
          <w:rFonts w:hint="eastAsia"/>
        </w:rPr>
        <w:t>营销应用正常！</w:t>
      </w:r>
    </w:p>
    <w:p w14:paraId="67BD8C37" w14:textId="77777777" w:rsidR="006F39BD" w:rsidRDefault="006F39BD" w:rsidP="00BE2F46">
      <w:pPr>
        <w:pStyle w:val="3"/>
        <w:numPr>
          <w:ilvl w:val="0"/>
          <w:numId w:val="40"/>
        </w:numPr>
        <w:rPr>
          <w:kern w:val="1"/>
        </w:rPr>
      </w:pPr>
      <w:bookmarkStart w:id="587" w:name="_Toc477173352"/>
      <w:r w:rsidRPr="00BC32C2">
        <w:rPr>
          <w:rFonts w:hint="eastAsia"/>
          <w:kern w:val="1"/>
        </w:rPr>
        <w:t>备份恢复情况</w:t>
      </w:r>
      <w:bookmarkEnd w:id="587"/>
    </w:p>
    <w:tbl>
      <w:tblPr>
        <w:tblW w:w="0" w:type="auto"/>
        <w:tblInd w:w="576" w:type="dxa"/>
        <w:tblLayout w:type="fixed"/>
        <w:tblLook w:val="0000" w:firstRow="0" w:lastRow="0" w:firstColumn="0" w:lastColumn="0" w:noHBand="0" w:noVBand="0"/>
      </w:tblPr>
      <w:tblGrid>
        <w:gridCol w:w="1560"/>
        <w:gridCol w:w="1512"/>
        <w:gridCol w:w="1080"/>
        <w:gridCol w:w="1376"/>
        <w:gridCol w:w="2377"/>
      </w:tblGrid>
      <w:tr w:rsidR="00134E40" w14:paraId="17EEFE0A" w14:textId="77777777" w:rsidTr="00760AE7">
        <w:tc>
          <w:tcPr>
            <w:tcW w:w="1560" w:type="dxa"/>
            <w:tcBorders>
              <w:top w:val="single" w:sz="4" w:space="0" w:color="000000"/>
              <w:left w:val="single" w:sz="4" w:space="0" w:color="000000"/>
              <w:bottom w:val="single" w:sz="4" w:space="0" w:color="000000"/>
            </w:tcBorders>
            <w:shd w:val="clear" w:color="auto" w:fill="C0C0C0"/>
          </w:tcPr>
          <w:p w14:paraId="6DB90D5E" w14:textId="77777777" w:rsidR="00134E40" w:rsidRDefault="00134E40" w:rsidP="00CC5453">
            <w:pPr>
              <w:jc w:val="center"/>
              <w:rPr>
                <w:rFonts w:ascii="楷体_GB2312" w:eastAsia="楷体_GB2312" w:hAnsi="楷体_GB2312" w:cs="宋体"/>
                <w:b/>
              </w:rPr>
            </w:pPr>
            <w:r>
              <w:rPr>
                <w:rFonts w:ascii="楷体_GB2312" w:eastAsia="楷体_GB2312" w:hAnsi="楷体_GB2312" w:cs="宋体"/>
                <w:b/>
              </w:rPr>
              <w:t>系统名称</w:t>
            </w:r>
          </w:p>
        </w:tc>
        <w:tc>
          <w:tcPr>
            <w:tcW w:w="1512" w:type="dxa"/>
            <w:tcBorders>
              <w:top w:val="single" w:sz="4" w:space="0" w:color="000000"/>
              <w:left w:val="single" w:sz="4" w:space="0" w:color="000000"/>
              <w:bottom w:val="single" w:sz="4" w:space="0" w:color="000000"/>
            </w:tcBorders>
            <w:shd w:val="clear" w:color="auto" w:fill="C0C0C0"/>
          </w:tcPr>
          <w:p w14:paraId="6F42C4DC" w14:textId="77777777" w:rsidR="00134E40" w:rsidRDefault="00134E40" w:rsidP="00CC5453">
            <w:pPr>
              <w:jc w:val="center"/>
              <w:rPr>
                <w:rFonts w:ascii="楷体_GB2312" w:eastAsia="楷体_GB2312" w:hAnsi="楷体_GB2312" w:cs="宋体"/>
                <w:b/>
              </w:rPr>
            </w:pPr>
            <w:r>
              <w:rPr>
                <w:rFonts w:ascii="楷体_GB2312" w:eastAsia="楷体_GB2312" w:hAnsi="楷体_GB2312" w:cs="宋体"/>
                <w:b/>
              </w:rPr>
              <w:t>完成全备份</w:t>
            </w:r>
          </w:p>
          <w:p w14:paraId="6F87138C" w14:textId="77777777" w:rsidR="00134E40" w:rsidRDefault="00134E40" w:rsidP="00CC5453">
            <w:pPr>
              <w:jc w:val="center"/>
              <w:rPr>
                <w:rFonts w:ascii="楷体_GB2312" w:eastAsia="楷体_GB2312" w:hAnsi="楷体_GB2312" w:cs="宋体"/>
                <w:b/>
              </w:rPr>
            </w:pPr>
            <w:r>
              <w:rPr>
                <w:rFonts w:ascii="楷体_GB2312" w:eastAsia="楷体_GB2312" w:hAnsi="楷体_GB2312" w:cs="宋体"/>
                <w:b/>
              </w:rPr>
              <w:t>次数</w:t>
            </w:r>
          </w:p>
        </w:tc>
        <w:tc>
          <w:tcPr>
            <w:tcW w:w="1080" w:type="dxa"/>
            <w:tcBorders>
              <w:top w:val="single" w:sz="4" w:space="0" w:color="000000"/>
              <w:left w:val="single" w:sz="4" w:space="0" w:color="000000"/>
              <w:bottom w:val="single" w:sz="4" w:space="0" w:color="000000"/>
            </w:tcBorders>
            <w:shd w:val="clear" w:color="auto" w:fill="C0C0C0"/>
          </w:tcPr>
          <w:p w14:paraId="2C05C3CB" w14:textId="77777777" w:rsidR="00134E40" w:rsidRDefault="00134E40" w:rsidP="00CC5453">
            <w:pPr>
              <w:jc w:val="center"/>
              <w:rPr>
                <w:rFonts w:ascii="Calibri" w:eastAsia="楷体_GB2312" w:hAnsi="Calibri" w:cs="Calibri"/>
                <w:b/>
              </w:rPr>
            </w:pPr>
            <w:r>
              <w:rPr>
                <w:rFonts w:ascii="楷体_GB2312" w:eastAsia="楷体_GB2312" w:hAnsi="楷体_GB2312" w:cs="宋体"/>
                <w:b/>
              </w:rPr>
              <w:t>失败次数</w:t>
            </w:r>
          </w:p>
        </w:tc>
        <w:tc>
          <w:tcPr>
            <w:tcW w:w="1376" w:type="dxa"/>
            <w:tcBorders>
              <w:top w:val="single" w:sz="4" w:space="0" w:color="000000"/>
              <w:left w:val="single" w:sz="4" w:space="0" w:color="000000"/>
              <w:bottom w:val="single" w:sz="4" w:space="0" w:color="000000"/>
            </w:tcBorders>
            <w:shd w:val="clear" w:color="auto" w:fill="C0C0C0"/>
          </w:tcPr>
          <w:p w14:paraId="743505CE" w14:textId="77777777" w:rsidR="00134E40" w:rsidRDefault="00134E40" w:rsidP="00CC5453">
            <w:pPr>
              <w:jc w:val="center"/>
              <w:rPr>
                <w:rFonts w:ascii="楷体_GB2312" w:eastAsia="楷体_GB2312" w:hAnsi="楷体_GB2312" w:cs="宋体"/>
                <w:b/>
              </w:rPr>
            </w:pPr>
            <w:r>
              <w:rPr>
                <w:rFonts w:ascii="Calibri" w:eastAsia="楷体_GB2312" w:hAnsi="Calibri" w:cs="Calibri"/>
                <w:b/>
              </w:rPr>
              <w:t>Image</w:t>
            </w:r>
            <w:r>
              <w:rPr>
                <w:rFonts w:ascii="楷体_GB2312" w:eastAsia="楷体_GB2312" w:hAnsi="楷体_GB2312" w:cs="宋体"/>
                <w:b/>
              </w:rPr>
              <w:t>大小</w:t>
            </w:r>
          </w:p>
        </w:tc>
        <w:tc>
          <w:tcPr>
            <w:tcW w:w="2377" w:type="dxa"/>
            <w:tcBorders>
              <w:top w:val="single" w:sz="4" w:space="0" w:color="000000"/>
              <w:left w:val="single" w:sz="4" w:space="0" w:color="000000"/>
              <w:bottom w:val="single" w:sz="4" w:space="0" w:color="000000"/>
              <w:right w:val="single" w:sz="4" w:space="0" w:color="000000"/>
            </w:tcBorders>
            <w:shd w:val="clear" w:color="auto" w:fill="C0C0C0"/>
          </w:tcPr>
          <w:p w14:paraId="312C9F7B" w14:textId="77777777" w:rsidR="00134E40" w:rsidRDefault="00134E40" w:rsidP="00CC5453">
            <w:pPr>
              <w:jc w:val="center"/>
            </w:pPr>
            <w:r>
              <w:rPr>
                <w:rFonts w:ascii="楷体_GB2312" w:eastAsia="楷体_GB2312" w:hAnsi="楷体_GB2312" w:cs="宋体"/>
                <w:b/>
              </w:rPr>
              <w:t>涉及介质</w:t>
            </w:r>
          </w:p>
        </w:tc>
      </w:tr>
      <w:tr w:rsidR="00134E40" w14:paraId="758EECAD" w14:textId="77777777" w:rsidTr="00760AE7">
        <w:tc>
          <w:tcPr>
            <w:tcW w:w="1560" w:type="dxa"/>
            <w:tcBorders>
              <w:top w:val="single" w:sz="4" w:space="0" w:color="000000"/>
              <w:left w:val="single" w:sz="4" w:space="0" w:color="000000"/>
              <w:bottom w:val="single" w:sz="4" w:space="0" w:color="000000"/>
            </w:tcBorders>
            <w:shd w:val="clear" w:color="auto" w:fill="auto"/>
          </w:tcPr>
          <w:p w14:paraId="46947CA1" w14:textId="77777777" w:rsidR="00134E40" w:rsidRDefault="00134E40" w:rsidP="00CC5453">
            <w:pPr>
              <w:rPr>
                <w:rFonts w:ascii="宋体" w:hAnsi="宋体" w:cs="宋体"/>
                <w:szCs w:val="21"/>
              </w:rPr>
            </w:pPr>
            <w:r w:rsidRPr="00EA63AC">
              <w:rPr>
                <w:rFonts w:hint="eastAsia"/>
              </w:rPr>
              <w:t>营销数据库</w:t>
            </w:r>
          </w:p>
        </w:tc>
        <w:tc>
          <w:tcPr>
            <w:tcW w:w="1512" w:type="dxa"/>
            <w:tcBorders>
              <w:top w:val="single" w:sz="4" w:space="0" w:color="000000"/>
              <w:left w:val="single" w:sz="4" w:space="0" w:color="000000"/>
              <w:bottom w:val="single" w:sz="4" w:space="0" w:color="000000"/>
            </w:tcBorders>
            <w:shd w:val="clear" w:color="auto" w:fill="auto"/>
          </w:tcPr>
          <w:p w14:paraId="497E12C4" w14:textId="77777777" w:rsidR="00134E40" w:rsidRDefault="00134E40" w:rsidP="00CC5453">
            <w:pPr>
              <w:rPr>
                <w:rFonts w:ascii="宋体" w:hAnsi="宋体" w:cs="宋体"/>
                <w:szCs w:val="21"/>
              </w:rPr>
            </w:pPr>
            <w:r w:rsidRPr="00EA63AC">
              <w:rPr>
                <w:rFonts w:hint="eastAsia"/>
              </w:rPr>
              <w:t>4</w:t>
            </w:r>
          </w:p>
        </w:tc>
        <w:tc>
          <w:tcPr>
            <w:tcW w:w="1080" w:type="dxa"/>
            <w:tcBorders>
              <w:top w:val="single" w:sz="4" w:space="0" w:color="000000"/>
              <w:left w:val="single" w:sz="4" w:space="0" w:color="000000"/>
              <w:bottom w:val="single" w:sz="4" w:space="0" w:color="000000"/>
            </w:tcBorders>
            <w:shd w:val="clear" w:color="auto" w:fill="auto"/>
          </w:tcPr>
          <w:p w14:paraId="04A2C0B9" w14:textId="77777777" w:rsidR="00134E40" w:rsidRDefault="00134E40" w:rsidP="00CC5453">
            <w:pPr>
              <w:rPr>
                <w:rFonts w:ascii="宋体" w:hAnsi="宋体" w:cs="宋体"/>
                <w:szCs w:val="21"/>
              </w:rPr>
            </w:pPr>
            <w:r w:rsidRPr="00EA63AC">
              <w:rPr>
                <w:rFonts w:hint="eastAsia"/>
              </w:rPr>
              <w:t>0</w:t>
            </w:r>
          </w:p>
        </w:tc>
        <w:tc>
          <w:tcPr>
            <w:tcW w:w="1376" w:type="dxa"/>
            <w:tcBorders>
              <w:top w:val="single" w:sz="4" w:space="0" w:color="000000"/>
              <w:left w:val="single" w:sz="4" w:space="0" w:color="000000"/>
              <w:bottom w:val="single" w:sz="4" w:space="0" w:color="000000"/>
            </w:tcBorders>
            <w:shd w:val="clear" w:color="auto" w:fill="auto"/>
          </w:tcPr>
          <w:p w14:paraId="72C832AD" w14:textId="77777777" w:rsidR="00134E40" w:rsidRDefault="00134E40" w:rsidP="00CC5453">
            <w:pPr>
              <w:rPr>
                <w:rFonts w:ascii="宋体" w:hAnsi="宋体" w:cs="宋体"/>
                <w:szCs w:val="21"/>
              </w:rPr>
            </w:pPr>
            <w:r w:rsidRPr="00EA63AC">
              <w:rPr>
                <w:rFonts w:hint="eastAsia"/>
              </w:rPr>
              <w:t>40GB</w:t>
            </w:r>
          </w:p>
        </w:tc>
        <w:tc>
          <w:tcPr>
            <w:tcW w:w="2377" w:type="dxa"/>
            <w:tcBorders>
              <w:top w:val="single" w:sz="4" w:space="0" w:color="000000"/>
              <w:left w:val="single" w:sz="4" w:space="0" w:color="000000"/>
              <w:bottom w:val="single" w:sz="4" w:space="0" w:color="000000"/>
              <w:right w:val="single" w:sz="4" w:space="0" w:color="000000"/>
            </w:tcBorders>
            <w:shd w:val="clear" w:color="auto" w:fill="auto"/>
          </w:tcPr>
          <w:p w14:paraId="054CFCE7" w14:textId="77777777" w:rsidR="00134E40" w:rsidRDefault="00134E40" w:rsidP="00CC5453">
            <w:r w:rsidRPr="00EA63AC">
              <w:rPr>
                <w:rFonts w:hint="eastAsia"/>
              </w:rPr>
              <w:t>每周全备份，每天增量</w:t>
            </w:r>
          </w:p>
        </w:tc>
      </w:tr>
    </w:tbl>
    <w:p w14:paraId="071AA2FC" w14:textId="77777777" w:rsidR="006F39BD" w:rsidRPr="00E74BE9" w:rsidRDefault="006F39BD" w:rsidP="006F39BD">
      <w:pPr>
        <w:pStyle w:val="10"/>
      </w:pPr>
    </w:p>
    <w:p w14:paraId="23EB5406" w14:textId="77777777" w:rsidR="006F39BD" w:rsidRDefault="006F39BD" w:rsidP="00BE2F46">
      <w:pPr>
        <w:pStyle w:val="3"/>
        <w:numPr>
          <w:ilvl w:val="0"/>
          <w:numId w:val="40"/>
        </w:numPr>
        <w:rPr>
          <w:kern w:val="1"/>
        </w:rPr>
      </w:pPr>
      <w:bookmarkStart w:id="588" w:name="_Toc477173353"/>
      <w:r w:rsidRPr="00BC32C2">
        <w:rPr>
          <w:rFonts w:hint="eastAsia"/>
          <w:kern w:val="1"/>
        </w:rPr>
        <w:t>总结</w:t>
      </w:r>
      <w:bookmarkEnd w:id="588"/>
    </w:p>
    <w:p w14:paraId="16031FAE" w14:textId="77777777" w:rsidR="005741EC" w:rsidRPr="00B734B5" w:rsidRDefault="005741EC" w:rsidP="005741EC">
      <w:pPr>
        <w:widowControl w:val="0"/>
        <w:tabs>
          <w:tab w:val="left" w:pos="921"/>
        </w:tabs>
        <w:ind w:firstLine="480"/>
        <w:jc w:val="both"/>
        <w:rPr>
          <w:kern w:val="1"/>
          <w:sz w:val="24"/>
        </w:rPr>
      </w:pPr>
      <w:r w:rsidRPr="006B7735">
        <w:rPr>
          <w:rFonts w:hint="eastAsia"/>
          <w:kern w:val="1"/>
          <w:sz w:val="24"/>
        </w:rPr>
        <w:t>说明：</w:t>
      </w:r>
      <w:r>
        <w:rPr>
          <w:rFonts w:hint="eastAsia"/>
          <w:kern w:val="1"/>
          <w:sz w:val="24"/>
        </w:rPr>
        <w:t>营销数据库服务器总体运行平稳。</w:t>
      </w:r>
    </w:p>
    <w:p w14:paraId="10E32437" w14:textId="77777777" w:rsidR="006F39BD" w:rsidRPr="006F39BD" w:rsidRDefault="006F39BD" w:rsidP="00BE2F46">
      <w:pPr>
        <w:pStyle w:val="10"/>
      </w:pPr>
    </w:p>
    <w:p w14:paraId="74F108D3" w14:textId="77777777" w:rsidR="00EC35D5" w:rsidRDefault="00EC35D5" w:rsidP="00F44829">
      <w:pPr>
        <w:pStyle w:val="2"/>
        <w:numPr>
          <w:ilvl w:val="0"/>
          <w:numId w:val="22"/>
        </w:numPr>
        <w:rPr>
          <w:b w:val="0"/>
          <w:szCs w:val="24"/>
        </w:rPr>
      </w:pPr>
      <w:bookmarkStart w:id="589" w:name="_Toc477173354"/>
      <w:r>
        <w:rPr>
          <w:rFonts w:hint="eastAsia"/>
          <w:b w:val="0"/>
          <w:szCs w:val="24"/>
        </w:rPr>
        <w:t>预算</w:t>
      </w:r>
      <w:r>
        <w:rPr>
          <w:b w:val="0"/>
          <w:szCs w:val="24"/>
        </w:rPr>
        <w:t>(EP)</w:t>
      </w:r>
      <w:r>
        <w:rPr>
          <w:rFonts w:hint="eastAsia"/>
          <w:b w:val="0"/>
          <w:szCs w:val="24"/>
        </w:rPr>
        <w:t>系统</w:t>
      </w:r>
      <w:bookmarkEnd w:id="589"/>
    </w:p>
    <w:p w14:paraId="5DEC855B" w14:textId="77777777" w:rsidR="006F39BD" w:rsidRDefault="006F39BD" w:rsidP="00BE2F46">
      <w:pPr>
        <w:pStyle w:val="3"/>
        <w:numPr>
          <w:ilvl w:val="0"/>
          <w:numId w:val="41"/>
        </w:numPr>
        <w:rPr>
          <w:ins w:id="590" w:author="Microsoft Office 用户" w:date="2017-03-22T10:22:00Z"/>
          <w:kern w:val="1"/>
        </w:rPr>
      </w:pPr>
      <w:bookmarkStart w:id="591" w:name="_Toc477173355"/>
      <w:r>
        <w:rPr>
          <w:rFonts w:hint="eastAsia"/>
          <w:kern w:val="1"/>
        </w:rPr>
        <w:t>操作系统运行状况</w:t>
      </w:r>
      <w:bookmarkEnd w:id="591"/>
    </w:p>
    <w:p w14:paraId="55C4D3E4" w14:textId="77777777" w:rsidR="002732A0" w:rsidRDefault="002732A0">
      <w:pPr>
        <w:pStyle w:val="10"/>
        <w:rPr>
          <w:ins w:id="592" w:author="Microsoft Office 用户" w:date="2017-03-22T10:22:00Z"/>
        </w:rPr>
        <w:pPrChange w:id="593" w:author="Microsoft Office 用户" w:date="2017-03-22T10:22:00Z">
          <w:pPr>
            <w:pStyle w:val="3"/>
            <w:numPr>
              <w:numId w:val="41"/>
            </w:numPr>
            <w:tabs>
              <w:tab w:val="clear" w:pos="720"/>
            </w:tabs>
            <w:ind w:left="420" w:hanging="420"/>
          </w:pPr>
        </w:pPrChange>
      </w:pPr>
    </w:p>
    <w:p w14:paraId="7B01B7E1" w14:textId="77777777" w:rsidR="002732A0" w:rsidRPr="00536DAA" w:rsidRDefault="002732A0">
      <w:pPr>
        <w:rPr>
          <w:rFonts w:asciiTheme="minorEastAsia" w:eastAsiaTheme="minorEastAsia" w:hAnsiTheme="minorEastAsia"/>
        </w:rPr>
        <w:pPrChange w:id="594" w:author="Microsoft Office 用户" w:date="2017-03-22T10:49:00Z">
          <w:pPr>
            <w:pStyle w:val="3"/>
            <w:numPr>
              <w:numId w:val="41"/>
            </w:numPr>
            <w:tabs>
              <w:tab w:val="clear" w:pos="720"/>
            </w:tabs>
            <w:ind w:left="420" w:hanging="420"/>
          </w:pPr>
        </w:pPrChange>
      </w:pPr>
      <w:r w:rsidRPr="00536DAA">
        <w:rPr>
          <w:rFonts w:asciiTheme="minorEastAsia" w:eastAsiaTheme="minorEastAsia" w:hAnsiTheme="minorEastAsia"/>
        </w:rPr>
        <w:t>zabbix_graph|OS_EP_oracle_10.1.1.23|CPU utilization</w:t>
      </w:r>
    </w:p>
    <w:p w14:paraId="0BF81BB7" w14:textId="77777777" w:rsidR="002732A0" w:rsidRPr="00536DAA" w:rsidRDefault="002732A0">
      <w:pPr>
        <w:rPr>
          <w:rFonts w:asciiTheme="minorEastAsia" w:eastAsiaTheme="minorEastAsia" w:hAnsiTheme="minorEastAsia"/>
        </w:rPr>
        <w:pPrChange w:id="595" w:author="Microsoft Office 用户" w:date="2017-03-22T10:49:00Z">
          <w:pPr>
            <w:pStyle w:val="10"/>
          </w:pPr>
        </w:pPrChange>
      </w:pPr>
      <w:r w:rsidRPr="00536DAA">
        <w:rPr>
          <w:rFonts w:asciiTheme="minorEastAsia" w:eastAsiaTheme="minorEastAsia" w:hAnsiTheme="minorEastAsia"/>
        </w:rPr>
        <w:t>zabbix_graph|OS_EP_oracle_10.1.1.23|CPU load</w:t>
      </w:r>
    </w:p>
    <w:p w14:paraId="484C0163" w14:textId="77777777" w:rsidR="002732A0" w:rsidRPr="00536DAA" w:rsidRDefault="002732A0">
      <w:pPr>
        <w:rPr>
          <w:rFonts w:asciiTheme="minorEastAsia" w:eastAsiaTheme="minorEastAsia" w:hAnsiTheme="minorEastAsia"/>
        </w:rPr>
        <w:pPrChange w:id="596" w:author="Microsoft Office 用户" w:date="2017-03-22T10:49:00Z">
          <w:pPr>
            <w:pStyle w:val="10"/>
          </w:pPr>
        </w:pPrChange>
      </w:pPr>
      <w:r w:rsidRPr="00536DAA">
        <w:rPr>
          <w:rFonts w:asciiTheme="minorEastAsia" w:eastAsiaTheme="minorEastAsia" w:hAnsiTheme="minorEastAsia"/>
        </w:rPr>
        <w:t>zabbix_graph|OS_EP_oracle_10.1.1.23|Memory usage</w:t>
      </w:r>
    </w:p>
    <w:p w14:paraId="26DE1EDD" w14:textId="77777777" w:rsidR="002732A0" w:rsidRPr="00536DAA" w:rsidRDefault="002732A0">
      <w:pPr>
        <w:rPr>
          <w:rFonts w:asciiTheme="minorEastAsia" w:eastAsiaTheme="minorEastAsia" w:hAnsiTheme="minorEastAsia"/>
        </w:rPr>
        <w:pPrChange w:id="597" w:author="Microsoft Office 用户" w:date="2017-03-22T10:49:00Z">
          <w:pPr>
            <w:pStyle w:val="10"/>
          </w:pPr>
        </w:pPrChange>
      </w:pPr>
      <w:r w:rsidRPr="00536DAA">
        <w:rPr>
          <w:rFonts w:asciiTheme="minorEastAsia" w:eastAsiaTheme="minorEastAsia" w:hAnsiTheme="minorEastAsia"/>
        </w:rPr>
        <w:t>zabbix_graph|OS_EP_oracle_10.1.1.23|Swap usage</w:t>
      </w:r>
    </w:p>
    <w:p w14:paraId="3252CD57" w14:textId="77777777" w:rsidR="002732A0" w:rsidRPr="00536DAA" w:rsidRDefault="002732A0">
      <w:pPr>
        <w:rPr>
          <w:rFonts w:asciiTheme="minorEastAsia" w:eastAsiaTheme="minorEastAsia" w:hAnsiTheme="minorEastAsia"/>
        </w:rPr>
        <w:pPrChange w:id="598" w:author="Microsoft Office 用户" w:date="2017-03-22T10:49:00Z">
          <w:pPr>
            <w:pStyle w:val="10"/>
          </w:pPr>
        </w:pPrChange>
      </w:pPr>
      <w:r w:rsidRPr="00536DAA">
        <w:rPr>
          <w:rFonts w:asciiTheme="minorEastAsia" w:eastAsiaTheme="minorEastAsia" w:hAnsiTheme="minorEastAsia"/>
        </w:rPr>
        <w:t>zabbix_graph|OS_EP_oracle_10.1.1.23|Network traffic on eth0</w:t>
      </w:r>
    </w:p>
    <w:p w14:paraId="2D9C6044" w14:textId="77777777" w:rsidR="002732A0" w:rsidRPr="00757F71" w:rsidRDefault="002732A0" w:rsidP="00C47338">
      <w:pPr>
        <w:pStyle w:val="10"/>
      </w:pPr>
    </w:p>
    <w:p w14:paraId="1F8AE497" w14:textId="0C122B15" w:rsidR="00E25DFE" w:rsidRPr="00BC32C2" w:rsidRDefault="00E25DFE" w:rsidP="00C47338">
      <w:pPr>
        <w:pStyle w:val="10"/>
      </w:pPr>
    </w:p>
    <w:p w14:paraId="2E7026E9" w14:textId="77777777" w:rsidR="006F39BD" w:rsidRDefault="006F39BD" w:rsidP="00BE2F46">
      <w:pPr>
        <w:pStyle w:val="3"/>
        <w:numPr>
          <w:ilvl w:val="0"/>
          <w:numId w:val="41"/>
        </w:numPr>
        <w:rPr>
          <w:kern w:val="1"/>
        </w:rPr>
      </w:pPr>
      <w:bookmarkStart w:id="599" w:name="_Toc477173356"/>
      <w:r>
        <w:rPr>
          <w:rFonts w:hint="eastAsia"/>
          <w:kern w:val="1"/>
        </w:rPr>
        <w:t>数据库运行状况</w:t>
      </w:r>
      <w:bookmarkEnd w:id="599"/>
    </w:p>
    <w:p w14:paraId="1F917903" w14:textId="77777777" w:rsidR="00223E1D" w:rsidRDefault="00223E1D" w:rsidP="00223E1D">
      <w:pPr>
        <w:numPr>
          <w:ilvl w:val="0"/>
          <w:numId w:val="12"/>
        </w:numPr>
        <w:rPr>
          <w:sz w:val="24"/>
        </w:rPr>
      </w:pPr>
      <w:r>
        <w:rPr>
          <w:sz w:val="24"/>
        </w:rPr>
        <w:t>数据库总体说明</w:t>
      </w:r>
    </w:p>
    <w:p w14:paraId="2ADC1CB1" w14:textId="42E04618" w:rsidR="002A4868" w:rsidRDefault="00C47338" w:rsidP="00B53ECB">
      <w:pPr>
        <w:pStyle w:val="10"/>
        <w:ind w:firstLine="0"/>
      </w:pPr>
      <w:r>
        <w:rPr>
          <w:rFonts w:hint="eastAsia"/>
          <w:noProof/>
        </w:rPr>
        <w:lastRenderedPageBreak/>
        <w:drawing>
          <wp:inline distT="0" distB="0" distL="0" distR="0" wp14:anchorId="242B0C3F" wp14:editId="3AD2C51A">
            <wp:extent cx="4683125" cy="1777365"/>
            <wp:effectExtent l="0" t="0" r="0" b="635"/>
            <wp:docPr id="86" name="图片 86" descr="e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px"/>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83125" cy="1777365"/>
                    </a:xfrm>
                    <a:prstGeom prst="rect">
                      <a:avLst/>
                    </a:prstGeom>
                    <a:noFill/>
                    <a:ln>
                      <a:noFill/>
                    </a:ln>
                  </pic:spPr>
                </pic:pic>
              </a:graphicData>
            </a:graphic>
          </wp:inline>
        </w:drawing>
      </w:r>
    </w:p>
    <w:p w14:paraId="59457968" w14:textId="77777777" w:rsidR="00223E1D" w:rsidRDefault="00223E1D" w:rsidP="00223E1D">
      <w:pPr>
        <w:ind w:left="420" w:firstLine="300"/>
        <w:rPr>
          <w:sz w:val="24"/>
        </w:rPr>
      </w:pPr>
      <w:r>
        <w:rPr>
          <w:sz w:val="24"/>
        </w:rPr>
        <w:t>在年底业务高峰过后，打开归档模式，目前每天归档数量在合理范围内。</w:t>
      </w:r>
    </w:p>
    <w:p w14:paraId="594F7315" w14:textId="77777777" w:rsidR="00223E1D" w:rsidRDefault="00223E1D" w:rsidP="00223E1D">
      <w:pPr>
        <w:pStyle w:val="10"/>
        <w:ind w:firstLine="420"/>
        <w:rPr>
          <w:rFonts w:ascii="Arial" w:hAnsi="Arial" w:cs="Arial"/>
        </w:rPr>
      </w:pPr>
      <w:r>
        <w:rPr>
          <w:rFonts w:ascii="Arial" w:hAnsi="Arial" w:cs="Arial"/>
        </w:rPr>
        <w:tab/>
      </w:r>
      <w:r>
        <w:rPr>
          <w:rFonts w:ascii="Arial" w:hAnsi="Arial" w:cs="Arial" w:hint="eastAsia"/>
        </w:rPr>
        <w:t>没有</w:t>
      </w:r>
      <w:r>
        <w:rPr>
          <w:rFonts w:ascii="Arial" w:hAnsi="Arial" w:cs="Arial"/>
        </w:rPr>
        <w:t>配置</w:t>
      </w:r>
      <w:proofErr w:type="spellStart"/>
      <w:r>
        <w:rPr>
          <w:rFonts w:ascii="Arial" w:hAnsi="Arial" w:cs="Arial"/>
        </w:rPr>
        <w:t>dataguard</w:t>
      </w:r>
      <w:proofErr w:type="spellEnd"/>
      <w:r>
        <w:rPr>
          <w:rFonts w:ascii="Arial" w:hAnsi="Arial" w:cs="Arial"/>
        </w:rPr>
        <w:t>。</w:t>
      </w:r>
    </w:p>
    <w:p w14:paraId="57FEC079" w14:textId="77777777" w:rsidR="006F39BD" w:rsidRPr="00BC32C2" w:rsidRDefault="006F39BD" w:rsidP="006F39BD">
      <w:pPr>
        <w:pStyle w:val="10"/>
      </w:pPr>
    </w:p>
    <w:p w14:paraId="632AC59C" w14:textId="77777777" w:rsidR="006F39BD" w:rsidRDefault="006F39BD" w:rsidP="00BE2F46">
      <w:pPr>
        <w:pStyle w:val="3"/>
        <w:numPr>
          <w:ilvl w:val="0"/>
          <w:numId w:val="41"/>
        </w:numPr>
        <w:rPr>
          <w:kern w:val="1"/>
        </w:rPr>
      </w:pPr>
      <w:bookmarkStart w:id="600" w:name="_Toc477173357"/>
      <w:r>
        <w:rPr>
          <w:rFonts w:hint="eastAsia"/>
          <w:kern w:val="1"/>
        </w:rPr>
        <w:t>应用运行状况</w:t>
      </w:r>
      <w:bookmarkEnd w:id="600"/>
    </w:p>
    <w:p w14:paraId="7AEBE1D6" w14:textId="77777777" w:rsidR="0047211E" w:rsidRDefault="0047211E" w:rsidP="0047211E">
      <w:pPr>
        <w:pStyle w:val="10"/>
        <w:numPr>
          <w:ilvl w:val="0"/>
          <w:numId w:val="42"/>
        </w:numPr>
        <w:rPr>
          <w:ins w:id="601" w:author="Microsoft Office 用户" w:date="2017-03-22T10:24:00Z"/>
        </w:rPr>
      </w:pPr>
      <w:r>
        <w:rPr>
          <w:rFonts w:hint="eastAsia"/>
        </w:rPr>
        <w:t>应用总体运行状况</w:t>
      </w:r>
    </w:p>
    <w:p w14:paraId="4643CBB9" w14:textId="77777777" w:rsidR="002732A0" w:rsidRDefault="002732A0">
      <w:pPr>
        <w:pStyle w:val="10"/>
        <w:rPr>
          <w:ins w:id="602" w:author="Microsoft Office 用户" w:date="2017-03-22T10:24:00Z"/>
        </w:rPr>
        <w:pPrChange w:id="603" w:author="Microsoft Office 用户" w:date="2017-03-22T10:24:00Z">
          <w:pPr>
            <w:pStyle w:val="10"/>
            <w:numPr>
              <w:numId w:val="42"/>
            </w:numPr>
            <w:ind w:left="840" w:hanging="420"/>
          </w:pPr>
        </w:pPrChange>
      </w:pPr>
    </w:p>
    <w:p w14:paraId="31EB5126" w14:textId="77777777" w:rsidR="002732A0" w:rsidRPr="00536DAA" w:rsidRDefault="002732A0" w:rsidP="00536DAA">
      <w:pPr>
        <w:rPr>
          <w:rFonts w:asciiTheme="minorEastAsia" w:eastAsiaTheme="minorEastAsia" w:hAnsiTheme="minorEastAsia"/>
        </w:rPr>
      </w:pPr>
      <w:r w:rsidRPr="00536DAA">
        <w:rPr>
          <w:rFonts w:asciiTheme="minorEastAsia" w:eastAsiaTheme="minorEastAsia" w:hAnsiTheme="minorEastAsia"/>
        </w:rPr>
        <w:t>zabbix_graph|OS_EP_app_10.1.1.24|CPU load</w:t>
      </w:r>
    </w:p>
    <w:p w14:paraId="2B94E996" w14:textId="77777777" w:rsidR="002732A0" w:rsidRPr="00536DAA" w:rsidRDefault="002732A0" w:rsidP="00536DAA">
      <w:pPr>
        <w:rPr>
          <w:rFonts w:asciiTheme="minorEastAsia" w:eastAsiaTheme="minorEastAsia" w:hAnsiTheme="minorEastAsia"/>
        </w:rPr>
      </w:pPr>
      <w:r w:rsidRPr="00536DAA">
        <w:rPr>
          <w:rFonts w:asciiTheme="minorEastAsia" w:eastAsiaTheme="minorEastAsia" w:hAnsiTheme="minorEastAsia"/>
        </w:rPr>
        <w:t>zabbix_graph|OS_EP_app_10.1.1.24|Memory usage</w:t>
      </w:r>
    </w:p>
    <w:p w14:paraId="0AD1DD9C" w14:textId="77777777" w:rsidR="002732A0" w:rsidRPr="00536DAA" w:rsidRDefault="00AD1D37" w:rsidP="00536DAA">
      <w:pPr>
        <w:rPr>
          <w:rFonts w:asciiTheme="minorEastAsia" w:eastAsiaTheme="minorEastAsia" w:hAnsiTheme="minorEastAsia"/>
        </w:rPr>
      </w:pPr>
      <w:r w:rsidRPr="00536DAA">
        <w:rPr>
          <w:rFonts w:asciiTheme="minorEastAsia" w:eastAsiaTheme="minorEastAsia" w:hAnsiTheme="minorEastAsia"/>
        </w:rPr>
        <w:t xml:space="preserve">zabbix_graph|OS_EP_app_10.1.1.24|Network traffic on </w:t>
      </w:r>
      <w:r w:rsidRPr="00536DAA">
        <w:rPr>
          <w:rFonts w:asciiTheme="minorEastAsia" w:eastAsiaTheme="minorEastAsia" w:hAnsiTheme="minorEastAsia" w:hint="eastAsia"/>
        </w:rPr>
        <w:t>组：Team1</w:t>
      </w:r>
      <w:r w:rsidRPr="00536DAA">
        <w:rPr>
          <w:rFonts w:asciiTheme="minorEastAsia" w:eastAsiaTheme="minorEastAsia" w:hAnsiTheme="minorEastAsia"/>
        </w:rPr>
        <w:t xml:space="preserve"> - Intel(R) Ethernet Server Adapter I340-T2</w:t>
      </w:r>
    </w:p>
    <w:p w14:paraId="302F7367" w14:textId="665F8627" w:rsidR="0049317C" w:rsidRDefault="0049317C" w:rsidP="0047211E">
      <w:pPr>
        <w:pStyle w:val="10"/>
        <w:ind w:left="840" w:firstLine="0"/>
      </w:pPr>
    </w:p>
    <w:p w14:paraId="29BAC991" w14:textId="77777777" w:rsidR="0049317C" w:rsidRDefault="0049317C" w:rsidP="0047211E">
      <w:pPr>
        <w:pStyle w:val="10"/>
        <w:ind w:left="840" w:firstLine="0"/>
      </w:pPr>
    </w:p>
    <w:p w14:paraId="7DD3814F" w14:textId="4B6B0690" w:rsidR="0049317C" w:rsidRDefault="0049317C" w:rsidP="0047211E">
      <w:pPr>
        <w:pStyle w:val="10"/>
        <w:ind w:left="840" w:firstLine="0"/>
      </w:pPr>
    </w:p>
    <w:p w14:paraId="3614B866" w14:textId="77777777" w:rsidR="006F39BD" w:rsidRDefault="0047211E" w:rsidP="0047211E">
      <w:pPr>
        <w:pStyle w:val="10"/>
        <w:ind w:left="840" w:firstLine="0"/>
      </w:pPr>
      <w:r>
        <w:rPr>
          <w:rFonts w:hint="eastAsia"/>
        </w:rPr>
        <w:t>预算应用</w:t>
      </w:r>
      <w:r w:rsidR="00173093">
        <w:rPr>
          <w:rFonts w:hint="eastAsia"/>
        </w:rPr>
        <w:t>正常</w:t>
      </w:r>
      <w:r w:rsidR="00354D49">
        <w:rPr>
          <w:rFonts w:hint="eastAsia"/>
        </w:rPr>
        <w:t>！</w:t>
      </w:r>
    </w:p>
    <w:p w14:paraId="53F2EEE7" w14:textId="77777777" w:rsidR="006F39BD" w:rsidRDefault="006F39BD" w:rsidP="00BE2F46">
      <w:pPr>
        <w:pStyle w:val="3"/>
        <w:numPr>
          <w:ilvl w:val="0"/>
          <w:numId w:val="41"/>
        </w:numPr>
        <w:rPr>
          <w:kern w:val="1"/>
        </w:rPr>
      </w:pPr>
      <w:bookmarkStart w:id="604" w:name="_Toc477173358"/>
      <w:r w:rsidRPr="00BC32C2">
        <w:rPr>
          <w:rFonts w:hint="eastAsia"/>
          <w:kern w:val="1"/>
        </w:rPr>
        <w:t>备份恢复情况</w:t>
      </w:r>
      <w:bookmarkEnd w:id="604"/>
    </w:p>
    <w:tbl>
      <w:tblPr>
        <w:tblW w:w="0" w:type="auto"/>
        <w:tblInd w:w="108" w:type="dxa"/>
        <w:tblLayout w:type="fixed"/>
        <w:tblLook w:val="0000" w:firstRow="0" w:lastRow="0" w:firstColumn="0" w:lastColumn="0" w:noHBand="0" w:noVBand="0"/>
      </w:tblPr>
      <w:tblGrid>
        <w:gridCol w:w="1560"/>
        <w:gridCol w:w="1512"/>
        <w:gridCol w:w="1080"/>
        <w:gridCol w:w="1376"/>
        <w:gridCol w:w="2377"/>
      </w:tblGrid>
      <w:tr w:rsidR="00FA69AC" w14:paraId="6DFF5991" w14:textId="77777777" w:rsidTr="00CC5453">
        <w:tc>
          <w:tcPr>
            <w:tcW w:w="1560" w:type="dxa"/>
            <w:tcBorders>
              <w:top w:val="single" w:sz="4" w:space="0" w:color="000000"/>
              <w:left w:val="single" w:sz="4" w:space="0" w:color="000000"/>
              <w:bottom w:val="single" w:sz="4" w:space="0" w:color="000000"/>
            </w:tcBorders>
            <w:shd w:val="clear" w:color="auto" w:fill="C0C0C0"/>
          </w:tcPr>
          <w:p w14:paraId="29C4098F" w14:textId="77777777" w:rsidR="00FA69AC" w:rsidRDefault="00FA69AC" w:rsidP="00CC5453">
            <w:pPr>
              <w:jc w:val="center"/>
              <w:rPr>
                <w:rFonts w:ascii="楷体_GB2312" w:eastAsia="楷体_GB2312" w:hAnsi="楷体_GB2312" w:cs="宋体"/>
                <w:b/>
              </w:rPr>
            </w:pPr>
            <w:r>
              <w:rPr>
                <w:rFonts w:ascii="楷体_GB2312" w:eastAsia="楷体_GB2312" w:hAnsi="楷体_GB2312" w:cs="宋体"/>
                <w:b/>
              </w:rPr>
              <w:t>系统名称</w:t>
            </w:r>
          </w:p>
        </w:tc>
        <w:tc>
          <w:tcPr>
            <w:tcW w:w="1512" w:type="dxa"/>
            <w:tcBorders>
              <w:top w:val="single" w:sz="4" w:space="0" w:color="000000"/>
              <w:left w:val="single" w:sz="4" w:space="0" w:color="000000"/>
              <w:bottom w:val="single" w:sz="4" w:space="0" w:color="000000"/>
            </w:tcBorders>
            <w:shd w:val="clear" w:color="auto" w:fill="C0C0C0"/>
          </w:tcPr>
          <w:p w14:paraId="60AF6D2B" w14:textId="77777777" w:rsidR="00FA69AC" w:rsidRDefault="00FA69AC" w:rsidP="00CC5453">
            <w:pPr>
              <w:jc w:val="center"/>
              <w:rPr>
                <w:rFonts w:ascii="楷体_GB2312" w:eastAsia="楷体_GB2312" w:hAnsi="楷体_GB2312" w:cs="宋体"/>
                <w:b/>
              </w:rPr>
            </w:pPr>
            <w:r>
              <w:rPr>
                <w:rFonts w:ascii="楷体_GB2312" w:eastAsia="楷体_GB2312" w:hAnsi="楷体_GB2312" w:cs="宋体"/>
                <w:b/>
              </w:rPr>
              <w:t>完成全备份</w:t>
            </w:r>
          </w:p>
          <w:p w14:paraId="44FBE9A1" w14:textId="77777777" w:rsidR="00FA69AC" w:rsidRDefault="00FA69AC" w:rsidP="00CC5453">
            <w:pPr>
              <w:jc w:val="center"/>
              <w:rPr>
                <w:rFonts w:ascii="楷体_GB2312" w:eastAsia="楷体_GB2312" w:hAnsi="楷体_GB2312" w:cs="宋体"/>
                <w:b/>
              </w:rPr>
            </w:pPr>
            <w:r>
              <w:rPr>
                <w:rFonts w:ascii="楷体_GB2312" w:eastAsia="楷体_GB2312" w:hAnsi="楷体_GB2312" w:cs="宋体"/>
                <w:b/>
              </w:rPr>
              <w:t>次数</w:t>
            </w:r>
          </w:p>
        </w:tc>
        <w:tc>
          <w:tcPr>
            <w:tcW w:w="1080" w:type="dxa"/>
            <w:tcBorders>
              <w:top w:val="single" w:sz="4" w:space="0" w:color="000000"/>
              <w:left w:val="single" w:sz="4" w:space="0" w:color="000000"/>
              <w:bottom w:val="single" w:sz="4" w:space="0" w:color="000000"/>
            </w:tcBorders>
            <w:shd w:val="clear" w:color="auto" w:fill="C0C0C0"/>
          </w:tcPr>
          <w:p w14:paraId="0F3EAB9E" w14:textId="77777777" w:rsidR="00FA69AC" w:rsidRDefault="00FA69AC" w:rsidP="00CC5453">
            <w:pPr>
              <w:jc w:val="center"/>
              <w:rPr>
                <w:rFonts w:ascii="Calibri" w:eastAsia="楷体_GB2312" w:hAnsi="Calibri" w:cs="Calibri"/>
                <w:b/>
              </w:rPr>
            </w:pPr>
            <w:r>
              <w:rPr>
                <w:rFonts w:ascii="楷体_GB2312" w:eastAsia="楷体_GB2312" w:hAnsi="楷体_GB2312" w:cs="宋体"/>
                <w:b/>
              </w:rPr>
              <w:t>失败次数</w:t>
            </w:r>
          </w:p>
        </w:tc>
        <w:tc>
          <w:tcPr>
            <w:tcW w:w="1376" w:type="dxa"/>
            <w:tcBorders>
              <w:top w:val="single" w:sz="4" w:space="0" w:color="000000"/>
              <w:left w:val="single" w:sz="4" w:space="0" w:color="000000"/>
              <w:bottom w:val="single" w:sz="4" w:space="0" w:color="000000"/>
            </w:tcBorders>
            <w:shd w:val="clear" w:color="auto" w:fill="C0C0C0"/>
          </w:tcPr>
          <w:p w14:paraId="724A95FA" w14:textId="77777777" w:rsidR="00FA69AC" w:rsidRDefault="00FA69AC" w:rsidP="00CC5453">
            <w:pPr>
              <w:jc w:val="center"/>
              <w:rPr>
                <w:rFonts w:ascii="楷体_GB2312" w:eastAsia="楷体_GB2312" w:hAnsi="楷体_GB2312" w:cs="宋体"/>
                <w:b/>
              </w:rPr>
            </w:pPr>
            <w:r>
              <w:rPr>
                <w:rFonts w:ascii="Calibri" w:eastAsia="楷体_GB2312" w:hAnsi="Calibri" w:cs="Calibri"/>
                <w:b/>
              </w:rPr>
              <w:t>Image</w:t>
            </w:r>
            <w:r>
              <w:rPr>
                <w:rFonts w:ascii="楷体_GB2312" w:eastAsia="楷体_GB2312" w:hAnsi="楷体_GB2312" w:cs="宋体"/>
                <w:b/>
              </w:rPr>
              <w:t>大小</w:t>
            </w:r>
          </w:p>
        </w:tc>
        <w:tc>
          <w:tcPr>
            <w:tcW w:w="2377" w:type="dxa"/>
            <w:tcBorders>
              <w:top w:val="single" w:sz="4" w:space="0" w:color="000000"/>
              <w:left w:val="single" w:sz="4" w:space="0" w:color="000000"/>
              <w:bottom w:val="single" w:sz="4" w:space="0" w:color="000000"/>
              <w:right w:val="single" w:sz="4" w:space="0" w:color="000000"/>
            </w:tcBorders>
            <w:shd w:val="clear" w:color="auto" w:fill="C0C0C0"/>
          </w:tcPr>
          <w:p w14:paraId="32687FE6" w14:textId="77777777" w:rsidR="00FA69AC" w:rsidRDefault="00FA69AC" w:rsidP="00CC5453">
            <w:pPr>
              <w:jc w:val="center"/>
            </w:pPr>
            <w:r>
              <w:rPr>
                <w:rFonts w:ascii="楷体_GB2312" w:eastAsia="楷体_GB2312" w:hAnsi="楷体_GB2312" w:cs="宋体"/>
                <w:b/>
              </w:rPr>
              <w:t>涉及介质</w:t>
            </w:r>
          </w:p>
        </w:tc>
      </w:tr>
      <w:tr w:rsidR="00FA69AC" w14:paraId="51180F04" w14:textId="77777777" w:rsidTr="00CC5453">
        <w:tc>
          <w:tcPr>
            <w:tcW w:w="1560" w:type="dxa"/>
            <w:tcBorders>
              <w:top w:val="single" w:sz="4" w:space="0" w:color="000000"/>
              <w:left w:val="single" w:sz="4" w:space="0" w:color="000000"/>
              <w:bottom w:val="single" w:sz="4" w:space="0" w:color="000000"/>
            </w:tcBorders>
            <w:shd w:val="clear" w:color="auto" w:fill="auto"/>
          </w:tcPr>
          <w:p w14:paraId="781C06A9" w14:textId="77777777" w:rsidR="00FA69AC" w:rsidRDefault="00FA69AC" w:rsidP="00CC5453">
            <w:pPr>
              <w:rPr>
                <w:rFonts w:ascii="宋体" w:hAnsi="宋体" w:cs="宋体"/>
                <w:szCs w:val="21"/>
              </w:rPr>
            </w:pPr>
            <w:r w:rsidRPr="00AD0E52">
              <w:rPr>
                <w:rFonts w:hint="eastAsia"/>
              </w:rPr>
              <w:t>EP</w:t>
            </w:r>
            <w:r w:rsidRPr="00AD0E52">
              <w:rPr>
                <w:rFonts w:hint="eastAsia"/>
              </w:rPr>
              <w:t>数据库</w:t>
            </w:r>
          </w:p>
        </w:tc>
        <w:tc>
          <w:tcPr>
            <w:tcW w:w="1512" w:type="dxa"/>
            <w:tcBorders>
              <w:top w:val="single" w:sz="4" w:space="0" w:color="000000"/>
              <w:left w:val="single" w:sz="4" w:space="0" w:color="000000"/>
              <w:bottom w:val="single" w:sz="4" w:space="0" w:color="000000"/>
            </w:tcBorders>
            <w:shd w:val="clear" w:color="auto" w:fill="auto"/>
          </w:tcPr>
          <w:p w14:paraId="66386C51" w14:textId="77777777" w:rsidR="00FA69AC" w:rsidRDefault="00FA69AC" w:rsidP="00CC5453">
            <w:pPr>
              <w:rPr>
                <w:rFonts w:ascii="宋体" w:hAnsi="宋体" w:cs="宋体"/>
                <w:szCs w:val="21"/>
              </w:rPr>
            </w:pPr>
            <w:r w:rsidRPr="00AD0E52">
              <w:rPr>
                <w:rFonts w:hint="eastAsia"/>
              </w:rPr>
              <w:t>4</w:t>
            </w:r>
          </w:p>
        </w:tc>
        <w:tc>
          <w:tcPr>
            <w:tcW w:w="1080" w:type="dxa"/>
            <w:tcBorders>
              <w:top w:val="single" w:sz="4" w:space="0" w:color="000000"/>
              <w:left w:val="single" w:sz="4" w:space="0" w:color="000000"/>
              <w:bottom w:val="single" w:sz="4" w:space="0" w:color="000000"/>
            </w:tcBorders>
            <w:shd w:val="clear" w:color="auto" w:fill="auto"/>
          </w:tcPr>
          <w:p w14:paraId="1DA0410F" w14:textId="77777777" w:rsidR="00FA69AC" w:rsidRDefault="00FA69AC" w:rsidP="00CC5453">
            <w:pPr>
              <w:rPr>
                <w:rFonts w:ascii="宋体" w:hAnsi="宋体" w:cs="宋体"/>
                <w:szCs w:val="21"/>
              </w:rPr>
            </w:pPr>
            <w:r w:rsidRPr="00AD0E52">
              <w:rPr>
                <w:rFonts w:hint="eastAsia"/>
              </w:rPr>
              <w:t>0</w:t>
            </w:r>
          </w:p>
        </w:tc>
        <w:tc>
          <w:tcPr>
            <w:tcW w:w="1376" w:type="dxa"/>
            <w:tcBorders>
              <w:top w:val="single" w:sz="4" w:space="0" w:color="000000"/>
              <w:left w:val="single" w:sz="4" w:space="0" w:color="000000"/>
              <w:bottom w:val="single" w:sz="4" w:space="0" w:color="000000"/>
            </w:tcBorders>
            <w:shd w:val="clear" w:color="auto" w:fill="auto"/>
          </w:tcPr>
          <w:p w14:paraId="27ECA9ED" w14:textId="77777777" w:rsidR="00FA69AC" w:rsidRDefault="00FA69AC" w:rsidP="00CC5453">
            <w:pPr>
              <w:rPr>
                <w:rFonts w:ascii="宋体" w:hAnsi="宋体" w:cs="宋体"/>
                <w:szCs w:val="21"/>
              </w:rPr>
            </w:pPr>
            <w:r w:rsidRPr="00AD0E52">
              <w:rPr>
                <w:rFonts w:hint="eastAsia"/>
              </w:rPr>
              <w:t>50GB</w:t>
            </w:r>
          </w:p>
        </w:tc>
        <w:tc>
          <w:tcPr>
            <w:tcW w:w="2377" w:type="dxa"/>
            <w:tcBorders>
              <w:top w:val="single" w:sz="4" w:space="0" w:color="000000"/>
              <w:left w:val="single" w:sz="4" w:space="0" w:color="000000"/>
              <w:bottom w:val="single" w:sz="4" w:space="0" w:color="000000"/>
              <w:right w:val="single" w:sz="4" w:space="0" w:color="000000"/>
            </w:tcBorders>
            <w:shd w:val="clear" w:color="auto" w:fill="auto"/>
          </w:tcPr>
          <w:p w14:paraId="3D3FBBE5" w14:textId="77777777" w:rsidR="00FA69AC" w:rsidRDefault="00FA69AC" w:rsidP="00CC5453">
            <w:r w:rsidRPr="00AD0E52">
              <w:rPr>
                <w:rFonts w:hint="eastAsia"/>
              </w:rPr>
              <w:t>每周全备份，每天增量。</w:t>
            </w:r>
          </w:p>
        </w:tc>
      </w:tr>
    </w:tbl>
    <w:p w14:paraId="2304E997" w14:textId="77777777" w:rsidR="006F39BD" w:rsidRPr="00E74BE9" w:rsidRDefault="006F39BD" w:rsidP="006F39BD">
      <w:pPr>
        <w:pStyle w:val="10"/>
      </w:pPr>
    </w:p>
    <w:p w14:paraId="0E82173B" w14:textId="77777777" w:rsidR="006F39BD" w:rsidRDefault="006F39BD" w:rsidP="00BE2F46">
      <w:pPr>
        <w:pStyle w:val="3"/>
        <w:numPr>
          <w:ilvl w:val="0"/>
          <w:numId w:val="41"/>
        </w:numPr>
        <w:rPr>
          <w:kern w:val="1"/>
        </w:rPr>
      </w:pPr>
      <w:bookmarkStart w:id="605" w:name="_Toc477173359"/>
      <w:r w:rsidRPr="00BC32C2">
        <w:rPr>
          <w:rFonts w:hint="eastAsia"/>
          <w:kern w:val="1"/>
        </w:rPr>
        <w:t>总结</w:t>
      </w:r>
      <w:bookmarkEnd w:id="605"/>
    </w:p>
    <w:p w14:paraId="2FC1EFF3" w14:textId="77777777" w:rsidR="006F39BD" w:rsidRPr="006F39BD" w:rsidRDefault="00365B6D" w:rsidP="00B53ECB">
      <w:pPr>
        <w:widowControl w:val="0"/>
        <w:tabs>
          <w:tab w:val="left" w:pos="921"/>
        </w:tabs>
        <w:ind w:firstLine="480"/>
        <w:jc w:val="both"/>
      </w:pPr>
      <w:r w:rsidRPr="000A568A">
        <w:rPr>
          <w:kern w:val="1"/>
          <w:sz w:val="24"/>
        </w:rPr>
        <w:t>总体运行良好</w:t>
      </w:r>
      <w:r w:rsidR="005741EC">
        <w:rPr>
          <w:rFonts w:hint="eastAsia"/>
          <w:kern w:val="1"/>
          <w:sz w:val="24"/>
        </w:rPr>
        <w:t>，</w:t>
      </w:r>
      <w:r w:rsidR="005741EC">
        <w:rPr>
          <w:kern w:val="1"/>
          <w:sz w:val="24"/>
        </w:rPr>
        <w:t>EP</w:t>
      </w:r>
      <w:r w:rsidR="005741EC">
        <w:rPr>
          <w:kern w:val="1"/>
          <w:sz w:val="24"/>
        </w:rPr>
        <w:t>数据库服务器总体运行平稳</w:t>
      </w:r>
      <w:r w:rsidR="005741EC">
        <w:rPr>
          <w:rFonts w:hint="eastAsia"/>
          <w:kern w:val="1"/>
          <w:sz w:val="24"/>
        </w:rPr>
        <w:t>。</w:t>
      </w:r>
      <w:r w:rsidRPr="000A568A">
        <w:rPr>
          <w:rFonts w:hint="eastAsia"/>
          <w:kern w:val="1"/>
          <w:sz w:val="24"/>
        </w:rPr>
        <w:t>.</w:t>
      </w:r>
    </w:p>
    <w:p w14:paraId="3E1F1BFD" w14:textId="77777777" w:rsidR="003648CE" w:rsidRPr="000A568A" w:rsidRDefault="00EC35D5" w:rsidP="00EC35D5">
      <w:pPr>
        <w:pStyle w:val="2"/>
        <w:numPr>
          <w:ilvl w:val="0"/>
          <w:numId w:val="22"/>
        </w:numPr>
      </w:pPr>
      <w:bookmarkStart w:id="606" w:name="_Toc477173360"/>
      <w:r>
        <w:rPr>
          <w:rFonts w:hint="eastAsia"/>
          <w:b w:val="0"/>
          <w:szCs w:val="24"/>
        </w:rPr>
        <w:lastRenderedPageBreak/>
        <w:t>虚拟化环境</w:t>
      </w:r>
      <w:bookmarkEnd w:id="606"/>
    </w:p>
    <w:p w14:paraId="4A81832A" w14:textId="5F350658" w:rsidR="00750B0E" w:rsidRDefault="00C47338">
      <w:pPr>
        <w:widowControl w:val="0"/>
        <w:tabs>
          <w:tab w:val="left" w:pos="921"/>
        </w:tabs>
        <w:jc w:val="both"/>
        <w:rPr>
          <w:rFonts w:ascii="宋体" w:hAnsi="宋体" w:cs="宋体"/>
          <w:sz w:val="24"/>
        </w:rPr>
      </w:pPr>
      <w:bookmarkStart w:id="607" w:name="__RefHeading__76_1004794411"/>
      <w:bookmarkStart w:id="608" w:name="__RefHeading__44_81486892"/>
      <w:bookmarkStart w:id="609" w:name="__RefHeading__46_81486892"/>
      <w:bookmarkStart w:id="610" w:name="__RefHeading__78_1004794411"/>
      <w:bookmarkStart w:id="611" w:name="__RefHeading__48_81486892"/>
      <w:bookmarkStart w:id="612" w:name="__RefHeading__80_1004794411"/>
      <w:bookmarkStart w:id="613" w:name="__RefHeading__50_81486892"/>
      <w:bookmarkStart w:id="614" w:name="__RefHeading__82_1004794411"/>
      <w:bookmarkStart w:id="615" w:name="__RefHeading__84_1004794411"/>
      <w:bookmarkStart w:id="616" w:name="__RefHeading__52_81486892"/>
      <w:bookmarkEnd w:id="607"/>
      <w:bookmarkEnd w:id="608"/>
      <w:bookmarkEnd w:id="609"/>
      <w:bookmarkEnd w:id="610"/>
      <w:bookmarkEnd w:id="611"/>
      <w:bookmarkEnd w:id="612"/>
      <w:bookmarkEnd w:id="613"/>
      <w:bookmarkEnd w:id="614"/>
      <w:bookmarkEnd w:id="615"/>
      <w:bookmarkEnd w:id="616"/>
      <w:ins w:id="617" w:author="dell" w:date="2017-03-03T16:46:00Z">
        <w:r>
          <w:rPr>
            <w:rFonts w:ascii="宋体" w:hAnsi="宋体" w:cs="宋体"/>
            <w:noProof/>
            <w:sz w:val="24"/>
            <w:rPrChange w:id="618" w:author="Unknown">
              <w:rPr>
                <w:noProof/>
              </w:rPr>
            </w:rPrChange>
          </w:rPr>
          <w:drawing>
            <wp:inline distT="0" distB="0" distL="0" distR="0" wp14:anchorId="1E0DE8E6" wp14:editId="45441060">
              <wp:extent cx="6212840" cy="1939925"/>
              <wp:effectExtent l="0" t="0" r="10160" b="0"/>
              <wp:docPr id="93" name="图片 93" descr="QQ截图2017030316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QQ截图2017030316460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2840" cy="1939925"/>
                      </a:xfrm>
                      <a:prstGeom prst="rect">
                        <a:avLst/>
                      </a:prstGeom>
                      <a:noFill/>
                      <a:ln>
                        <a:noFill/>
                      </a:ln>
                    </pic:spPr>
                  </pic:pic>
                </a:graphicData>
              </a:graphic>
            </wp:inline>
          </w:drawing>
        </w:r>
      </w:ins>
      <w:del w:id="619" w:author="dell" w:date="2017-03-03T16:46:00Z">
        <w:r w:rsidDel="002715C4">
          <w:rPr>
            <w:rFonts w:ascii="宋体" w:hAnsi="宋体" w:cs="宋体"/>
            <w:noProof/>
            <w:sz w:val="24"/>
            <w:rPrChange w:id="620" w:author="Unknown">
              <w:rPr>
                <w:noProof/>
              </w:rPr>
            </w:rPrChange>
          </w:rPr>
          <w:drawing>
            <wp:inline distT="0" distB="0" distL="0" distR="0" wp14:anchorId="16AC8145" wp14:editId="47FE54AA">
              <wp:extent cx="6203950" cy="1931035"/>
              <wp:effectExtent l="0" t="0" r="0" b="0"/>
              <wp:docPr id="94" name="图片 94" descr="QQ截图2017021410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QQ截图201702141015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1931035"/>
                      </a:xfrm>
                      <a:prstGeom prst="rect">
                        <a:avLst/>
                      </a:prstGeom>
                      <a:noFill/>
                      <a:ln>
                        <a:noFill/>
                      </a:ln>
                    </pic:spPr>
                  </pic:pic>
                </a:graphicData>
              </a:graphic>
            </wp:inline>
          </w:drawing>
        </w:r>
      </w:del>
    </w:p>
    <w:p w14:paraId="6591BC52" w14:textId="77777777" w:rsidR="003648CE" w:rsidRDefault="003648CE">
      <w:pPr>
        <w:widowControl w:val="0"/>
        <w:tabs>
          <w:tab w:val="left" w:pos="921"/>
        </w:tabs>
        <w:jc w:val="both"/>
        <w:rPr>
          <w:rFonts w:ascii="宋体" w:hAnsi="宋体" w:cs="宋体"/>
          <w:sz w:val="24"/>
        </w:rPr>
      </w:pPr>
    </w:p>
    <w:p w14:paraId="22F27C5E" w14:textId="6190B907" w:rsidR="007B5B4B" w:rsidRDefault="00C47338">
      <w:pPr>
        <w:widowControl w:val="0"/>
        <w:tabs>
          <w:tab w:val="left" w:pos="921"/>
        </w:tabs>
        <w:jc w:val="both"/>
        <w:rPr>
          <w:rFonts w:ascii="宋体" w:hAnsi="宋体" w:cs="宋体"/>
          <w:sz w:val="24"/>
        </w:rPr>
      </w:pPr>
      <w:ins w:id="621" w:author="dell" w:date="2017-03-03T16:46:00Z">
        <w:r>
          <w:rPr>
            <w:rFonts w:ascii="宋体" w:hAnsi="宋体" w:cs="宋体"/>
            <w:noProof/>
            <w:sz w:val="24"/>
            <w:rPrChange w:id="622" w:author="Unknown">
              <w:rPr>
                <w:noProof/>
              </w:rPr>
            </w:rPrChange>
          </w:rPr>
          <w:drawing>
            <wp:inline distT="0" distB="0" distL="0" distR="0" wp14:anchorId="72E7F301" wp14:editId="6DB205AD">
              <wp:extent cx="6203950" cy="1470025"/>
              <wp:effectExtent l="0" t="0" r="0" b="3175"/>
              <wp:docPr id="95" name="图片 95" descr="QQ截图20170303164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Q截图2017030316454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1470025"/>
                      </a:xfrm>
                      <a:prstGeom prst="rect">
                        <a:avLst/>
                      </a:prstGeom>
                      <a:noFill/>
                      <a:ln>
                        <a:noFill/>
                      </a:ln>
                    </pic:spPr>
                  </pic:pic>
                </a:graphicData>
              </a:graphic>
            </wp:inline>
          </w:drawing>
        </w:r>
      </w:ins>
      <w:del w:id="623" w:author="dell" w:date="2017-03-03T16:46:00Z">
        <w:r w:rsidDel="002715C4">
          <w:rPr>
            <w:rFonts w:ascii="宋体" w:hAnsi="宋体" w:cs="宋体"/>
            <w:noProof/>
            <w:sz w:val="24"/>
            <w:rPrChange w:id="624" w:author="Unknown">
              <w:rPr>
                <w:noProof/>
              </w:rPr>
            </w:rPrChange>
          </w:rPr>
          <w:drawing>
            <wp:inline distT="0" distB="0" distL="0" distR="0" wp14:anchorId="47625D62" wp14:editId="7FFBB193">
              <wp:extent cx="6203950" cy="1264920"/>
              <wp:effectExtent l="0" t="0" r="0" b="5080"/>
              <wp:docPr id="96" name="图片 96" descr="QQ截图2017021410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Q截图2017021410150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03950" cy="1264920"/>
                      </a:xfrm>
                      <a:prstGeom prst="rect">
                        <a:avLst/>
                      </a:prstGeom>
                      <a:noFill/>
                      <a:ln>
                        <a:noFill/>
                      </a:ln>
                    </pic:spPr>
                  </pic:pic>
                </a:graphicData>
              </a:graphic>
            </wp:inline>
          </w:drawing>
        </w:r>
      </w:del>
    </w:p>
    <w:p w14:paraId="4B99EF2D" w14:textId="77777777" w:rsidR="00B656FF" w:rsidRDefault="003648CE">
      <w:pPr>
        <w:widowControl w:val="0"/>
        <w:tabs>
          <w:tab w:val="left" w:pos="921"/>
        </w:tabs>
        <w:ind w:firstLine="240"/>
        <w:jc w:val="both"/>
        <w:rPr>
          <w:kern w:val="1"/>
          <w:sz w:val="24"/>
        </w:rPr>
      </w:pPr>
      <w:r>
        <w:rPr>
          <w:kern w:val="1"/>
          <w:sz w:val="24"/>
        </w:rPr>
        <w:t>说明：从</w:t>
      </w:r>
      <w:proofErr w:type="spellStart"/>
      <w:r>
        <w:rPr>
          <w:kern w:val="1"/>
          <w:sz w:val="24"/>
        </w:rPr>
        <w:t>vCenter</w:t>
      </w:r>
      <w:proofErr w:type="spellEnd"/>
      <w:r>
        <w:rPr>
          <w:kern w:val="1"/>
          <w:sz w:val="24"/>
        </w:rPr>
        <w:t>的管理界面来看，</w:t>
      </w:r>
      <w:r w:rsidR="00D30850">
        <w:rPr>
          <w:kern w:val="1"/>
          <w:sz w:val="24"/>
        </w:rPr>
        <w:t>目前虚拟环境的健康性良好</w:t>
      </w:r>
      <w:r w:rsidR="00171D28">
        <w:rPr>
          <w:rFonts w:hint="eastAsia"/>
          <w:kern w:val="1"/>
          <w:sz w:val="24"/>
        </w:rPr>
        <w:t>，</w:t>
      </w:r>
      <w:proofErr w:type="spellStart"/>
      <w:r>
        <w:rPr>
          <w:kern w:val="1"/>
          <w:sz w:val="24"/>
        </w:rPr>
        <w:t>ESXi</w:t>
      </w:r>
      <w:proofErr w:type="spellEnd"/>
      <w:r>
        <w:rPr>
          <w:kern w:val="1"/>
          <w:sz w:val="24"/>
        </w:rPr>
        <w:t>服务运行正常，</w:t>
      </w:r>
      <w:r w:rsidR="00D30850">
        <w:rPr>
          <w:rFonts w:hint="eastAsia"/>
          <w:kern w:val="1"/>
          <w:sz w:val="24"/>
        </w:rPr>
        <w:t>但</w:t>
      </w:r>
      <w:r w:rsidR="004152CB">
        <w:rPr>
          <w:rFonts w:hint="eastAsia"/>
          <w:kern w:val="1"/>
          <w:sz w:val="24"/>
        </w:rPr>
        <w:t>开发测试平台</w:t>
      </w:r>
      <w:proofErr w:type="spellStart"/>
      <w:r w:rsidR="004152CB">
        <w:rPr>
          <w:rFonts w:hint="eastAsia"/>
          <w:kern w:val="1"/>
          <w:sz w:val="24"/>
        </w:rPr>
        <w:t>lddev</w:t>
      </w:r>
      <w:proofErr w:type="spellEnd"/>
      <w:r w:rsidR="004152CB">
        <w:rPr>
          <w:rFonts w:hint="eastAsia"/>
          <w:kern w:val="1"/>
          <w:sz w:val="24"/>
        </w:rPr>
        <w:t>内存使用较高，有告警提示。部分</w:t>
      </w:r>
      <w:r w:rsidR="00D30850">
        <w:rPr>
          <w:rFonts w:hint="eastAsia"/>
          <w:kern w:val="1"/>
          <w:sz w:val="24"/>
        </w:rPr>
        <w:t>磁盘的使用率高于</w:t>
      </w:r>
      <w:r w:rsidR="00D30850">
        <w:rPr>
          <w:rFonts w:hint="eastAsia"/>
          <w:kern w:val="1"/>
          <w:sz w:val="24"/>
        </w:rPr>
        <w:t>90%</w:t>
      </w:r>
      <w:r w:rsidR="00D30850">
        <w:rPr>
          <w:rFonts w:hint="eastAsia"/>
          <w:kern w:val="1"/>
          <w:sz w:val="24"/>
        </w:rPr>
        <w:t>，</w:t>
      </w:r>
      <w:r w:rsidR="004152CB">
        <w:rPr>
          <w:rFonts w:hint="eastAsia"/>
          <w:kern w:val="1"/>
          <w:sz w:val="24"/>
        </w:rPr>
        <w:t>有告警提示，</w:t>
      </w:r>
      <w:r w:rsidR="00D30850">
        <w:rPr>
          <w:rFonts w:hint="eastAsia"/>
          <w:kern w:val="1"/>
          <w:sz w:val="24"/>
        </w:rPr>
        <w:t>实际可用空间低于</w:t>
      </w:r>
      <w:r w:rsidR="00D30850">
        <w:rPr>
          <w:rFonts w:hint="eastAsia"/>
          <w:kern w:val="1"/>
          <w:sz w:val="24"/>
        </w:rPr>
        <w:t>20GB</w:t>
      </w:r>
      <w:r w:rsidR="004152CB">
        <w:rPr>
          <w:rFonts w:hint="eastAsia"/>
          <w:kern w:val="1"/>
          <w:sz w:val="24"/>
        </w:rPr>
        <w:t>，</w:t>
      </w:r>
      <w:r>
        <w:rPr>
          <w:kern w:val="1"/>
          <w:sz w:val="24"/>
        </w:rPr>
        <w:t>每台</w:t>
      </w:r>
      <w:proofErr w:type="spellStart"/>
      <w:r>
        <w:rPr>
          <w:kern w:val="1"/>
          <w:sz w:val="24"/>
        </w:rPr>
        <w:t>ESXi</w:t>
      </w:r>
      <w:proofErr w:type="spellEnd"/>
      <w:r>
        <w:rPr>
          <w:kern w:val="1"/>
          <w:sz w:val="24"/>
        </w:rPr>
        <w:t>主机上所部属的虚拟机较多，如果发生故障无法</w:t>
      </w:r>
      <w:r>
        <w:rPr>
          <w:kern w:val="1"/>
          <w:sz w:val="24"/>
        </w:rPr>
        <w:t>(</w:t>
      </w:r>
      <w:r>
        <w:rPr>
          <w:kern w:val="1"/>
          <w:sz w:val="24"/>
        </w:rPr>
        <w:t>自动</w:t>
      </w:r>
      <w:r>
        <w:rPr>
          <w:kern w:val="1"/>
          <w:sz w:val="24"/>
        </w:rPr>
        <w:t>)</w:t>
      </w:r>
      <w:r>
        <w:rPr>
          <w:kern w:val="1"/>
          <w:sz w:val="24"/>
        </w:rPr>
        <w:t>切换，</w:t>
      </w:r>
      <w:r>
        <w:rPr>
          <w:kern w:val="1"/>
          <w:sz w:val="24"/>
        </w:rPr>
        <w:t>(</w:t>
      </w:r>
      <w:r>
        <w:rPr>
          <w:kern w:val="1"/>
          <w:sz w:val="24"/>
        </w:rPr>
        <w:t>手工</w:t>
      </w:r>
      <w:r>
        <w:rPr>
          <w:kern w:val="1"/>
          <w:sz w:val="24"/>
        </w:rPr>
        <w:t>)</w:t>
      </w:r>
      <w:r>
        <w:rPr>
          <w:kern w:val="1"/>
          <w:sz w:val="24"/>
        </w:rPr>
        <w:t>切换后性能无法保证，影响虚拟系统的高可用性</w:t>
      </w:r>
      <w:r w:rsidR="00B656FF">
        <w:rPr>
          <w:rFonts w:hint="eastAsia"/>
          <w:kern w:val="1"/>
          <w:sz w:val="24"/>
        </w:rPr>
        <w:t>。</w:t>
      </w:r>
    </w:p>
    <w:p w14:paraId="6B7960B2" w14:textId="77777777" w:rsidR="00B656FF" w:rsidRPr="00FE6715" w:rsidRDefault="00B656FF" w:rsidP="003D7C57">
      <w:pPr>
        <w:widowControl w:val="0"/>
        <w:tabs>
          <w:tab w:val="left" w:pos="921"/>
        </w:tabs>
        <w:ind w:firstLine="240"/>
        <w:jc w:val="both"/>
        <w:rPr>
          <w:kern w:val="1"/>
          <w:sz w:val="24"/>
        </w:rPr>
      </w:pPr>
    </w:p>
    <w:p w14:paraId="2A7F7437" w14:textId="77777777" w:rsidR="00257713" w:rsidRDefault="00257713" w:rsidP="00F44829">
      <w:pPr>
        <w:pStyle w:val="2"/>
        <w:numPr>
          <w:ilvl w:val="0"/>
          <w:numId w:val="22"/>
        </w:numPr>
      </w:pPr>
      <w:bookmarkStart w:id="625" w:name="__RefHeading__54_81486892"/>
      <w:bookmarkStart w:id="626" w:name="__RefHeading__86_1004794411"/>
      <w:bookmarkStart w:id="627" w:name="_Toc477173361"/>
      <w:bookmarkEnd w:id="625"/>
      <w:bookmarkEnd w:id="626"/>
      <w:r>
        <w:rPr>
          <w:rFonts w:hint="eastAsia"/>
        </w:rPr>
        <w:t>基础架构情况</w:t>
      </w:r>
      <w:bookmarkEnd w:id="627"/>
    </w:p>
    <w:p w14:paraId="769A3D04" w14:textId="77777777" w:rsidR="00257713" w:rsidRPr="00257713" w:rsidRDefault="00257713" w:rsidP="00BE2F46">
      <w:pPr>
        <w:pStyle w:val="10"/>
      </w:pPr>
      <w:r>
        <w:rPr>
          <w:rFonts w:hint="eastAsia"/>
        </w:rPr>
        <w:t>硬件巡检正常；</w:t>
      </w:r>
    </w:p>
    <w:p w14:paraId="1623B6E5" w14:textId="77777777" w:rsidR="00257713" w:rsidRDefault="00257713" w:rsidP="00F44829">
      <w:pPr>
        <w:pStyle w:val="2"/>
        <w:numPr>
          <w:ilvl w:val="0"/>
          <w:numId w:val="22"/>
        </w:numPr>
      </w:pPr>
      <w:bookmarkStart w:id="628" w:name="_Toc477173362"/>
      <w:r>
        <w:rPr>
          <w:rFonts w:hint="eastAsia"/>
        </w:rPr>
        <w:t>其他系统</w:t>
      </w:r>
      <w:bookmarkEnd w:id="628"/>
    </w:p>
    <w:p w14:paraId="732C2D28" w14:textId="77777777" w:rsidR="003648CE" w:rsidRPr="00F44829" w:rsidRDefault="00257713" w:rsidP="00BE2F46">
      <w:pPr>
        <w:pStyle w:val="10"/>
      </w:pPr>
      <w:r>
        <w:rPr>
          <w:rFonts w:hint="eastAsia"/>
        </w:rPr>
        <w:t>其他非关键系统正常；</w:t>
      </w:r>
    </w:p>
    <w:p w14:paraId="00CD39B1" w14:textId="77777777" w:rsidR="003648CE" w:rsidRPr="00257713" w:rsidRDefault="003648CE">
      <w:pPr>
        <w:widowControl w:val="0"/>
        <w:tabs>
          <w:tab w:val="left" w:pos="921"/>
        </w:tabs>
        <w:ind w:firstLine="480"/>
        <w:jc w:val="both"/>
        <w:rPr>
          <w:kern w:val="1"/>
          <w:sz w:val="24"/>
        </w:rPr>
      </w:pPr>
    </w:p>
    <w:p w14:paraId="5C2AECFA" w14:textId="77777777" w:rsidR="003648CE" w:rsidRDefault="003648CE">
      <w:pPr>
        <w:widowControl w:val="0"/>
        <w:tabs>
          <w:tab w:val="left" w:pos="921"/>
        </w:tabs>
        <w:ind w:firstLine="480"/>
        <w:jc w:val="both"/>
        <w:rPr>
          <w:kern w:val="1"/>
          <w:sz w:val="24"/>
        </w:rPr>
      </w:pPr>
    </w:p>
    <w:p w14:paraId="75D21D11" w14:textId="77777777" w:rsidR="00883535" w:rsidRDefault="00883535" w:rsidP="00883535">
      <w:pPr>
        <w:pStyle w:val="1"/>
        <w:numPr>
          <w:ilvl w:val="0"/>
          <w:numId w:val="18"/>
        </w:numPr>
      </w:pPr>
      <w:bookmarkStart w:id="629" w:name="__RefHeading__56_81486892"/>
      <w:bookmarkStart w:id="630" w:name="__RefHeading__88_1004794411"/>
      <w:bookmarkStart w:id="631" w:name="_Toc477173363"/>
      <w:bookmarkEnd w:id="629"/>
      <w:bookmarkEnd w:id="630"/>
      <w:r>
        <w:lastRenderedPageBreak/>
        <w:t>改进建议和计划</w:t>
      </w:r>
      <w:bookmarkEnd w:id="631"/>
    </w:p>
    <w:p w14:paraId="18B21036" w14:textId="77777777" w:rsidR="00883535" w:rsidRDefault="00883535" w:rsidP="00BE2F46">
      <w:pPr>
        <w:pStyle w:val="2"/>
        <w:numPr>
          <w:ilvl w:val="0"/>
          <w:numId w:val="29"/>
        </w:numPr>
      </w:pPr>
      <w:bookmarkStart w:id="632" w:name="_Toc477173364"/>
      <w:r>
        <w:t>运维管理改进建议</w:t>
      </w:r>
      <w:bookmarkEnd w:id="632"/>
    </w:p>
    <w:p w14:paraId="0224A4FD" w14:textId="77777777" w:rsidR="00C52E9E" w:rsidRDefault="00605C9C" w:rsidP="00605C9C">
      <w:pPr>
        <w:widowControl w:val="0"/>
        <w:numPr>
          <w:ilvl w:val="0"/>
          <w:numId w:val="16"/>
        </w:numPr>
        <w:tabs>
          <w:tab w:val="left" w:pos="921"/>
        </w:tabs>
        <w:jc w:val="both"/>
        <w:rPr>
          <w:rFonts w:ascii="宋体" w:hAnsi="宋体" w:cs="宋体"/>
          <w:kern w:val="1"/>
          <w:sz w:val="24"/>
        </w:rPr>
      </w:pPr>
      <w:r>
        <w:rPr>
          <w:rFonts w:ascii="宋体" w:hAnsi="宋体" w:cs="宋体" w:hint="eastAsia"/>
          <w:kern w:val="1"/>
          <w:sz w:val="24"/>
        </w:rPr>
        <w:t>对于存储和备份系统如下情况：</w:t>
      </w:r>
    </w:p>
    <w:p w14:paraId="52DA2852" w14:textId="77777777" w:rsidR="00C52E9E" w:rsidRPr="00C52E9E" w:rsidRDefault="00C52E9E" w:rsidP="00C52E9E">
      <w:pPr>
        <w:widowControl w:val="0"/>
        <w:ind w:left="720" w:firstLine="240"/>
        <w:jc w:val="both"/>
        <w:rPr>
          <w:rFonts w:ascii="宋体" w:hAnsi="宋体" w:cs="宋体"/>
          <w:kern w:val="1"/>
          <w:sz w:val="24"/>
        </w:rPr>
      </w:pPr>
      <w:r w:rsidRPr="00C52E9E">
        <w:rPr>
          <w:rFonts w:ascii="宋体" w:hAnsi="宋体" w:cs="宋体" w:hint="eastAsia"/>
          <w:kern w:val="1"/>
          <w:sz w:val="24"/>
        </w:rPr>
        <w:t>1</w:t>
      </w:r>
      <w:r>
        <w:rPr>
          <w:rFonts w:ascii="宋体" w:hAnsi="宋体" w:cs="宋体" w:hint="eastAsia"/>
          <w:kern w:val="1"/>
          <w:sz w:val="24"/>
        </w:rPr>
        <w:t>．</w:t>
      </w:r>
      <w:r w:rsidRPr="00C52E9E">
        <w:rPr>
          <w:rFonts w:ascii="宋体" w:hAnsi="宋体" w:cs="宋体" w:hint="eastAsia"/>
          <w:kern w:val="1"/>
          <w:sz w:val="24"/>
        </w:rPr>
        <w:t>NBU备份项目实施实时跟进，重要数据库和应用均已采用NBU备份，备份到5230磁带库中并传输到异地灾备，目前备份空间</w:t>
      </w:r>
      <w:r w:rsidR="0064709F">
        <w:rPr>
          <w:rFonts w:ascii="宋体" w:hAnsi="宋体" w:cs="宋体" w:hint="eastAsia"/>
          <w:kern w:val="1"/>
          <w:sz w:val="24"/>
        </w:rPr>
        <w:t>5230使</w:t>
      </w:r>
      <w:r w:rsidR="0064709F">
        <w:rPr>
          <w:rFonts w:ascii="宋体" w:hAnsi="宋体" w:cs="宋体"/>
          <w:kern w:val="1"/>
          <w:sz w:val="24"/>
        </w:rPr>
        <w:t>用</w:t>
      </w:r>
      <w:ins w:id="633" w:author="dell" w:date="2017-03-03T16:54:00Z">
        <w:r w:rsidR="00F86D05">
          <w:rPr>
            <w:rFonts w:ascii="宋体" w:hAnsi="宋体" w:cs="宋体" w:hint="eastAsia"/>
            <w:kern w:val="1"/>
            <w:sz w:val="24"/>
          </w:rPr>
          <w:t>90</w:t>
        </w:r>
      </w:ins>
      <w:del w:id="634" w:author="dell" w:date="2017-03-03T16:54:00Z">
        <w:r w:rsidR="0064709F" w:rsidDel="00F86D05">
          <w:rPr>
            <w:rFonts w:ascii="宋体" w:hAnsi="宋体" w:cs="宋体" w:hint="eastAsia"/>
            <w:kern w:val="1"/>
            <w:sz w:val="24"/>
          </w:rPr>
          <w:delText>86</w:delText>
        </w:r>
      </w:del>
      <w:r w:rsidR="0064709F">
        <w:rPr>
          <w:rFonts w:ascii="宋体" w:hAnsi="宋体" w:cs="宋体"/>
          <w:kern w:val="1"/>
          <w:sz w:val="24"/>
        </w:rPr>
        <w:t>%</w:t>
      </w:r>
      <w:r w:rsidR="0064709F">
        <w:rPr>
          <w:rFonts w:ascii="宋体" w:hAnsi="宋体" w:cs="宋体" w:hint="eastAsia"/>
          <w:kern w:val="1"/>
          <w:sz w:val="24"/>
        </w:rPr>
        <w:t>，异</w:t>
      </w:r>
      <w:r w:rsidR="0064709F">
        <w:rPr>
          <w:rFonts w:ascii="宋体" w:hAnsi="宋体" w:cs="宋体"/>
          <w:kern w:val="1"/>
          <w:sz w:val="24"/>
        </w:rPr>
        <w:t>地</w:t>
      </w:r>
      <w:r w:rsidR="0064709F">
        <w:rPr>
          <w:rFonts w:ascii="宋体" w:hAnsi="宋体" w:cs="宋体" w:hint="eastAsia"/>
          <w:kern w:val="1"/>
          <w:sz w:val="24"/>
        </w:rPr>
        <w:t>使</w:t>
      </w:r>
      <w:r w:rsidR="0064709F">
        <w:rPr>
          <w:rFonts w:ascii="宋体" w:hAnsi="宋体" w:cs="宋体"/>
          <w:kern w:val="1"/>
          <w:sz w:val="24"/>
        </w:rPr>
        <w:t>用</w:t>
      </w:r>
      <w:r w:rsidR="0064709F">
        <w:rPr>
          <w:rFonts w:ascii="宋体" w:hAnsi="宋体" w:cs="宋体" w:hint="eastAsia"/>
          <w:kern w:val="1"/>
          <w:sz w:val="24"/>
        </w:rPr>
        <w:t>74</w:t>
      </w:r>
      <w:r w:rsidR="0064709F">
        <w:rPr>
          <w:rFonts w:ascii="宋体" w:hAnsi="宋体" w:cs="宋体"/>
          <w:kern w:val="1"/>
          <w:sz w:val="24"/>
        </w:rPr>
        <w:t>%</w:t>
      </w:r>
      <w:r w:rsidR="0064709F">
        <w:rPr>
          <w:rFonts w:ascii="宋体" w:hAnsi="宋体" w:cs="宋体" w:hint="eastAsia"/>
          <w:kern w:val="1"/>
          <w:sz w:val="24"/>
        </w:rPr>
        <w:t>，</w:t>
      </w:r>
      <w:r w:rsidR="0064709F" w:rsidRPr="0064709F">
        <w:rPr>
          <w:rFonts w:ascii="宋体" w:hAnsi="宋体" w:cs="宋体" w:hint="eastAsia"/>
          <w:kern w:val="1"/>
          <w:sz w:val="24"/>
        </w:rPr>
        <w:t>需要调整部分备份策略</w:t>
      </w:r>
      <w:r w:rsidRPr="00C52E9E">
        <w:rPr>
          <w:rFonts w:ascii="宋体" w:hAnsi="宋体" w:cs="宋体" w:hint="eastAsia"/>
          <w:kern w:val="1"/>
          <w:sz w:val="24"/>
        </w:rPr>
        <w:t>；</w:t>
      </w:r>
    </w:p>
    <w:p w14:paraId="1649A44A" w14:textId="77777777" w:rsidR="00605C9C" w:rsidRDefault="00C52E9E" w:rsidP="002131F9">
      <w:pPr>
        <w:widowControl w:val="0"/>
        <w:tabs>
          <w:tab w:val="left" w:pos="921"/>
        </w:tabs>
        <w:ind w:left="840"/>
        <w:jc w:val="both"/>
        <w:rPr>
          <w:rFonts w:ascii="宋体" w:hAnsi="宋体" w:cs="宋体"/>
          <w:kern w:val="1"/>
          <w:sz w:val="24"/>
        </w:rPr>
      </w:pPr>
      <w:r>
        <w:rPr>
          <w:rFonts w:ascii="宋体" w:hAnsi="宋体" w:cs="宋体" w:hint="eastAsia"/>
          <w:kern w:val="1"/>
          <w:sz w:val="24"/>
        </w:rPr>
        <w:tab/>
        <w:t>2.</w:t>
      </w:r>
      <w:r w:rsidR="0064709F">
        <w:rPr>
          <w:rFonts w:ascii="宋体" w:hAnsi="宋体" w:cs="宋体" w:hint="eastAsia"/>
          <w:kern w:val="1"/>
          <w:sz w:val="24"/>
        </w:rPr>
        <w:t>OA</w:t>
      </w:r>
      <w:r w:rsidR="0064709F">
        <w:rPr>
          <w:rFonts w:ascii="宋体" w:hAnsi="宋体" w:cs="宋体"/>
          <w:kern w:val="1"/>
          <w:sz w:val="24"/>
        </w:rPr>
        <w:t>附件</w:t>
      </w:r>
      <w:r w:rsidR="0064709F">
        <w:rPr>
          <w:rFonts w:ascii="宋体" w:hAnsi="宋体" w:cs="宋体" w:hint="eastAsia"/>
          <w:kern w:val="1"/>
          <w:sz w:val="24"/>
        </w:rPr>
        <w:t>已</w:t>
      </w:r>
      <w:r w:rsidR="0064709F">
        <w:rPr>
          <w:rFonts w:ascii="宋体" w:hAnsi="宋体" w:cs="宋体"/>
          <w:kern w:val="1"/>
          <w:sz w:val="24"/>
        </w:rPr>
        <w:t>使用</w:t>
      </w:r>
      <w:r w:rsidR="0064709F" w:rsidRPr="0064709F">
        <w:rPr>
          <w:rFonts w:ascii="宋体" w:hAnsi="宋体" w:cs="宋体"/>
          <w:kern w:val="1"/>
          <w:sz w:val="24"/>
        </w:rPr>
        <w:t>9</w:t>
      </w:r>
      <w:ins w:id="635" w:author="dell" w:date="2017-03-03T16:54:00Z">
        <w:r w:rsidR="00F86D05">
          <w:rPr>
            <w:rFonts w:ascii="宋体" w:hAnsi="宋体" w:cs="宋体" w:hint="eastAsia"/>
            <w:kern w:val="1"/>
            <w:sz w:val="24"/>
          </w:rPr>
          <w:t>2</w:t>
        </w:r>
      </w:ins>
      <w:del w:id="636" w:author="dell" w:date="2017-03-03T16:54:00Z">
        <w:r w:rsidR="0064709F" w:rsidRPr="0064709F" w:rsidDel="00F86D05">
          <w:rPr>
            <w:rFonts w:ascii="宋体" w:hAnsi="宋体" w:cs="宋体"/>
            <w:kern w:val="1"/>
            <w:sz w:val="24"/>
          </w:rPr>
          <w:delText>0</w:delText>
        </w:r>
      </w:del>
      <w:r w:rsidR="0064709F" w:rsidRPr="0064709F">
        <w:rPr>
          <w:rFonts w:ascii="宋体" w:hAnsi="宋体" w:cs="宋体"/>
          <w:kern w:val="1"/>
          <w:sz w:val="24"/>
        </w:rPr>
        <w:t>%</w:t>
      </w:r>
      <w:r w:rsidR="0064709F">
        <w:rPr>
          <w:rFonts w:ascii="宋体" w:hAnsi="宋体" w:cs="宋体" w:hint="eastAsia"/>
          <w:kern w:val="1"/>
          <w:sz w:val="24"/>
        </w:rPr>
        <w:t>，</w:t>
      </w:r>
      <w:r w:rsidR="0064709F">
        <w:rPr>
          <w:rFonts w:ascii="宋体" w:hAnsi="宋体" w:cs="宋体"/>
          <w:kern w:val="1"/>
          <w:sz w:val="24"/>
        </w:rPr>
        <w:t>需要</w:t>
      </w:r>
      <w:r w:rsidR="0064709F">
        <w:rPr>
          <w:rFonts w:ascii="宋体" w:hAnsi="宋体" w:cs="宋体" w:hint="eastAsia"/>
          <w:kern w:val="1"/>
          <w:sz w:val="24"/>
        </w:rPr>
        <w:t>EMC</w:t>
      </w:r>
      <w:r w:rsidR="0064709F">
        <w:rPr>
          <w:rFonts w:ascii="宋体" w:hAnsi="宋体" w:cs="宋体"/>
          <w:kern w:val="1"/>
          <w:sz w:val="24"/>
        </w:rPr>
        <w:t>增加空</w:t>
      </w:r>
      <w:r w:rsidR="0064709F">
        <w:rPr>
          <w:rFonts w:ascii="宋体" w:hAnsi="宋体" w:cs="宋体" w:hint="eastAsia"/>
          <w:kern w:val="1"/>
          <w:sz w:val="24"/>
        </w:rPr>
        <w:t>间</w:t>
      </w:r>
      <w:r w:rsidRPr="00C52E9E">
        <w:rPr>
          <w:rFonts w:ascii="宋体" w:hAnsi="宋体" w:cs="宋体" w:hint="eastAsia"/>
          <w:kern w:val="1"/>
          <w:sz w:val="24"/>
        </w:rPr>
        <w:t>；</w:t>
      </w:r>
    </w:p>
    <w:p w14:paraId="223074D7" w14:textId="77777777" w:rsidR="00605C9C" w:rsidRDefault="00605C9C" w:rsidP="00605C9C">
      <w:pPr>
        <w:widowControl w:val="0"/>
        <w:numPr>
          <w:ilvl w:val="0"/>
          <w:numId w:val="16"/>
        </w:numPr>
        <w:tabs>
          <w:tab w:val="left" w:pos="921"/>
        </w:tabs>
        <w:jc w:val="both"/>
        <w:rPr>
          <w:rFonts w:ascii="宋体" w:hAnsi="宋体" w:cs="宋体"/>
          <w:kern w:val="1"/>
          <w:sz w:val="24"/>
        </w:rPr>
      </w:pPr>
      <w:r>
        <w:rPr>
          <w:rFonts w:ascii="宋体" w:hAnsi="宋体" w:cs="宋体"/>
          <w:kern w:val="1"/>
          <w:sz w:val="24"/>
        </w:rPr>
        <w:t>本月将逐步完善服务器的网管监控系统，可以提供报警和性能数据。</w:t>
      </w:r>
    </w:p>
    <w:p w14:paraId="37FF1A4C" w14:textId="77777777" w:rsidR="00DB4170" w:rsidRDefault="00DB4170" w:rsidP="00087FDC">
      <w:pPr>
        <w:widowControl w:val="0"/>
        <w:tabs>
          <w:tab w:val="left" w:pos="921"/>
        </w:tabs>
        <w:ind w:left="840"/>
        <w:jc w:val="both"/>
        <w:rPr>
          <w:rFonts w:ascii="宋体" w:hAnsi="宋体" w:cs="宋体"/>
          <w:kern w:val="1"/>
          <w:sz w:val="24"/>
        </w:rPr>
      </w:pPr>
    </w:p>
    <w:p w14:paraId="50A0A64E" w14:textId="77777777" w:rsidR="004B41D5" w:rsidRPr="00F44829" w:rsidRDefault="004B41D5" w:rsidP="004B41D5">
      <w:pPr>
        <w:pStyle w:val="2"/>
        <w:numPr>
          <w:ilvl w:val="0"/>
          <w:numId w:val="29"/>
        </w:numPr>
      </w:pPr>
      <w:bookmarkStart w:id="637" w:name="_Toc416679449"/>
      <w:bookmarkStart w:id="638" w:name="_Toc477173365"/>
      <w:r>
        <w:t>系统性能改进建议</w:t>
      </w:r>
      <w:bookmarkEnd w:id="637"/>
      <w:bookmarkEnd w:id="638"/>
    </w:p>
    <w:p w14:paraId="3E18F03A" w14:textId="77777777" w:rsidR="004B41D5" w:rsidRDefault="004B41D5" w:rsidP="004B41D5">
      <w:pPr>
        <w:widowControl w:val="0"/>
        <w:numPr>
          <w:ilvl w:val="0"/>
          <w:numId w:val="14"/>
        </w:numPr>
        <w:tabs>
          <w:tab w:val="left" w:pos="921"/>
        </w:tabs>
        <w:jc w:val="both"/>
        <w:rPr>
          <w:rFonts w:ascii="宋体" w:hAnsi="宋体" w:cs="宋体"/>
          <w:kern w:val="1"/>
          <w:sz w:val="24"/>
        </w:rPr>
      </w:pPr>
      <w:r>
        <w:rPr>
          <w:rFonts w:ascii="宋体" w:hAnsi="宋体" w:cs="宋体"/>
          <w:kern w:val="1"/>
          <w:sz w:val="24"/>
        </w:rPr>
        <w:t>目前虚拟机环境的</w:t>
      </w:r>
      <w:r>
        <w:rPr>
          <w:rFonts w:ascii="宋体" w:hAnsi="宋体" w:cs="宋体" w:hint="eastAsia"/>
          <w:kern w:val="1"/>
          <w:sz w:val="24"/>
        </w:rPr>
        <w:t>磁盘和内存</w:t>
      </w:r>
      <w:r>
        <w:rPr>
          <w:rFonts w:ascii="宋体" w:hAnsi="宋体" w:cs="宋体"/>
          <w:kern w:val="1"/>
          <w:sz w:val="24"/>
        </w:rPr>
        <w:t>性能使用率较高，需要根据实际情况，调整架构提高系统的高可用性；</w:t>
      </w:r>
      <w:r>
        <w:rPr>
          <w:rFonts w:ascii="宋体" w:hAnsi="宋体" w:cs="宋体" w:hint="eastAsia"/>
          <w:kern w:val="1"/>
          <w:sz w:val="24"/>
        </w:rPr>
        <w:t>或者回收分配资源较高/但未使用的虚拟机资源。</w:t>
      </w:r>
    </w:p>
    <w:p w14:paraId="5DC4BE81" w14:textId="77777777" w:rsidR="00883535" w:rsidRDefault="00705F6A" w:rsidP="00760AE7">
      <w:pPr>
        <w:rPr>
          <w:ins w:id="639" w:author="dell" w:date="2017-03-03T16:55:00Z"/>
        </w:rPr>
      </w:pPr>
      <w:r>
        <w:rPr>
          <w:rFonts w:hint="eastAsia"/>
        </w:rPr>
        <w:t xml:space="preserve">        </w:t>
      </w:r>
      <w:bookmarkStart w:id="640" w:name="__RefHeading__58_81486892"/>
      <w:bookmarkStart w:id="641" w:name="__RefHeading__90_1004794411"/>
      <w:bookmarkStart w:id="642" w:name="__RefHeading__60_81486892"/>
      <w:bookmarkStart w:id="643" w:name="__RefHeading__92_1004794411"/>
      <w:bookmarkStart w:id="644" w:name="__RefHeading__94_1004794411"/>
      <w:bookmarkStart w:id="645" w:name="__RefHeading__62_81486892"/>
      <w:bookmarkStart w:id="646" w:name="__RefHeading__64_81486892"/>
      <w:bookmarkStart w:id="647" w:name="__RefHeading__96_1004794411"/>
      <w:bookmarkStart w:id="648" w:name="__RefHeading__66_81486892"/>
      <w:bookmarkStart w:id="649" w:name="__RefHeading__98_1004794411"/>
      <w:bookmarkStart w:id="650" w:name="__RefHeading__68_81486892"/>
      <w:bookmarkStart w:id="651" w:name="__RefHeading__100_1004794411"/>
      <w:bookmarkStart w:id="652" w:name="__RefHeading__70_81486892"/>
      <w:bookmarkStart w:id="653" w:name="__RefHeading__102_1004794411"/>
      <w:bookmarkStart w:id="654" w:name="__RefHeading__104_1004794411"/>
      <w:bookmarkStart w:id="655" w:name="__RefHeading__72_81486892"/>
      <w:bookmarkStart w:id="656" w:name="__RefHeading__74_81486892"/>
      <w:bookmarkStart w:id="657" w:name="__RefHeading__106_1004794411"/>
      <w:bookmarkStart w:id="658" w:name="__RefHeading__76_81486892"/>
      <w:bookmarkStart w:id="659" w:name="__RefHeading__108_1004794411"/>
      <w:bookmarkStart w:id="660" w:name="__RefHeading__78_81486892"/>
      <w:bookmarkStart w:id="661" w:name="__RefHeading__110_1004794411"/>
      <w:bookmarkStart w:id="662" w:name="_PictureBullets"/>
      <w:bookmarkEnd w:id="132"/>
      <w:bookmarkEnd w:id="134"/>
      <w:bookmarkEnd w:id="135"/>
      <w:bookmarkEnd w:id="137"/>
      <w:bookmarkEnd w:id="138"/>
      <w:bookmarkEnd w:id="140"/>
      <w:bookmarkEnd w:id="141"/>
      <w:bookmarkEnd w:id="162"/>
      <w:bookmarkEnd w:id="163"/>
      <w:bookmarkEnd w:id="165"/>
      <w:bookmarkEnd w:id="166"/>
      <w:bookmarkEnd w:id="174"/>
      <w:bookmarkEnd w:id="175"/>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ins w:id="663" w:author="dell" w:date="2017-03-03T16:55:00Z">
        <w:r w:rsidR="00F86D05">
          <w:rPr>
            <w:rFonts w:hint="eastAsia"/>
          </w:rPr>
          <w:t>2</w:t>
        </w:r>
        <w:r w:rsidR="00F86D05">
          <w:rPr>
            <w:rFonts w:hint="eastAsia"/>
          </w:rPr>
          <w:t>．</w:t>
        </w:r>
      </w:ins>
      <w:del w:id="664" w:author="dell" w:date="2017-03-03T16:55:00Z">
        <w:r w:rsidR="00F86D05" w:rsidRPr="00760AE7" w:rsidDel="00F86D05">
          <w:rPr>
            <w:rFonts w:ascii="宋体" w:hAnsi="宋体" w:cs="宋体" w:hint="eastAsia"/>
            <w:kern w:val="1"/>
            <w:sz w:val="24"/>
          </w:rPr>
          <w:delText>3</w:delText>
        </w:r>
        <w:r w:rsidDel="00F86D05">
          <w:delText>.</w:delText>
        </w:r>
      </w:del>
      <w:r>
        <w:t xml:space="preserve"> </w:t>
      </w:r>
      <w:del w:id="665" w:author="dell" w:date="2017-03-03T16:56:00Z">
        <w:r w:rsidDel="00F86D05">
          <w:delText xml:space="preserve">  </w:delText>
        </w:r>
      </w:del>
      <w:r w:rsidR="00147A95">
        <w:rPr>
          <w:rFonts w:hint="eastAsia"/>
        </w:rPr>
        <w:t>有</w:t>
      </w:r>
      <w:ins w:id="666" w:author="dell" w:date="2017-03-03T16:55:00Z">
        <w:r w:rsidR="00F86D05" w:rsidRPr="00F86D05">
          <w:t>IBM\DELL</w:t>
        </w:r>
      </w:ins>
      <w:del w:id="667" w:author="dell" w:date="2017-03-03T16:55:00Z">
        <w:r w:rsidR="000F6723" w:rsidDel="00F86D05">
          <w:rPr>
            <w:rFonts w:hint="eastAsia"/>
          </w:rPr>
          <w:delText>IBM</w:delText>
        </w:r>
      </w:del>
      <w:r w:rsidR="000F6723">
        <w:t>服务</w:t>
      </w:r>
      <w:r w:rsidR="008F4ECE">
        <w:rPr>
          <w:rFonts w:hint="eastAsia"/>
        </w:rPr>
        <w:t>器</w:t>
      </w:r>
      <w:r w:rsidRPr="00760AE7">
        <w:rPr>
          <w:rFonts w:ascii="宋体" w:hAnsi="宋体" w:cs="宋体" w:hint="eastAsia"/>
          <w:kern w:val="1"/>
          <w:sz w:val="24"/>
        </w:rPr>
        <w:t>硬件续保</w:t>
      </w:r>
      <w:r>
        <w:rPr>
          <w:rFonts w:hint="eastAsia"/>
        </w:rPr>
        <w:t>。</w:t>
      </w:r>
    </w:p>
    <w:p w14:paraId="5FCD481B" w14:textId="77777777" w:rsidR="00F86D05" w:rsidRPr="00883535" w:rsidRDefault="00F86D05" w:rsidP="00760AE7">
      <w:ins w:id="668" w:author="dell" w:date="2017-03-03T16:55:00Z">
        <w:r>
          <w:rPr>
            <w:rFonts w:hint="eastAsia"/>
          </w:rPr>
          <w:t xml:space="preserve">        3</w:t>
        </w:r>
      </w:ins>
      <w:ins w:id="669" w:author="dell" w:date="2017-03-03T16:56:00Z">
        <w:r>
          <w:t xml:space="preserve">.   </w:t>
        </w:r>
        <w:r w:rsidRPr="00F86D05">
          <w:rPr>
            <w:rFonts w:hint="eastAsia"/>
          </w:rPr>
          <w:t>NBU</w:t>
        </w:r>
        <w:r w:rsidRPr="00F86D05">
          <w:rPr>
            <w:rFonts w:hint="eastAsia"/>
          </w:rPr>
          <w:t>服务续保</w:t>
        </w:r>
        <w:r>
          <w:rPr>
            <w:rFonts w:hint="eastAsia"/>
          </w:rPr>
          <w:t>。</w:t>
        </w:r>
      </w:ins>
    </w:p>
    <w:sectPr w:rsidR="00F86D05" w:rsidRPr="00883535" w:rsidSect="00E13C95">
      <w:type w:val="continuous"/>
      <w:pgSz w:w="12240" w:h="15840"/>
      <w:pgMar w:top="1418" w:right="1325" w:bottom="1418" w:left="1134" w:header="340" w:footer="567"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12196" w14:textId="77777777" w:rsidR="00320AD5" w:rsidRDefault="00320AD5">
      <w:pPr>
        <w:spacing w:line="240" w:lineRule="auto"/>
      </w:pPr>
      <w:r>
        <w:separator/>
      </w:r>
    </w:p>
  </w:endnote>
  <w:endnote w:type="continuationSeparator" w:id="0">
    <w:p w14:paraId="449AE922" w14:textId="77777777" w:rsidR="00320AD5" w:rsidRDefault="00320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MS Mincho"/>
    <w:panose1 w:val="00000000000000000000"/>
    <w:charset w:val="4D"/>
    <w:family w:val="roman"/>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仿宋_GB2312">
    <w:charset w:val="86"/>
    <w:family w:val="modern"/>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华文中宋">
    <w:charset w:val="86"/>
    <w:family w:val="auto"/>
    <w:pitch w:val="variable"/>
    <w:sig w:usb0="00000287" w:usb1="080F0000" w:usb2="00000010" w:usb3="00000000" w:csb0="0004009F" w:csb1="00000000"/>
  </w:font>
  <w:font w:name="Droid Sans Devanagari">
    <w:altName w:val="Arial"/>
    <w:charset w:val="01"/>
    <w:family w:val="swiss"/>
    <w:pitch w:val="default"/>
  </w:font>
  <w:font w:name="黑体">
    <w:charset w:val="88"/>
    <w:family w:val="auto"/>
    <w:pitch w:val="variable"/>
    <w:sig w:usb0="800002BF" w:usb1="38CF7CFA" w:usb2="00000016" w:usb3="00000000" w:csb0="0014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Microsoft Sans Serif">
    <w:panose1 w:val="020B0604020202020204"/>
    <w:charset w:val="00"/>
    <w:family w:val="auto"/>
    <w:pitch w:val="variable"/>
    <w:sig w:usb0="E1002AFF" w:usb1="C0000002" w:usb2="00000008" w:usb3="00000000" w:csb0="000101FF" w:csb1="00000000"/>
  </w:font>
  <w:font w:name="Calibri">
    <w:panose1 w:val="020F0502020204030204"/>
    <w:charset w:val="00"/>
    <w:family w:val="auto"/>
    <w:pitch w:val="variable"/>
    <w:sig w:usb0="E00002FF" w:usb1="4000ACFF" w:usb2="00000001" w:usb3="00000000" w:csb0="0000019F" w:csb1="00000000"/>
  </w:font>
  <w:font w:name="AAACE P+ Helvetica Neue">
    <w:altName w:val="方正舒体"/>
    <w:charset w:val="86"/>
    <w:family w:val="swiss"/>
    <w:pitch w:val="default"/>
  </w:font>
  <w:font w:name="Futura Bk">
    <w:altName w:val="Futura"/>
    <w:charset w:val="00"/>
    <w:family w:val="auto"/>
    <w:pitch w:val="variable"/>
    <w:sig w:usb0="80000067" w:usb1="00000000" w:usb2="00000000" w:usb3="00000000" w:csb0="000001FB" w:csb1="00000000"/>
  </w:font>
  <w:font w:name="Futura Hv">
    <w:altName w:val="Futura"/>
    <w:charset w:val="00"/>
    <w:family w:val="auto"/>
    <w:pitch w:val="variable"/>
    <w:sig w:usb0="80000067" w:usb1="00000000" w:usb2="00000000" w:usb3="00000000" w:csb0="000001FB" w:csb1="00000000"/>
  </w:font>
  <w:font w:name="PMingLiU">
    <w:panose1 w:val="02020500000000000000"/>
    <w:charset w:val="88"/>
    <w:family w:val="auto"/>
    <w:pitch w:val="variable"/>
    <w:sig w:usb0="A00002FF" w:usb1="28CFFCFA" w:usb2="00000016" w:usb3="00000000" w:csb0="0010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E19CA" w14:textId="77777777" w:rsidR="00CB483E" w:rsidRDefault="00CB483E">
    <w:pPr>
      <w:pStyle w:val="ab"/>
    </w:pPr>
    <w:r>
      <w:rPr>
        <w:rFonts w:ascii="宋体" w:hAnsi="宋体" w:cs="宋体"/>
      </w:rPr>
      <w:t>“</w:t>
    </w:r>
    <w:r>
      <w:t>聚安星</w:t>
    </w:r>
    <w:r>
      <w:rPr>
        <w:rFonts w:eastAsia="Arial"/>
      </w:rPr>
      <w:t>™”</w:t>
    </w:r>
    <w:r>
      <w:t>服务月报</w:t>
    </w:r>
    <w:r>
      <w:rPr>
        <w:rFonts w:eastAsia="Arial"/>
      </w:rPr>
      <w:t xml:space="preserve"> </w:t>
    </w:r>
    <w:r>
      <w:rPr>
        <w:rFonts w:ascii="宋体" w:hAnsi="宋体" w:cs="宋体"/>
      </w:rPr>
      <w:t>(模板代码:SIT1310D)</w:t>
    </w:r>
    <w:r>
      <w:rPr>
        <w:color w:val="808080"/>
      </w:rPr>
      <w:t xml:space="preserve">       </w:t>
    </w:r>
    <w:r>
      <w:rPr>
        <w:color w:val="808080"/>
      </w:rPr>
      <w:tab/>
    </w:r>
    <w:r>
      <w:rPr>
        <w:color w:val="808080"/>
      </w:rPr>
      <w:tab/>
      <w:t xml:space="preserve">  Page </w:t>
    </w:r>
    <w:r>
      <w:rPr>
        <w:color w:val="808080"/>
      </w:rPr>
      <w:fldChar w:fldCharType="begin"/>
    </w:r>
    <w:r>
      <w:rPr>
        <w:color w:val="808080"/>
      </w:rPr>
      <w:instrText xml:space="preserve"> PAGE </w:instrText>
    </w:r>
    <w:r>
      <w:rPr>
        <w:color w:val="808080"/>
      </w:rPr>
      <w:fldChar w:fldCharType="separate"/>
    </w:r>
    <w:r w:rsidR="000B6090">
      <w:rPr>
        <w:noProof/>
        <w:color w:val="808080"/>
      </w:rPr>
      <w:t>1</w:t>
    </w:r>
    <w:r>
      <w:rPr>
        <w:color w:val="808080"/>
      </w:rPr>
      <w:fldChar w:fldCharType="end"/>
    </w:r>
    <w:r>
      <w:rPr>
        <w:color w:val="808080"/>
      </w:rPr>
      <w:t xml:space="preserve"> of </w:t>
    </w:r>
    <w:r>
      <w:rPr>
        <w:color w:val="808080"/>
      </w:rPr>
      <w:fldChar w:fldCharType="begin"/>
    </w:r>
    <w:r>
      <w:rPr>
        <w:color w:val="808080"/>
      </w:rPr>
      <w:instrText xml:space="preserve"> NUMPAGES \*Arabic </w:instrText>
    </w:r>
    <w:r>
      <w:rPr>
        <w:color w:val="808080"/>
      </w:rPr>
      <w:fldChar w:fldCharType="separate"/>
    </w:r>
    <w:r w:rsidR="000B6090">
      <w:rPr>
        <w:noProof/>
        <w:color w:val="808080"/>
      </w:rPr>
      <w:t>8</w:t>
    </w:r>
    <w:r>
      <w:rPr>
        <w:color w:val="80808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68288" w14:textId="77777777" w:rsidR="00CB483E" w:rsidRDefault="00CB483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3C8F1" w14:textId="77777777" w:rsidR="00CB483E" w:rsidRDefault="00CB483E">
    <w:pPr>
      <w:pStyle w:val="ab"/>
    </w:pPr>
    <w:r>
      <w:rPr>
        <w:rFonts w:ascii="宋体" w:hAnsi="宋体" w:cs="宋体"/>
      </w:rPr>
      <w:t>“</w:t>
    </w:r>
    <w:r>
      <w:t>聚安星</w:t>
    </w:r>
    <w:r>
      <w:rPr>
        <w:rFonts w:eastAsia="Arial"/>
      </w:rPr>
      <w:t>™”</w:t>
    </w:r>
    <w:r>
      <w:t>服务月报</w:t>
    </w:r>
    <w:r>
      <w:rPr>
        <w:rFonts w:eastAsia="Arial"/>
      </w:rPr>
      <w:t xml:space="preserve"> </w:t>
    </w:r>
    <w:r>
      <w:rPr>
        <w:rFonts w:ascii="宋体" w:hAnsi="宋体" w:cs="宋体"/>
      </w:rPr>
      <w:t>(模板代码:SIT1310D)</w:t>
    </w:r>
    <w:r>
      <w:rPr>
        <w:color w:val="808080"/>
      </w:rPr>
      <w:t xml:space="preserve">       </w:t>
    </w:r>
    <w:r>
      <w:rPr>
        <w:color w:val="808080"/>
      </w:rPr>
      <w:tab/>
    </w:r>
    <w:r>
      <w:rPr>
        <w:color w:val="808080"/>
      </w:rPr>
      <w:tab/>
      <w:t xml:space="preserve">  Page </w:t>
    </w:r>
    <w:r>
      <w:rPr>
        <w:color w:val="808080"/>
      </w:rPr>
      <w:fldChar w:fldCharType="begin"/>
    </w:r>
    <w:r>
      <w:rPr>
        <w:color w:val="808080"/>
      </w:rPr>
      <w:instrText xml:space="preserve"> PAGE </w:instrText>
    </w:r>
    <w:r>
      <w:rPr>
        <w:color w:val="808080"/>
      </w:rPr>
      <w:fldChar w:fldCharType="separate"/>
    </w:r>
    <w:r w:rsidR="000B6090">
      <w:rPr>
        <w:noProof/>
        <w:color w:val="808080"/>
      </w:rPr>
      <w:t>14</w:t>
    </w:r>
    <w:r>
      <w:rPr>
        <w:color w:val="808080"/>
      </w:rPr>
      <w:fldChar w:fldCharType="end"/>
    </w:r>
    <w:r>
      <w:rPr>
        <w:color w:val="808080"/>
      </w:rPr>
      <w:t xml:space="preserve"> of </w:t>
    </w:r>
    <w:r>
      <w:rPr>
        <w:color w:val="808080"/>
      </w:rPr>
      <w:fldChar w:fldCharType="begin"/>
    </w:r>
    <w:r>
      <w:rPr>
        <w:color w:val="808080"/>
      </w:rPr>
      <w:instrText xml:space="preserve"> NUMPAGES \*Arabic </w:instrText>
    </w:r>
    <w:r>
      <w:rPr>
        <w:color w:val="808080"/>
      </w:rPr>
      <w:fldChar w:fldCharType="separate"/>
    </w:r>
    <w:r w:rsidR="000B6090">
      <w:rPr>
        <w:noProof/>
        <w:color w:val="808080"/>
      </w:rPr>
      <w:t>19</w:t>
    </w:r>
    <w:r>
      <w:rPr>
        <w:color w:val="808080"/>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88CB4" w14:textId="77777777" w:rsidR="00CB483E" w:rsidRDefault="00CB483E">
    <w:pPr>
      <w:pStyle w:val="ab"/>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AEBCA" w14:textId="77777777" w:rsidR="00320AD5" w:rsidRDefault="00320AD5">
      <w:pPr>
        <w:spacing w:line="240" w:lineRule="auto"/>
      </w:pPr>
      <w:r>
        <w:separator/>
      </w:r>
    </w:p>
  </w:footnote>
  <w:footnote w:type="continuationSeparator" w:id="0">
    <w:p w14:paraId="5189C833" w14:textId="77777777" w:rsidR="00320AD5" w:rsidRDefault="00320AD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FC546" w14:textId="77777777" w:rsidR="00CB483E" w:rsidRDefault="00CB483E">
    <w:pPr>
      <w:spacing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7DAEF" w14:textId="77777777" w:rsidR="00CB483E" w:rsidRDefault="00CB483E"/>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A059A" w14:textId="493F89BF" w:rsidR="00CB483E" w:rsidRDefault="00CB483E">
    <w:pPr>
      <w:pStyle w:val="aa"/>
      <w:pBdr>
        <w:bottom w:val="single" w:sz="4" w:space="1" w:color="000000"/>
      </w:pBdr>
      <w:jc w:val="both"/>
    </w:pPr>
    <w:r w:rsidRPr="00D72E24">
      <w:rPr>
        <w:noProof/>
      </w:rPr>
      <w:drawing>
        <wp:inline distT="0" distB="0" distL="0" distR="0" wp14:anchorId="7CEC1785" wp14:editId="19BB808E">
          <wp:extent cx="1589405" cy="307340"/>
          <wp:effectExtent l="0" t="0" r="0" b="0"/>
          <wp:docPr id="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
                    <a:alphaModFix amt="0"/>
                    <a:extLst>
                      <a:ext uri="{28A0092B-C50C-407E-A947-70E740481C1C}">
                        <a14:useLocalDpi xmlns:a14="http://schemas.microsoft.com/office/drawing/2010/main" val="0"/>
                      </a:ext>
                    </a:extLst>
                  </a:blip>
                  <a:srcRect/>
                  <a:stretch>
                    <a:fillRect/>
                  </a:stretch>
                </pic:blipFill>
                <pic:spPr bwMode="auto">
                  <a:xfrm>
                    <a:off x="0" y="0"/>
                    <a:ext cx="1589405" cy="307340"/>
                  </a:xfrm>
                  <a:prstGeom prst="rect">
                    <a:avLst/>
                  </a:prstGeom>
                  <a:solidFill>
                    <a:srgbClr val="FFFFFF">
                      <a:alpha val="0"/>
                    </a:srgbClr>
                  </a:solidFill>
                  <a:ln>
                    <a:noFill/>
                  </a:ln>
                </pic:spPr>
              </pic:pic>
            </a:graphicData>
          </a:graphic>
        </wp:inline>
      </w:drawing>
    </w:r>
    <w:r>
      <w:rPr>
        <w:rFonts w:eastAsia="Arial"/>
      </w:rPr>
      <w:t xml:space="preserve">                         </w:t>
    </w:r>
    <w:r>
      <w:tab/>
    </w:r>
    <w:r>
      <w:tab/>
      <w:t xml:space="preserve">                                           </w:t>
    </w:r>
    <w:r w:rsidRPr="00D72E24">
      <w:rPr>
        <w:noProof/>
      </w:rPr>
      <w:drawing>
        <wp:inline distT="0" distB="0" distL="0" distR="0" wp14:anchorId="084F4FD1" wp14:editId="6AD6D27A">
          <wp:extent cx="1640840" cy="367665"/>
          <wp:effectExtent l="0" t="0" r="0" b="0"/>
          <wp:docPr id="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
                    <a:alphaModFix amt="0"/>
                    <a:extLst>
                      <a:ext uri="{28A0092B-C50C-407E-A947-70E740481C1C}">
                        <a14:useLocalDpi xmlns:a14="http://schemas.microsoft.com/office/drawing/2010/main" val="0"/>
                      </a:ext>
                    </a:extLst>
                  </a:blip>
                  <a:srcRect/>
                  <a:stretch>
                    <a:fillRect/>
                  </a:stretch>
                </pic:blipFill>
                <pic:spPr bwMode="auto">
                  <a:xfrm>
                    <a:off x="0" y="0"/>
                    <a:ext cx="1640840" cy="367665"/>
                  </a:xfrm>
                  <a:prstGeom prst="rect">
                    <a:avLst/>
                  </a:prstGeom>
                  <a:solidFill>
                    <a:srgbClr val="FFFFFF">
                      <a:alpha val="0"/>
                    </a:srgbClr>
                  </a:solidFill>
                  <a:ln>
                    <a:noFill/>
                  </a:ln>
                </pic:spPr>
              </pic:pic>
            </a:graphicData>
          </a:graphic>
        </wp:inline>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296B95" w14:textId="77777777" w:rsidR="00CB483E" w:rsidRDefault="00CB483E">
    <w:pPr>
      <w:pStyle w:val="aa"/>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51A702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Arial" w:eastAsia="宋体" w:hAnsi="Arial" w:cs="Arial"/>
        <w:b/>
        <w:i w:val="0"/>
        <w:sz w:val="28"/>
        <w:szCs w:val="28"/>
      </w:rPr>
    </w:lvl>
    <w:lvl w:ilvl="2">
      <w:start w:val="1"/>
      <w:numFmt w:val="decimal"/>
      <w:lvlText w:val="%1.%2.%3"/>
      <w:lvlJc w:val="left"/>
      <w:pPr>
        <w:tabs>
          <w:tab w:val="num" w:pos="720"/>
        </w:tabs>
        <w:ind w:left="720" w:hanging="720"/>
      </w:pPr>
      <w:rPr>
        <w:b/>
        <w:i w:val="0"/>
        <w:sz w:val="28"/>
      </w:rPr>
    </w:lvl>
    <w:lvl w:ilvl="3">
      <w:start w:val="1"/>
      <w:numFmt w:val="decimal"/>
      <w:lvlText w:val="%1.%2.%3.%4"/>
      <w:lvlJc w:val="left"/>
      <w:pPr>
        <w:tabs>
          <w:tab w:val="num" w:pos="864"/>
        </w:tabs>
        <w:ind w:left="864" w:hanging="864"/>
      </w:pPr>
      <w:rPr>
        <w:rFonts w:ascii="Arial" w:eastAsia="宋体" w:hAnsi="Arial" w:cs="Arial"/>
        <w:b/>
        <w:i w:val="0"/>
        <w:sz w:val="21"/>
        <w:szCs w:val="21"/>
      </w:rPr>
    </w:lvl>
    <w:lvl w:ilvl="4">
      <w:start w:val="1"/>
      <w:numFmt w:val="decimal"/>
      <w:lvlText w:val="%1.%2.%3.%4.%5"/>
      <w:lvlJc w:val="left"/>
      <w:pPr>
        <w:tabs>
          <w:tab w:val="num" w:pos="1008"/>
        </w:tabs>
        <w:ind w:left="1008" w:hanging="1008"/>
      </w:pPr>
      <w:rPr>
        <w:b/>
        <w:i w:val="0"/>
        <w:sz w:val="21"/>
      </w:rPr>
    </w:lvl>
    <w:lvl w:ilvl="5">
      <w:start w:val="1"/>
      <w:numFmt w:val="decimal"/>
      <w:lvlText w:val="%1.%2.%3.%4.%5.%6"/>
      <w:lvlJc w:val="left"/>
      <w:pPr>
        <w:tabs>
          <w:tab w:val="num" w:pos="1152"/>
        </w:tabs>
        <w:ind w:left="1152" w:hanging="1152"/>
      </w:pPr>
      <w:rPr>
        <w:b/>
        <w:i w:val="0"/>
        <w:sz w:val="21"/>
      </w:rPr>
    </w:lvl>
    <w:lvl w:ilvl="6">
      <w:start w:val="1"/>
      <w:numFmt w:val="decimal"/>
      <w:lvlText w:val="%1.%2.%3.%4.%5.%6.%7"/>
      <w:lvlJc w:val="left"/>
      <w:pPr>
        <w:tabs>
          <w:tab w:val="num" w:pos="1296"/>
        </w:tabs>
        <w:ind w:left="1296" w:hanging="1296"/>
      </w:pPr>
      <w:rPr>
        <w:b w:val="0"/>
        <w:i w:val="0"/>
        <w:sz w:val="21"/>
      </w:rPr>
    </w:lvl>
    <w:lvl w:ilvl="7">
      <w:start w:val="1"/>
      <w:numFmt w:val="decimal"/>
      <w:lvlText w:val="%1.%2.%3.%4.%5.%6.%7.%8"/>
      <w:lvlJc w:val="left"/>
      <w:pPr>
        <w:tabs>
          <w:tab w:val="num" w:pos="1440"/>
        </w:tabs>
        <w:ind w:left="1440" w:hanging="1440"/>
      </w:pPr>
      <w:rPr>
        <w:b w:val="0"/>
        <w:i w:val="0"/>
        <w:sz w:val="21"/>
      </w:rPr>
    </w:lvl>
    <w:lvl w:ilvl="8">
      <w:start w:val="1"/>
      <w:numFmt w:val="decimal"/>
      <w:lvlText w:val="%1.%2.%3.%4.%5.%6.%7.%8.%9"/>
      <w:lvlJc w:val="left"/>
      <w:pPr>
        <w:tabs>
          <w:tab w:val="num" w:pos="1584"/>
        </w:tabs>
        <w:ind w:left="1584" w:hanging="1584"/>
      </w:pPr>
      <w:rPr>
        <w:b w:val="0"/>
        <w:i w:val="0"/>
        <w:sz w:val="21"/>
      </w:rPr>
    </w:lvl>
  </w:abstractNum>
  <w:abstractNum w:abstractNumId="2">
    <w:nsid w:val="00000002"/>
    <w:multiLevelType w:val="singleLevel"/>
    <w:tmpl w:val="00000002"/>
    <w:name w:val="WW8Num2"/>
    <w:lvl w:ilvl="0">
      <w:start w:val="1"/>
      <w:numFmt w:val="decimal"/>
      <w:lvlText w:val="%1."/>
      <w:lvlJc w:val="left"/>
      <w:pPr>
        <w:tabs>
          <w:tab w:val="num" w:pos="2040"/>
        </w:tabs>
        <w:ind w:left="2040" w:hanging="360"/>
      </w:pPr>
    </w:lvl>
  </w:abstractNum>
  <w:abstractNum w:abstractNumId="3">
    <w:nsid w:val="00000003"/>
    <w:multiLevelType w:val="singleLevel"/>
    <w:tmpl w:val="00000003"/>
    <w:name w:val="WW8Num3"/>
    <w:lvl w:ilvl="0">
      <w:start w:val="1"/>
      <w:numFmt w:val="decimal"/>
      <w:lvlText w:val="%1."/>
      <w:lvlJc w:val="left"/>
      <w:pPr>
        <w:tabs>
          <w:tab w:val="num" w:pos="1620"/>
        </w:tabs>
        <w:ind w:left="1620" w:hanging="360"/>
      </w:pPr>
      <w:rPr>
        <w:color w:val="auto"/>
      </w:rPr>
    </w:lvl>
  </w:abstractNum>
  <w:abstractNum w:abstractNumId="4">
    <w:nsid w:val="00000004"/>
    <w:multiLevelType w:val="singleLevel"/>
    <w:tmpl w:val="00000004"/>
    <w:name w:val="WW8Num4"/>
    <w:lvl w:ilvl="0">
      <w:start w:val="1"/>
      <w:numFmt w:val="decimal"/>
      <w:lvlText w:val="%1."/>
      <w:lvlJc w:val="left"/>
      <w:pPr>
        <w:tabs>
          <w:tab w:val="num" w:pos="1200"/>
        </w:tabs>
        <w:ind w:left="1200" w:hanging="360"/>
      </w:pPr>
      <w:rPr>
        <w:rFonts w:ascii="Wingdings" w:hAnsi="Wingdings" w:cs="Wingdings"/>
        <w:sz w:val="32"/>
        <w:szCs w:val="32"/>
      </w:rPr>
    </w:lvl>
  </w:abstractNum>
  <w:abstractNum w:abstractNumId="5">
    <w:nsid w:val="00000005"/>
    <w:multiLevelType w:val="singleLevel"/>
    <w:tmpl w:val="00000005"/>
    <w:name w:val="WW8Num5"/>
    <w:lvl w:ilvl="0">
      <w:start w:val="1"/>
      <w:numFmt w:val="bullet"/>
      <w:lvlText w:val=""/>
      <w:lvlJc w:val="left"/>
      <w:pPr>
        <w:tabs>
          <w:tab w:val="num" w:pos="2040"/>
        </w:tabs>
        <w:ind w:left="2040" w:hanging="360"/>
      </w:pPr>
      <w:rPr>
        <w:rFonts w:ascii="Wingdings" w:hAnsi="Wingdings" w:cs="Wingdings"/>
        <w:sz w:val="32"/>
        <w:szCs w:val="32"/>
      </w:rPr>
    </w:lvl>
  </w:abstractNum>
  <w:abstractNum w:abstractNumId="6">
    <w:nsid w:val="00000006"/>
    <w:multiLevelType w:val="singleLevel"/>
    <w:tmpl w:val="00000006"/>
    <w:name w:val="WW8Num6"/>
    <w:lvl w:ilvl="0">
      <w:start w:val="1"/>
      <w:numFmt w:val="bullet"/>
      <w:lvlText w:val=""/>
      <w:lvlJc w:val="left"/>
      <w:pPr>
        <w:tabs>
          <w:tab w:val="num" w:pos="1620"/>
        </w:tabs>
        <w:ind w:left="1620" w:hanging="360"/>
      </w:pPr>
      <w:rPr>
        <w:rFonts w:ascii="Wingdings" w:hAnsi="Wingdings" w:cs="Wingdings"/>
        <w:sz w:val="32"/>
        <w:szCs w:val="32"/>
      </w:rPr>
    </w:lvl>
  </w:abstractNum>
  <w:abstractNum w:abstractNumId="7">
    <w:nsid w:val="00000007"/>
    <w:multiLevelType w:val="singleLevel"/>
    <w:tmpl w:val="00000007"/>
    <w:name w:val="WW8Num7"/>
    <w:lvl w:ilvl="0">
      <w:start w:val="1"/>
      <w:numFmt w:val="bullet"/>
      <w:lvlText w:val=""/>
      <w:lvlJc w:val="left"/>
      <w:pPr>
        <w:tabs>
          <w:tab w:val="num" w:pos="1080"/>
        </w:tabs>
        <w:ind w:left="1080" w:hanging="360"/>
      </w:pPr>
      <w:rPr>
        <w:rFonts w:ascii="Wingdings" w:hAnsi="Wingdings" w:cs="Wingdings"/>
        <w:sz w:val="32"/>
        <w:szCs w:val="32"/>
      </w:rPr>
    </w:lvl>
  </w:abstractNum>
  <w:abstractNum w:abstractNumId="8">
    <w:nsid w:val="00000008"/>
    <w:multiLevelType w:val="singleLevel"/>
    <w:tmpl w:val="00000008"/>
    <w:name w:val="WW8Num8"/>
    <w:lvl w:ilvl="0">
      <w:start w:val="1"/>
      <w:numFmt w:val="bullet"/>
      <w:lvlText w:val=""/>
      <w:lvlJc w:val="left"/>
      <w:pPr>
        <w:tabs>
          <w:tab w:val="num" w:pos="780"/>
        </w:tabs>
        <w:ind w:left="780" w:hanging="360"/>
      </w:pPr>
      <w:rPr>
        <w:rFonts w:ascii="Wingdings" w:hAnsi="Wingdings"/>
      </w:rPr>
    </w:lvl>
  </w:abstractNum>
  <w:abstractNum w:abstractNumId="9">
    <w:nsid w:val="00000009"/>
    <w:multiLevelType w:val="singleLevel"/>
    <w:tmpl w:val="00000009"/>
    <w:name w:val="WW8Num9"/>
    <w:lvl w:ilvl="0">
      <w:start w:val="1"/>
      <w:numFmt w:val="decimal"/>
      <w:lvlText w:val="%1."/>
      <w:lvlJc w:val="left"/>
      <w:pPr>
        <w:tabs>
          <w:tab w:val="num" w:pos="360"/>
        </w:tabs>
        <w:ind w:left="360" w:hanging="360"/>
      </w:pPr>
      <w:rPr>
        <w:rFonts w:ascii="Symbol" w:hAnsi="Symbol" w:cs="Symbol"/>
        <w:sz w:val="32"/>
        <w:szCs w:val="32"/>
      </w:rPr>
    </w:lvl>
  </w:abstractNum>
  <w:abstractNum w:abstractNumId="10">
    <w:nsid w:val="0000000A"/>
    <w:multiLevelType w:val="singleLevel"/>
    <w:tmpl w:val="0000000A"/>
    <w:name w:val="WW8Num10"/>
    <w:lvl w:ilvl="0">
      <w:start w:val="1"/>
      <w:numFmt w:val="bullet"/>
      <w:lvlText w:val=""/>
      <w:lvlJc w:val="left"/>
      <w:pPr>
        <w:tabs>
          <w:tab w:val="num" w:pos="360"/>
        </w:tabs>
        <w:ind w:left="360" w:hanging="360"/>
      </w:pPr>
      <w:rPr>
        <w:rFonts w:ascii="Symbol" w:hAnsi="Symbol" w:cs="Arial"/>
        <w:b/>
        <w:i w:val="0"/>
        <w:sz w:val="32"/>
        <w:szCs w:val="32"/>
      </w:rPr>
    </w:lvl>
  </w:abstractNum>
  <w:abstractNum w:abstractNumId="11">
    <w:nsid w:val="0000000B"/>
    <w:multiLevelType w:val="singleLevel"/>
    <w:tmpl w:val="0000000B"/>
    <w:name w:val="WW8Num11"/>
    <w:lvl w:ilvl="0">
      <w:start w:val="1"/>
      <w:numFmt w:val="decimal"/>
      <w:lvlText w:val="%1)"/>
      <w:lvlJc w:val="left"/>
      <w:pPr>
        <w:tabs>
          <w:tab w:val="num" w:pos="1130"/>
        </w:tabs>
        <w:ind w:left="1130" w:hanging="420"/>
      </w:pPr>
      <w:rPr>
        <w:rFonts w:cs="Arial"/>
      </w:rPr>
    </w:lvl>
  </w:abstractNum>
  <w:abstractNum w:abstractNumId="12">
    <w:nsid w:val="0000000C"/>
    <w:multiLevelType w:val="singleLevel"/>
    <w:tmpl w:val="0000000C"/>
    <w:name w:val="WW8Num12"/>
    <w:lvl w:ilvl="0">
      <w:start w:val="1"/>
      <w:numFmt w:val="bullet"/>
      <w:lvlText w:val=""/>
      <w:lvlJc w:val="left"/>
      <w:pPr>
        <w:tabs>
          <w:tab w:val="num" w:pos="0"/>
        </w:tabs>
        <w:ind w:left="840" w:hanging="420"/>
      </w:pPr>
      <w:rPr>
        <w:rFonts w:ascii="Wingdings" w:hAnsi="Wingdings" w:cs="Wingdings"/>
        <w:sz w:val="24"/>
        <w:lang w:eastAsia="zh-CN"/>
      </w:rPr>
    </w:lvl>
  </w:abstractNum>
  <w:abstractNum w:abstractNumId="13">
    <w:nsid w:val="0000000D"/>
    <w:multiLevelType w:val="singleLevel"/>
    <w:tmpl w:val="0000000D"/>
    <w:name w:val="WW8Num13"/>
    <w:lvl w:ilvl="0">
      <w:start w:val="1"/>
      <w:numFmt w:val="decimal"/>
      <w:lvlText w:val="(%1)"/>
      <w:lvlJc w:val="left"/>
      <w:pPr>
        <w:tabs>
          <w:tab w:val="num" w:pos="915"/>
        </w:tabs>
        <w:ind w:left="915" w:hanging="435"/>
      </w:pPr>
      <w:rPr>
        <w:rFonts w:ascii="宋体" w:hAnsi="宋体" w:cs="宋体"/>
        <w:b/>
        <w:kern w:val="1"/>
        <w:sz w:val="24"/>
        <w:lang w:eastAsia="zh-CN"/>
      </w:rPr>
    </w:lvl>
  </w:abstractNum>
  <w:abstractNum w:abstractNumId="14">
    <w:nsid w:val="0000000E"/>
    <w:multiLevelType w:val="singleLevel"/>
    <w:tmpl w:val="0000000E"/>
    <w:name w:val="WW8Num14"/>
    <w:lvl w:ilvl="0">
      <w:start w:val="1"/>
      <w:numFmt w:val="decimal"/>
      <w:lvlText w:val="%1."/>
      <w:lvlJc w:val="left"/>
      <w:pPr>
        <w:tabs>
          <w:tab w:val="num" w:pos="0"/>
        </w:tabs>
        <w:ind w:left="840" w:hanging="360"/>
      </w:pPr>
      <w:rPr>
        <w:rFonts w:ascii="宋体" w:hAnsi="宋体" w:cs="宋体"/>
        <w:kern w:val="1"/>
        <w:sz w:val="24"/>
        <w:lang w:eastAsia="zh-CN"/>
      </w:rPr>
    </w:lvl>
  </w:abstractNum>
  <w:abstractNum w:abstractNumId="15">
    <w:nsid w:val="0000000F"/>
    <w:multiLevelType w:val="singleLevel"/>
    <w:tmpl w:val="0000000F"/>
    <w:name w:val="WW8Num15"/>
    <w:lvl w:ilvl="0">
      <w:start w:val="1"/>
      <w:numFmt w:val="decimal"/>
      <w:lvlText w:val="%1)"/>
      <w:lvlJc w:val="left"/>
      <w:pPr>
        <w:tabs>
          <w:tab w:val="num" w:pos="1130"/>
        </w:tabs>
        <w:ind w:left="1130" w:hanging="420"/>
      </w:pPr>
    </w:lvl>
  </w:abstractNum>
  <w:abstractNum w:abstractNumId="16">
    <w:nsid w:val="00000010"/>
    <w:multiLevelType w:val="singleLevel"/>
    <w:tmpl w:val="00000010"/>
    <w:name w:val="WW8Num16"/>
    <w:lvl w:ilvl="0">
      <w:start w:val="1"/>
      <w:numFmt w:val="decimal"/>
      <w:lvlText w:val="%1."/>
      <w:lvlJc w:val="left"/>
      <w:pPr>
        <w:tabs>
          <w:tab w:val="num" w:pos="0"/>
        </w:tabs>
        <w:ind w:left="840" w:hanging="360"/>
      </w:pPr>
      <w:rPr>
        <w:rFonts w:cs="宋体"/>
      </w:rPr>
    </w:lvl>
  </w:abstractNum>
  <w:abstractNum w:abstractNumId="17">
    <w:nsid w:val="00000011"/>
    <w:multiLevelType w:val="singleLevel"/>
    <w:tmpl w:val="00000011"/>
    <w:name w:val="WW8Num17"/>
    <w:lvl w:ilvl="0">
      <w:start w:val="1"/>
      <w:numFmt w:val="decimal"/>
      <w:lvlText w:val="%1."/>
      <w:lvlJc w:val="left"/>
      <w:pPr>
        <w:tabs>
          <w:tab w:val="num" w:pos="425"/>
        </w:tabs>
        <w:ind w:left="425" w:hanging="425"/>
      </w:pPr>
      <w:rPr>
        <w:rFonts w:ascii="宋体" w:hAnsi="宋体" w:cs="宋体"/>
        <w:sz w:val="24"/>
        <w:lang w:eastAsia="zh-CN"/>
      </w:rPr>
    </w:lvl>
  </w:abstractNum>
  <w:abstractNum w:abstractNumId="18">
    <w:nsid w:val="040307DD"/>
    <w:multiLevelType w:val="hybridMultilevel"/>
    <w:tmpl w:val="BA90D1F6"/>
    <w:lvl w:ilvl="0" w:tplc="6C265F8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0B7C90"/>
    <w:multiLevelType w:val="hybridMultilevel"/>
    <w:tmpl w:val="87121D9E"/>
    <w:lvl w:ilvl="0" w:tplc="306AA800">
      <w:start w:val="1"/>
      <w:numFmt w:val="decimal"/>
      <w:lvlText w:val="%1."/>
      <w:lvlJc w:val="left"/>
      <w:pPr>
        <w:ind w:left="2520" w:hanging="360"/>
      </w:pPr>
      <w:rPr>
        <w:rFonts w:hint="default"/>
      </w:rPr>
    </w:lvl>
    <w:lvl w:ilvl="1" w:tplc="04090019" w:tentative="1">
      <w:start w:val="1"/>
      <w:numFmt w:val="lowerLetter"/>
      <w:lvlText w:val="%2)"/>
      <w:lvlJc w:val="left"/>
      <w:pPr>
        <w:ind w:left="3000" w:hanging="420"/>
      </w:pPr>
    </w:lvl>
    <w:lvl w:ilvl="2" w:tplc="0409001B" w:tentative="1">
      <w:start w:val="1"/>
      <w:numFmt w:val="lowerRoman"/>
      <w:lvlText w:val="%3."/>
      <w:lvlJc w:val="right"/>
      <w:pPr>
        <w:ind w:left="3420" w:hanging="420"/>
      </w:pPr>
    </w:lvl>
    <w:lvl w:ilvl="3" w:tplc="0409000F" w:tentative="1">
      <w:start w:val="1"/>
      <w:numFmt w:val="decimal"/>
      <w:lvlText w:val="%4."/>
      <w:lvlJc w:val="left"/>
      <w:pPr>
        <w:ind w:left="3840" w:hanging="420"/>
      </w:pPr>
    </w:lvl>
    <w:lvl w:ilvl="4" w:tplc="04090019" w:tentative="1">
      <w:start w:val="1"/>
      <w:numFmt w:val="lowerLetter"/>
      <w:lvlText w:val="%5)"/>
      <w:lvlJc w:val="left"/>
      <w:pPr>
        <w:ind w:left="4260" w:hanging="420"/>
      </w:pPr>
    </w:lvl>
    <w:lvl w:ilvl="5" w:tplc="0409001B" w:tentative="1">
      <w:start w:val="1"/>
      <w:numFmt w:val="lowerRoman"/>
      <w:lvlText w:val="%6."/>
      <w:lvlJc w:val="right"/>
      <w:pPr>
        <w:ind w:left="4680" w:hanging="420"/>
      </w:pPr>
    </w:lvl>
    <w:lvl w:ilvl="6" w:tplc="0409000F" w:tentative="1">
      <w:start w:val="1"/>
      <w:numFmt w:val="decimal"/>
      <w:lvlText w:val="%7."/>
      <w:lvlJc w:val="left"/>
      <w:pPr>
        <w:ind w:left="5100" w:hanging="420"/>
      </w:pPr>
    </w:lvl>
    <w:lvl w:ilvl="7" w:tplc="04090019" w:tentative="1">
      <w:start w:val="1"/>
      <w:numFmt w:val="lowerLetter"/>
      <w:lvlText w:val="%8)"/>
      <w:lvlJc w:val="left"/>
      <w:pPr>
        <w:ind w:left="5520" w:hanging="420"/>
      </w:pPr>
    </w:lvl>
    <w:lvl w:ilvl="8" w:tplc="0409001B" w:tentative="1">
      <w:start w:val="1"/>
      <w:numFmt w:val="lowerRoman"/>
      <w:lvlText w:val="%9."/>
      <w:lvlJc w:val="right"/>
      <w:pPr>
        <w:ind w:left="5940" w:hanging="420"/>
      </w:pPr>
    </w:lvl>
  </w:abstractNum>
  <w:abstractNum w:abstractNumId="20">
    <w:nsid w:val="07723EBD"/>
    <w:multiLevelType w:val="hybridMultilevel"/>
    <w:tmpl w:val="DF86BEFC"/>
    <w:lvl w:ilvl="0" w:tplc="1DFA4AC8">
      <w:start w:val="1"/>
      <w:numFmt w:val="decimal"/>
      <w:lvlText w:val="4.1.%1"/>
      <w:lvlJc w:val="left"/>
      <w:pPr>
        <w:ind w:left="420" w:hanging="420"/>
      </w:pPr>
      <w:rPr>
        <w:rFonts w:hint="eastAsia"/>
      </w:rPr>
    </w:lvl>
    <w:lvl w:ilvl="1" w:tplc="04090019">
      <w:start w:val="1"/>
      <w:numFmt w:val="lowerLetter"/>
      <w:lvlText w:val="%2)"/>
      <w:lvlJc w:val="left"/>
      <w:pPr>
        <w:ind w:left="840" w:hanging="420"/>
      </w:pPr>
    </w:lvl>
    <w:lvl w:ilvl="2" w:tplc="2812AB44">
      <w:start w:val="1"/>
      <w:numFmt w:val="decimal"/>
      <w:lvlText w:val="3.2.%3"/>
      <w:lvlJc w:val="left"/>
      <w:pPr>
        <w:ind w:left="846"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82B0E92"/>
    <w:multiLevelType w:val="hybridMultilevel"/>
    <w:tmpl w:val="36C6D412"/>
    <w:lvl w:ilvl="0" w:tplc="1DFA4AC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9AF2A33"/>
    <w:multiLevelType w:val="singleLevel"/>
    <w:tmpl w:val="0000000D"/>
    <w:lvl w:ilvl="0">
      <w:start w:val="1"/>
      <w:numFmt w:val="decimal"/>
      <w:lvlText w:val="(%1)"/>
      <w:lvlJc w:val="left"/>
      <w:pPr>
        <w:tabs>
          <w:tab w:val="num" w:pos="915"/>
        </w:tabs>
        <w:ind w:left="915" w:hanging="435"/>
      </w:pPr>
      <w:rPr>
        <w:rFonts w:ascii="宋体" w:hAnsi="宋体" w:cs="宋体"/>
        <w:b/>
        <w:kern w:val="1"/>
        <w:sz w:val="24"/>
        <w:lang w:eastAsia="zh-CN"/>
      </w:rPr>
    </w:lvl>
  </w:abstractNum>
  <w:abstractNum w:abstractNumId="23">
    <w:nsid w:val="09BB6BCA"/>
    <w:multiLevelType w:val="hybridMultilevel"/>
    <w:tmpl w:val="E5241798"/>
    <w:lvl w:ilvl="0" w:tplc="1DFA4AC8">
      <w:start w:val="1"/>
      <w:numFmt w:val="decimal"/>
      <w:lvlText w:val="4.1.%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4">
    <w:nsid w:val="0FC650EF"/>
    <w:multiLevelType w:val="hybridMultilevel"/>
    <w:tmpl w:val="9E0EEB82"/>
    <w:lvl w:ilvl="0" w:tplc="F73A1DE0">
      <w:start w:val="1"/>
      <w:numFmt w:val="decimal"/>
      <w:lvlText w:val="(%1)"/>
      <w:lvlJc w:val="left"/>
      <w:pPr>
        <w:ind w:left="1635" w:hanging="720"/>
      </w:pPr>
      <w:rPr>
        <w:rFonts w:hint="default"/>
      </w:rPr>
    </w:lvl>
    <w:lvl w:ilvl="1" w:tplc="04090019" w:tentative="1">
      <w:start w:val="1"/>
      <w:numFmt w:val="lowerLetter"/>
      <w:lvlText w:val="%2)"/>
      <w:lvlJc w:val="left"/>
      <w:pPr>
        <w:ind w:left="1755" w:hanging="420"/>
      </w:pPr>
    </w:lvl>
    <w:lvl w:ilvl="2" w:tplc="0409001B" w:tentative="1">
      <w:start w:val="1"/>
      <w:numFmt w:val="lowerRoman"/>
      <w:lvlText w:val="%3."/>
      <w:lvlJc w:val="right"/>
      <w:pPr>
        <w:ind w:left="2175" w:hanging="420"/>
      </w:pPr>
    </w:lvl>
    <w:lvl w:ilvl="3" w:tplc="0409000F" w:tentative="1">
      <w:start w:val="1"/>
      <w:numFmt w:val="decimal"/>
      <w:lvlText w:val="%4."/>
      <w:lvlJc w:val="left"/>
      <w:pPr>
        <w:ind w:left="2595" w:hanging="420"/>
      </w:pPr>
    </w:lvl>
    <w:lvl w:ilvl="4" w:tplc="04090019" w:tentative="1">
      <w:start w:val="1"/>
      <w:numFmt w:val="lowerLetter"/>
      <w:lvlText w:val="%5)"/>
      <w:lvlJc w:val="left"/>
      <w:pPr>
        <w:ind w:left="3015" w:hanging="420"/>
      </w:pPr>
    </w:lvl>
    <w:lvl w:ilvl="5" w:tplc="0409001B" w:tentative="1">
      <w:start w:val="1"/>
      <w:numFmt w:val="lowerRoman"/>
      <w:lvlText w:val="%6."/>
      <w:lvlJc w:val="right"/>
      <w:pPr>
        <w:ind w:left="3435" w:hanging="420"/>
      </w:pPr>
    </w:lvl>
    <w:lvl w:ilvl="6" w:tplc="0409000F" w:tentative="1">
      <w:start w:val="1"/>
      <w:numFmt w:val="decimal"/>
      <w:lvlText w:val="%7."/>
      <w:lvlJc w:val="left"/>
      <w:pPr>
        <w:ind w:left="3855" w:hanging="420"/>
      </w:pPr>
    </w:lvl>
    <w:lvl w:ilvl="7" w:tplc="04090019" w:tentative="1">
      <w:start w:val="1"/>
      <w:numFmt w:val="lowerLetter"/>
      <w:lvlText w:val="%8)"/>
      <w:lvlJc w:val="left"/>
      <w:pPr>
        <w:ind w:left="4275" w:hanging="420"/>
      </w:pPr>
    </w:lvl>
    <w:lvl w:ilvl="8" w:tplc="0409001B" w:tentative="1">
      <w:start w:val="1"/>
      <w:numFmt w:val="lowerRoman"/>
      <w:lvlText w:val="%9."/>
      <w:lvlJc w:val="right"/>
      <w:pPr>
        <w:ind w:left="4695" w:hanging="420"/>
      </w:pPr>
    </w:lvl>
  </w:abstractNum>
  <w:abstractNum w:abstractNumId="25">
    <w:nsid w:val="12B8438F"/>
    <w:multiLevelType w:val="hybridMultilevel"/>
    <w:tmpl w:val="0158020C"/>
    <w:lvl w:ilvl="0" w:tplc="1DFA4AC8">
      <w:start w:val="1"/>
      <w:numFmt w:val="decimal"/>
      <w:lvlText w:val="4.1.%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26">
    <w:nsid w:val="1D6F5CEE"/>
    <w:multiLevelType w:val="hybridMultilevel"/>
    <w:tmpl w:val="C19C0740"/>
    <w:lvl w:ilvl="0" w:tplc="991C40B4">
      <w:start w:val="1"/>
      <w:numFmt w:val="decimal"/>
      <w:lvlText w:val="3.2.%1"/>
      <w:lvlJc w:val="left"/>
      <w:pPr>
        <w:ind w:left="540" w:hanging="420"/>
      </w:pPr>
      <w:rPr>
        <w:rFonts w:hint="eastAsia"/>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27">
    <w:nsid w:val="1DF62A6D"/>
    <w:multiLevelType w:val="hybridMultilevel"/>
    <w:tmpl w:val="0AACC8E6"/>
    <w:lvl w:ilvl="0" w:tplc="EAF2DDD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D96B87"/>
    <w:multiLevelType w:val="hybridMultilevel"/>
    <w:tmpl w:val="E05EF4AA"/>
    <w:lvl w:ilvl="0" w:tplc="87206E0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2690135B"/>
    <w:multiLevelType w:val="hybridMultilevel"/>
    <w:tmpl w:val="F6828E1C"/>
    <w:lvl w:ilvl="0" w:tplc="A73891A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2955680F"/>
    <w:multiLevelType w:val="hybridMultilevel"/>
    <w:tmpl w:val="9D646E12"/>
    <w:lvl w:ilvl="0" w:tplc="87206E0E">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9822D57"/>
    <w:multiLevelType w:val="hybridMultilevel"/>
    <w:tmpl w:val="2CB4669E"/>
    <w:lvl w:ilvl="0" w:tplc="A73891A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9E74A81"/>
    <w:multiLevelType w:val="hybridMultilevel"/>
    <w:tmpl w:val="D5E67B1E"/>
    <w:lvl w:ilvl="0" w:tplc="1DFA4AC8">
      <w:start w:val="1"/>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51E0BFB"/>
    <w:multiLevelType w:val="hybridMultilevel"/>
    <w:tmpl w:val="B24EE82A"/>
    <w:lvl w:ilvl="0" w:tplc="A73891A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5262AA4"/>
    <w:multiLevelType w:val="hybridMultilevel"/>
    <w:tmpl w:val="FBE66E86"/>
    <w:lvl w:ilvl="0" w:tplc="D6AE4C3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52D4859"/>
    <w:multiLevelType w:val="hybridMultilevel"/>
    <w:tmpl w:val="6A9070D4"/>
    <w:lvl w:ilvl="0" w:tplc="991C40B4">
      <w:start w:val="1"/>
      <w:numFmt w:val="decimal"/>
      <w:lvlText w:val="3.2.%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36">
    <w:nsid w:val="3ADF345D"/>
    <w:multiLevelType w:val="hybridMultilevel"/>
    <w:tmpl w:val="ABDEE9F6"/>
    <w:lvl w:ilvl="0" w:tplc="4622EA1A">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ECB3877"/>
    <w:multiLevelType w:val="hybridMultilevel"/>
    <w:tmpl w:val="B7A27AEC"/>
    <w:lvl w:ilvl="0" w:tplc="991C40B4">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3F6377DC"/>
    <w:multiLevelType w:val="multilevel"/>
    <w:tmpl w:val="A894AB56"/>
    <w:lvl w:ilvl="0">
      <w:start w:val="1"/>
      <w:numFmt w:val="decimal"/>
      <w:lvlText w:val="%1."/>
      <w:lvlJc w:val="left"/>
      <w:pPr>
        <w:ind w:left="420" w:hanging="420"/>
      </w:pPr>
    </w:lvl>
    <w:lvl w:ilvl="1">
      <w:start w:val="2"/>
      <w:numFmt w:val="decimal"/>
      <w:isLgl/>
      <w:lvlText w:val="%1.%2"/>
      <w:lvlJc w:val="left"/>
      <w:pPr>
        <w:ind w:left="585" w:hanging="58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nsid w:val="434E4F96"/>
    <w:multiLevelType w:val="hybridMultilevel"/>
    <w:tmpl w:val="B1F0B7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52A95895"/>
    <w:multiLevelType w:val="hybridMultilevel"/>
    <w:tmpl w:val="0FD6C1A4"/>
    <w:lvl w:ilvl="0" w:tplc="64AA286A">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42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3F22448"/>
    <w:multiLevelType w:val="hybridMultilevel"/>
    <w:tmpl w:val="17BE2C88"/>
    <w:lvl w:ilvl="0" w:tplc="1DFA4AC8">
      <w:start w:val="1"/>
      <w:numFmt w:val="decimal"/>
      <w:lvlText w:val="4.1.%1"/>
      <w:lvlJc w:val="left"/>
      <w:pPr>
        <w:ind w:left="600" w:hanging="420"/>
      </w:pPr>
      <w:rPr>
        <w:rFonts w:hint="eastAsia"/>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2">
    <w:nsid w:val="672E2989"/>
    <w:multiLevelType w:val="hybridMultilevel"/>
    <w:tmpl w:val="3A32E5C6"/>
    <w:lvl w:ilvl="0" w:tplc="6E006902">
      <w:start w:val="3"/>
      <w:numFmt w:val="decimal"/>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79A11A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4">
    <w:nsid w:val="7EF426CE"/>
    <w:multiLevelType w:val="hybridMultilevel"/>
    <w:tmpl w:val="ACBAF980"/>
    <w:lvl w:ilvl="0" w:tplc="0409000B">
      <w:start w:val="1"/>
      <w:numFmt w:val="bullet"/>
      <w:lvlText w:val=""/>
      <w:lvlJc w:val="left"/>
      <w:pPr>
        <w:ind w:left="600" w:hanging="420"/>
      </w:pPr>
      <w:rPr>
        <w:rFonts w:ascii="Wingdings" w:hAnsi="Wingdings" w:hint="default"/>
      </w:rPr>
    </w:lvl>
    <w:lvl w:ilvl="1" w:tplc="04090003" w:tentative="1">
      <w:start w:val="1"/>
      <w:numFmt w:val="bullet"/>
      <w:lvlText w:val=""/>
      <w:lvlJc w:val="left"/>
      <w:pPr>
        <w:ind w:left="1020" w:hanging="420"/>
      </w:pPr>
      <w:rPr>
        <w:rFonts w:ascii="Wingdings" w:hAnsi="Wingdings" w:hint="default"/>
      </w:rPr>
    </w:lvl>
    <w:lvl w:ilvl="2" w:tplc="04090005"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3" w:tentative="1">
      <w:start w:val="1"/>
      <w:numFmt w:val="bullet"/>
      <w:lvlText w:val=""/>
      <w:lvlJc w:val="left"/>
      <w:pPr>
        <w:ind w:left="2280" w:hanging="420"/>
      </w:pPr>
      <w:rPr>
        <w:rFonts w:ascii="Wingdings" w:hAnsi="Wingdings" w:hint="default"/>
      </w:rPr>
    </w:lvl>
    <w:lvl w:ilvl="5" w:tplc="04090005"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3" w:tentative="1">
      <w:start w:val="1"/>
      <w:numFmt w:val="bullet"/>
      <w:lvlText w:val=""/>
      <w:lvlJc w:val="left"/>
      <w:pPr>
        <w:ind w:left="3540" w:hanging="420"/>
      </w:pPr>
      <w:rPr>
        <w:rFonts w:ascii="Wingdings" w:hAnsi="Wingdings" w:hint="default"/>
      </w:rPr>
    </w:lvl>
    <w:lvl w:ilvl="8" w:tplc="04090005" w:tentative="1">
      <w:start w:val="1"/>
      <w:numFmt w:val="bullet"/>
      <w:lvlText w:val=""/>
      <w:lvlJc w:val="left"/>
      <w:pPr>
        <w:ind w:left="396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38"/>
  </w:num>
  <w:num w:numId="19">
    <w:abstractNumId w:val="43"/>
  </w:num>
  <w:num w:numId="20">
    <w:abstractNumId w:val="27"/>
  </w:num>
  <w:num w:numId="21">
    <w:abstractNumId w:val="30"/>
  </w:num>
  <w:num w:numId="22">
    <w:abstractNumId w:val="28"/>
  </w:num>
  <w:num w:numId="23">
    <w:abstractNumId w:val="32"/>
  </w:num>
  <w:num w:numId="24">
    <w:abstractNumId w:val="20"/>
  </w:num>
  <w:num w:numId="25">
    <w:abstractNumId w:val="31"/>
  </w:num>
  <w:num w:numId="26">
    <w:abstractNumId w:val="33"/>
  </w:num>
  <w:num w:numId="27">
    <w:abstractNumId w:val="21"/>
  </w:num>
  <w:num w:numId="28">
    <w:abstractNumId w:val="18"/>
  </w:num>
  <w:num w:numId="29">
    <w:abstractNumId w:val="29"/>
  </w:num>
  <w:num w:numId="30">
    <w:abstractNumId w:val="22"/>
  </w:num>
  <w:num w:numId="31">
    <w:abstractNumId w:val="26"/>
  </w:num>
  <w:num w:numId="32">
    <w:abstractNumId w:val="35"/>
  </w:num>
  <w:num w:numId="33">
    <w:abstractNumId w:val="23"/>
  </w:num>
  <w:num w:numId="34">
    <w:abstractNumId w:val="41"/>
  </w:num>
  <w:num w:numId="35">
    <w:abstractNumId w:val="44"/>
  </w:num>
  <w:num w:numId="36">
    <w:abstractNumId w:val="25"/>
  </w:num>
  <w:num w:numId="37">
    <w:abstractNumId w:val="42"/>
  </w:num>
  <w:num w:numId="38">
    <w:abstractNumId w:val="40"/>
  </w:num>
  <w:num w:numId="39">
    <w:abstractNumId w:val="37"/>
  </w:num>
  <w:num w:numId="40">
    <w:abstractNumId w:val="34"/>
  </w:num>
  <w:num w:numId="41">
    <w:abstractNumId w:val="36"/>
  </w:num>
  <w:num w:numId="42">
    <w:abstractNumId w:val="39"/>
  </w:num>
  <w:num w:numId="43">
    <w:abstractNumId w:val="24"/>
  </w:num>
  <w:num w:numId="44">
    <w:abstractNumId w:val="19"/>
  </w:num>
  <w:num w:numId="4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isplayBackgroundShape/>
  <w:embedSystemFonts/>
  <w:bordersDoNotSurroundHeader/>
  <w:bordersDoNotSurroundFooter/>
  <w:proofState w:spelling="clean" w:grammar="clean"/>
  <w:attachedTemplate r:id="rId1"/>
  <w:trackRevisions/>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E2A"/>
    <w:rsid w:val="00000079"/>
    <w:rsid w:val="000034BD"/>
    <w:rsid w:val="00005941"/>
    <w:rsid w:val="000059A1"/>
    <w:rsid w:val="00005E3D"/>
    <w:rsid w:val="00005F79"/>
    <w:rsid w:val="00007F23"/>
    <w:rsid w:val="000107D8"/>
    <w:rsid w:val="00010E97"/>
    <w:rsid w:val="0001503C"/>
    <w:rsid w:val="0001575F"/>
    <w:rsid w:val="00017450"/>
    <w:rsid w:val="000202EE"/>
    <w:rsid w:val="0002110A"/>
    <w:rsid w:val="000225C8"/>
    <w:rsid w:val="00022DC5"/>
    <w:rsid w:val="00030D71"/>
    <w:rsid w:val="0003142B"/>
    <w:rsid w:val="00032286"/>
    <w:rsid w:val="00032D40"/>
    <w:rsid w:val="00034C49"/>
    <w:rsid w:val="00034CEC"/>
    <w:rsid w:val="00047EFB"/>
    <w:rsid w:val="0005108B"/>
    <w:rsid w:val="00052165"/>
    <w:rsid w:val="00053473"/>
    <w:rsid w:val="00053B57"/>
    <w:rsid w:val="0005546F"/>
    <w:rsid w:val="00056CB7"/>
    <w:rsid w:val="000575FA"/>
    <w:rsid w:val="00060234"/>
    <w:rsid w:val="0006449C"/>
    <w:rsid w:val="00067A75"/>
    <w:rsid w:val="000720A2"/>
    <w:rsid w:val="00073E2B"/>
    <w:rsid w:val="00075E80"/>
    <w:rsid w:val="00076114"/>
    <w:rsid w:val="00076817"/>
    <w:rsid w:val="00081F9D"/>
    <w:rsid w:val="00084163"/>
    <w:rsid w:val="0008591A"/>
    <w:rsid w:val="000859EA"/>
    <w:rsid w:val="00087FDC"/>
    <w:rsid w:val="00093B2E"/>
    <w:rsid w:val="00094D22"/>
    <w:rsid w:val="00094F8B"/>
    <w:rsid w:val="00095053"/>
    <w:rsid w:val="00095D01"/>
    <w:rsid w:val="00095E01"/>
    <w:rsid w:val="000961D2"/>
    <w:rsid w:val="000963C6"/>
    <w:rsid w:val="0009644B"/>
    <w:rsid w:val="00096FC5"/>
    <w:rsid w:val="000A1B27"/>
    <w:rsid w:val="000A1CD1"/>
    <w:rsid w:val="000A3349"/>
    <w:rsid w:val="000A568A"/>
    <w:rsid w:val="000A5739"/>
    <w:rsid w:val="000A630A"/>
    <w:rsid w:val="000A6B00"/>
    <w:rsid w:val="000A73CB"/>
    <w:rsid w:val="000A75E8"/>
    <w:rsid w:val="000B1C0F"/>
    <w:rsid w:val="000B3625"/>
    <w:rsid w:val="000B3843"/>
    <w:rsid w:val="000B4C31"/>
    <w:rsid w:val="000B5DA7"/>
    <w:rsid w:val="000B6090"/>
    <w:rsid w:val="000B7EDC"/>
    <w:rsid w:val="000C000B"/>
    <w:rsid w:val="000C2CB5"/>
    <w:rsid w:val="000C6237"/>
    <w:rsid w:val="000C7B6E"/>
    <w:rsid w:val="000D1706"/>
    <w:rsid w:val="000D36F3"/>
    <w:rsid w:val="000D4625"/>
    <w:rsid w:val="000E323D"/>
    <w:rsid w:val="000E3304"/>
    <w:rsid w:val="000E33BE"/>
    <w:rsid w:val="000E365A"/>
    <w:rsid w:val="000E5469"/>
    <w:rsid w:val="000E706F"/>
    <w:rsid w:val="000E722D"/>
    <w:rsid w:val="000F1279"/>
    <w:rsid w:val="000F1656"/>
    <w:rsid w:val="000F1B7B"/>
    <w:rsid w:val="000F1E6E"/>
    <w:rsid w:val="000F505D"/>
    <w:rsid w:val="000F6723"/>
    <w:rsid w:val="000F7B50"/>
    <w:rsid w:val="001005F6"/>
    <w:rsid w:val="001017E1"/>
    <w:rsid w:val="00101B63"/>
    <w:rsid w:val="00102C11"/>
    <w:rsid w:val="001055F0"/>
    <w:rsid w:val="001062DE"/>
    <w:rsid w:val="00106F55"/>
    <w:rsid w:val="00106FCA"/>
    <w:rsid w:val="0011130C"/>
    <w:rsid w:val="001175A7"/>
    <w:rsid w:val="00120187"/>
    <w:rsid w:val="00121675"/>
    <w:rsid w:val="0012549D"/>
    <w:rsid w:val="0012604B"/>
    <w:rsid w:val="001267C0"/>
    <w:rsid w:val="00127EB6"/>
    <w:rsid w:val="00130FEA"/>
    <w:rsid w:val="00131F47"/>
    <w:rsid w:val="00133CE3"/>
    <w:rsid w:val="0013448E"/>
    <w:rsid w:val="00134595"/>
    <w:rsid w:val="001347B3"/>
    <w:rsid w:val="00134E40"/>
    <w:rsid w:val="00135454"/>
    <w:rsid w:val="00135E7C"/>
    <w:rsid w:val="0013795C"/>
    <w:rsid w:val="001379A7"/>
    <w:rsid w:val="001426C7"/>
    <w:rsid w:val="00143AAB"/>
    <w:rsid w:val="00143F21"/>
    <w:rsid w:val="00144CCF"/>
    <w:rsid w:val="00145383"/>
    <w:rsid w:val="001454BE"/>
    <w:rsid w:val="00146237"/>
    <w:rsid w:val="001464A2"/>
    <w:rsid w:val="00147A95"/>
    <w:rsid w:val="00147FB6"/>
    <w:rsid w:val="00150EA5"/>
    <w:rsid w:val="00151654"/>
    <w:rsid w:val="00151E84"/>
    <w:rsid w:val="0015346E"/>
    <w:rsid w:val="001574FD"/>
    <w:rsid w:val="00157575"/>
    <w:rsid w:val="0016150A"/>
    <w:rsid w:val="00163331"/>
    <w:rsid w:val="001634A6"/>
    <w:rsid w:val="00163AE6"/>
    <w:rsid w:val="00163DEE"/>
    <w:rsid w:val="00164C50"/>
    <w:rsid w:val="00170B4B"/>
    <w:rsid w:val="00170D3F"/>
    <w:rsid w:val="00170E1A"/>
    <w:rsid w:val="00171D28"/>
    <w:rsid w:val="00173093"/>
    <w:rsid w:val="00174DF1"/>
    <w:rsid w:val="00175BDB"/>
    <w:rsid w:val="00175FD7"/>
    <w:rsid w:val="00177C5A"/>
    <w:rsid w:val="001802B4"/>
    <w:rsid w:val="0018238C"/>
    <w:rsid w:val="00182970"/>
    <w:rsid w:val="00184C56"/>
    <w:rsid w:val="0018588E"/>
    <w:rsid w:val="001863FA"/>
    <w:rsid w:val="00190035"/>
    <w:rsid w:val="00194C33"/>
    <w:rsid w:val="0019628F"/>
    <w:rsid w:val="00196AEA"/>
    <w:rsid w:val="001A2B1A"/>
    <w:rsid w:val="001A5A2E"/>
    <w:rsid w:val="001A6D61"/>
    <w:rsid w:val="001B0B75"/>
    <w:rsid w:val="001B0EBE"/>
    <w:rsid w:val="001B2DFE"/>
    <w:rsid w:val="001B538F"/>
    <w:rsid w:val="001B72E1"/>
    <w:rsid w:val="001C07C3"/>
    <w:rsid w:val="001C0E31"/>
    <w:rsid w:val="001C1DA8"/>
    <w:rsid w:val="001C2EE1"/>
    <w:rsid w:val="001C2FBC"/>
    <w:rsid w:val="001C48D9"/>
    <w:rsid w:val="001D0970"/>
    <w:rsid w:val="001D2984"/>
    <w:rsid w:val="001D3FC8"/>
    <w:rsid w:val="001D6F86"/>
    <w:rsid w:val="001D7253"/>
    <w:rsid w:val="001D7410"/>
    <w:rsid w:val="001E2D51"/>
    <w:rsid w:val="001E6331"/>
    <w:rsid w:val="001E6A57"/>
    <w:rsid w:val="001F2BA9"/>
    <w:rsid w:val="001F2C77"/>
    <w:rsid w:val="001F5BAB"/>
    <w:rsid w:val="001F5C40"/>
    <w:rsid w:val="001F75B6"/>
    <w:rsid w:val="002017D6"/>
    <w:rsid w:val="00201A77"/>
    <w:rsid w:val="002040F6"/>
    <w:rsid w:val="002044B7"/>
    <w:rsid w:val="00204F81"/>
    <w:rsid w:val="00206A9D"/>
    <w:rsid w:val="00206AF3"/>
    <w:rsid w:val="00207C5F"/>
    <w:rsid w:val="00212556"/>
    <w:rsid w:val="002131F9"/>
    <w:rsid w:val="00216536"/>
    <w:rsid w:val="00216E2C"/>
    <w:rsid w:val="002204ED"/>
    <w:rsid w:val="00220593"/>
    <w:rsid w:val="00220BE5"/>
    <w:rsid w:val="00221D63"/>
    <w:rsid w:val="002233B9"/>
    <w:rsid w:val="00223E1D"/>
    <w:rsid w:val="00225A54"/>
    <w:rsid w:val="002269D6"/>
    <w:rsid w:val="00226E2E"/>
    <w:rsid w:val="0022750F"/>
    <w:rsid w:val="00230165"/>
    <w:rsid w:val="0023227B"/>
    <w:rsid w:val="00232766"/>
    <w:rsid w:val="00233D07"/>
    <w:rsid w:val="00234EC0"/>
    <w:rsid w:val="0023633F"/>
    <w:rsid w:val="00237C13"/>
    <w:rsid w:val="00241552"/>
    <w:rsid w:val="00241A35"/>
    <w:rsid w:val="00241B70"/>
    <w:rsid w:val="00244FE7"/>
    <w:rsid w:val="002459EB"/>
    <w:rsid w:val="00246DBC"/>
    <w:rsid w:val="002506E9"/>
    <w:rsid w:val="00251D74"/>
    <w:rsid w:val="00252F42"/>
    <w:rsid w:val="00252F54"/>
    <w:rsid w:val="002556F1"/>
    <w:rsid w:val="00255CC4"/>
    <w:rsid w:val="00257713"/>
    <w:rsid w:val="00257F95"/>
    <w:rsid w:val="00261606"/>
    <w:rsid w:val="002641D7"/>
    <w:rsid w:val="00265C5D"/>
    <w:rsid w:val="002702B5"/>
    <w:rsid w:val="002715C4"/>
    <w:rsid w:val="002715CF"/>
    <w:rsid w:val="00272449"/>
    <w:rsid w:val="002732A0"/>
    <w:rsid w:val="00273B98"/>
    <w:rsid w:val="00276C84"/>
    <w:rsid w:val="002772EF"/>
    <w:rsid w:val="00280B54"/>
    <w:rsid w:val="00281BC8"/>
    <w:rsid w:val="002821CA"/>
    <w:rsid w:val="00283037"/>
    <w:rsid w:val="002833FF"/>
    <w:rsid w:val="00283F04"/>
    <w:rsid w:val="00284628"/>
    <w:rsid w:val="0028537B"/>
    <w:rsid w:val="00285873"/>
    <w:rsid w:val="00286FBD"/>
    <w:rsid w:val="00287F46"/>
    <w:rsid w:val="0029092F"/>
    <w:rsid w:val="00292172"/>
    <w:rsid w:val="002929FF"/>
    <w:rsid w:val="00293460"/>
    <w:rsid w:val="002941C4"/>
    <w:rsid w:val="00294556"/>
    <w:rsid w:val="002947D2"/>
    <w:rsid w:val="00294AF4"/>
    <w:rsid w:val="002955D3"/>
    <w:rsid w:val="00297586"/>
    <w:rsid w:val="00297B31"/>
    <w:rsid w:val="002A2A2C"/>
    <w:rsid w:val="002A2A5B"/>
    <w:rsid w:val="002A2B09"/>
    <w:rsid w:val="002A34CC"/>
    <w:rsid w:val="002A3804"/>
    <w:rsid w:val="002A3AD8"/>
    <w:rsid w:val="002A4868"/>
    <w:rsid w:val="002A5985"/>
    <w:rsid w:val="002A5E12"/>
    <w:rsid w:val="002A64E8"/>
    <w:rsid w:val="002A7EF1"/>
    <w:rsid w:val="002B187E"/>
    <w:rsid w:val="002B3E72"/>
    <w:rsid w:val="002B42F7"/>
    <w:rsid w:val="002B43A9"/>
    <w:rsid w:val="002B4A50"/>
    <w:rsid w:val="002B4A6B"/>
    <w:rsid w:val="002B4CCE"/>
    <w:rsid w:val="002B65B9"/>
    <w:rsid w:val="002C71F5"/>
    <w:rsid w:val="002C7F77"/>
    <w:rsid w:val="002D176E"/>
    <w:rsid w:val="002D41D6"/>
    <w:rsid w:val="002D5C1D"/>
    <w:rsid w:val="002D6975"/>
    <w:rsid w:val="002D6D48"/>
    <w:rsid w:val="002D74CF"/>
    <w:rsid w:val="002E2160"/>
    <w:rsid w:val="002E2A53"/>
    <w:rsid w:val="002E2B37"/>
    <w:rsid w:val="002E3213"/>
    <w:rsid w:val="002E36AC"/>
    <w:rsid w:val="002E442C"/>
    <w:rsid w:val="002E4EAE"/>
    <w:rsid w:val="002E52EA"/>
    <w:rsid w:val="002E628D"/>
    <w:rsid w:val="002E7A68"/>
    <w:rsid w:val="002F156B"/>
    <w:rsid w:val="002F19B0"/>
    <w:rsid w:val="002F3DC7"/>
    <w:rsid w:val="002F5F79"/>
    <w:rsid w:val="003003D6"/>
    <w:rsid w:val="00301BD8"/>
    <w:rsid w:val="003022B5"/>
    <w:rsid w:val="00305010"/>
    <w:rsid w:val="00305432"/>
    <w:rsid w:val="003057F9"/>
    <w:rsid w:val="00306240"/>
    <w:rsid w:val="003072CC"/>
    <w:rsid w:val="003077D8"/>
    <w:rsid w:val="0031260B"/>
    <w:rsid w:val="00314048"/>
    <w:rsid w:val="00317848"/>
    <w:rsid w:val="00320AD5"/>
    <w:rsid w:val="003217F2"/>
    <w:rsid w:val="00322401"/>
    <w:rsid w:val="00322526"/>
    <w:rsid w:val="00322882"/>
    <w:rsid w:val="00323BF9"/>
    <w:rsid w:val="00324D2A"/>
    <w:rsid w:val="003267B4"/>
    <w:rsid w:val="003317BF"/>
    <w:rsid w:val="00333990"/>
    <w:rsid w:val="00333A93"/>
    <w:rsid w:val="003351A9"/>
    <w:rsid w:val="00340FE4"/>
    <w:rsid w:val="003422BB"/>
    <w:rsid w:val="00343307"/>
    <w:rsid w:val="003447D7"/>
    <w:rsid w:val="00345DB2"/>
    <w:rsid w:val="00345E2A"/>
    <w:rsid w:val="00346869"/>
    <w:rsid w:val="0034709D"/>
    <w:rsid w:val="00347A5C"/>
    <w:rsid w:val="00347A74"/>
    <w:rsid w:val="00347F26"/>
    <w:rsid w:val="00350F80"/>
    <w:rsid w:val="00351155"/>
    <w:rsid w:val="00353067"/>
    <w:rsid w:val="00354877"/>
    <w:rsid w:val="00354D49"/>
    <w:rsid w:val="003551F2"/>
    <w:rsid w:val="0035581D"/>
    <w:rsid w:val="00360AD2"/>
    <w:rsid w:val="0036273D"/>
    <w:rsid w:val="00362880"/>
    <w:rsid w:val="00362D1E"/>
    <w:rsid w:val="003637AD"/>
    <w:rsid w:val="00363955"/>
    <w:rsid w:val="0036459E"/>
    <w:rsid w:val="003648CE"/>
    <w:rsid w:val="00365B6D"/>
    <w:rsid w:val="00365D51"/>
    <w:rsid w:val="003666AE"/>
    <w:rsid w:val="00366F39"/>
    <w:rsid w:val="00372EE1"/>
    <w:rsid w:val="0037686E"/>
    <w:rsid w:val="00376D03"/>
    <w:rsid w:val="0038115D"/>
    <w:rsid w:val="003827AB"/>
    <w:rsid w:val="00383AE5"/>
    <w:rsid w:val="003853F3"/>
    <w:rsid w:val="0038579C"/>
    <w:rsid w:val="003860CB"/>
    <w:rsid w:val="0038613B"/>
    <w:rsid w:val="003864ED"/>
    <w:rsid w:val="0038754C"/>
    <w:rsid w:val="00392340"/>
    <w:rsid w:val="0039251A"/>
    <w:rsid w:val="00392CCC"/>
    <w:rsid w:val="00393590"/>
    <w:rsid w:val="00393FBE"/>
    <w:rsid w:val="00395E72"/>
    <w:rsid w:val="00396AB7"/>
    <w:rsid w:val="00397812"/>
    <w:rsid w:val="003978B0"/>
    <w:rsid w:val="003A09DC"/>
    <w:rsid w:val="003A23DB"/>
    <w:rsid w:val="003A26A0"/>
    <w:rsid w:val="003A3DB2"/>
    <w:rsid w:val="003A42C3"/>
    <w:rsid w:val="003A497A"/>
    <w:rsid w:val="003A5B73"/>
    <w:rsid w:val="003A672D"/>
    <w:rsid w:val="003A691B"/>
    <w:rsid w:val="003A7056"/>
    <w:rsid w:val="003A79CF"/>
    <w:rsid w:val="003B4665"/>
    <w:rsid w:val="003B57D0"/>
    <w:rsid w:val="003B5F85"/>
    <w:rsid w:val="003B619B"/>
    <w:rsid w:val="003B7C12"/>
    <w:rsid w:val="003C23E6"/>
    <w:rsid w:val="003C3630"/>
    <w:rsid w:val="003C3820"/>
    <w:rsid w:val="003C3D6A"/>
    <w:rsid w:val="003C5181"/>
    <w:rsid w:val="003D0A2E"/>
    <w:rsid w:val="003D1530"/>
    <w:rsid w:val="003D28E6"/>
    <w:rsid w:val="003D31D1"/>
    <w:rsid w:val="003D5A8F"/>
    <w:rsid w:val="003D5D6F"/>
    <w:rsid w:val="003D5ED2"/>
    <w:rsid w:val="003D601D"/>
    <w:rsid w:val="003D689F"/>
    <w:rsid w:val="003D7C57"/>
    <w:rsid w:val="003E0D57"/>
    <w:rsid w:val="003E1257"/>
    <w:rsid w:val="003E1421"/>
    <w:rsid w:val="003E156F"/>
    <w:rsid w:val="003E2B35"/>
    <w:rsid w:val="003E520A"/>
    <w:rsid w:val="003E56A0"/>
    <w:rsid w:val="003E6983"/>
    <w:rsid w:val="003E7627"/>
    <w:rsid w:val="003E7A26"/>
    <w:rsid w:val="003E7B1C"/>
    <w:rsid w:val="003F17F0"/>
    <w:rsid w:val="003F1FFB"/>
    <w:rsid w:val="003F4CD1"/>
    <w:rsid w:val="003F4DFA"/>
    <w:rsid w:val="003F52FC"/>
    <w:rsid w:val="003F53DB"/>
    <w:rsid w:val="003F57B0"/>
    <w:rsid w:val="003F5926"/>
    <w:rsid w:val="003F6CE6"/>
    <w:rsid w:val="00402C1D"/>
    <w:rsid w:val="00403645"/>
    <w:rsid w:val="00404458"/>
    <w:rsid w:val="00405027"/>
    <w:rsid w:val="004066D0"/>
    <w:rsid w:val="0040760B"/>
    <w:rsid w:val="0041065E"/>
    <w:rsid w:val="00411877"/>
    <w:rsid w:val="0041262A"/>
    <w:rsid w:val="004129DC"/>
    <w:rsid w:val="00413DE4"/>
    <w:rsid w:val="004152CB"/>
    <w:rsid w:val="00415681"/>
    <w:rsid w:val="004160E1"/>
    <w:rsid w:val="0041789F"/>
    <w:rsid w:val="00421E1A"/>
    <w:rsid w:val="00422371"/>
    <w:rsid w:val="00422FEC"/>
    <w:rsid w:val="00423EE2"/>
    <w:rsid w:val="004252F7"/>
    <w:rsid w:val="00425838"/>
    <w:rsid w:val="00425D54"/>
    <w:rsid w:val="004265E5"/>
    <w:rsid w:val="004317C8"/>
    <w:rsid w:val="00431AAF"/>
    <w:rsid w:val="00432036"/>
    <w:rsid w:val="004324FD"/>
    <w:rsid w:val="004340BE"/>
    <w:rsid w:val="0043547A"/>
    <w:rsid w:val="00436416"/>
    <w:rsid w:val="004461EB"/>
    <w:rsid w:val="00446F79"/>
    <w:rsid w:val="00450470"/>
    <w:rsid w:val="0045094F"/>
    <w:rsid w:val="00452540"/>
    <w:rsid w:val="004526A1"/>
    <w:rsid w:val="00453F5F"/>
    <w:rsid w:val="004556C2"/>
    <w:rsid w:val="00455D06"/>
    <w:rsid w:val="00456D65"/>
    <w:rsid w:val="00457243"/>
    <w:rsid w:val="00457F55"/>
    <w:rsid w:val="00461ABB"/>
    <w:rsid w:val="00463898"/>
    <w:rsid w:val="00463A3B"/>
    <w:rsid w:val="00471C61"/>
    <w:rsid w:val="00471D1C"/>
    <w:rsid w:val="0047211E"/>
    <w:rsid w:val="00475C56"/>
    <w:rsid w:val="00475EE5"/>
    <w:rsid w:val="0048063D"/>
    <w:rsid w:val="00481AAA"/>
    <w:rsid w:val="00484E6A"/>
    <w:rsid w:val="00486B07"/>
    <w:rsid w:val="00490218"/>
    <w:rsid w:val="00491A67"/>
    <w:rsid w:val="0049317C"/>
    <w:rsid w:val="004937EB"/>
    <w:rsid w:val="004943A4"/>
    <w:rsid w:val="004945B8"/>
    <w:rsid w:val="00494D8E"/>
    <w:rsid w:val="00495AC8"/>
    <w:rsid w:val="00496FD0"/>
    <w:rsid w:val="004975D8"/>
    <w:rsid w:val="004A017E"/>
    <w:rsid w:val="004A1C4B"/>
    <w:rsid w:val="004A302C"/>
    <w:rsid w:val="004A3617"/>
    <w:rsid w:val="004A4A18"/>
    <w:rsid w:val="004A6BBE"/>
    <w:rsid w:val="004B297D"/>
    <w:rsid w:val="004B2C4F"/>
    <w:rsid w:val="004B38AD"/>
    <w:rsid w:val="004B3BF4"/>
    <w:rsid w:val="004B41D5"/>
    <w:rsid w:val="004B4FA7"/>
    <w:rsid w:val="004B743C"/>
    <w:rsid w:val="004C5599"/>
    <w:rsid w:val="004C56EE"/>
    <w:rsid w:val="004C70AF"/>
    <w:rsid w:val="004C739B"/>
    <w:rsid w:val="004D081D"/>
    <w:rsid w:val="004D2839"/>
    <w:rsid w:val="004D3C63"/>
    <w:rsid w:val="004D6818"/>
    <w:rsid w:val="004E0ADF"/>
    <w:rsid w:val="004E1309"/>
    <w:rsid w:val="004E2210"/>
    <w:rsid w:val="004E398B"/>
    <w:rsid w:val="004E52CE"/>
    <w:rsid w:val="004E618C"/>
    <w:rsid w:val="004E6840"/>
    <w:rsid w:val="004F193A"/>
    <w:rsid w:val="004F21F2"/>
    <w:rsid w:val="004F221F"/>
    <w:rsid w:val="004F2B24"/>
    <w:rsid w:val="004F2CCE"/>
    <w:rsid w:val="004F4A20"/>
    <w:rsid w:val="004F542D"/>
    <w:rsid w:val="004F5479"/>
    <w:rsid w:val="004F5BE1"/>
    <w:rsid w:val="004F70CF"/>
    <w:rsid w:val="004F70FA"/>
    <w:rsid w:val="004F7A89"/>
    <w:rsid w:val="004F7AF6"/>
    <w:rsid w:val="005008A5"/>
    <w:rsid w:val="00501945"/>
    <w:rsid w:val="00502BEB"/>
    <w:rsid w:val="00503324"/>
    <w:rsid w:val="005049EF"/>
    <w:rsid w:val="005077F8"/>
    <w:rsid w:val="005103E0"/>
    <w:rsid w:val="0051079E"/>
    <w:rsid w:val="005142FC"/>
    <w:rsid w:val="0051769D"/>
    <w:rsid w:val="005208A8"/>
    <w:rsid w:val="00521B49"/>
    <w:rsid w:val="00522A4B"/>
    <w:rsid w:val="0052453F"/>
    <w:rsid w:val="005247E7"/>
    <w:rsid w:val="00527941"/>
    <w:rsid w:val="005332DE"/>
    <w:rsid w:val="00534387"/>
    <w:rsid w:val="005348E6"/>
    <w:rsid w:val="00536315"/>
    <w:rsid w:val="00536DAA"/>
    <w:rsid w:val="00537372"/>
    <w:rsid w:val="00540651"/>
    <w:rsid w:val="0054075B"/>
    <w:rsid w:val="00540906"/>
    <w:rsid w:val="00543536"/>
    <w:rsid w:val="0054490C"/>
    <w:rsid w:val="00544BA5"/>
    <w:rsid w:val="00544DBF"/>
    <w:rsid w:val="00545AAC"/>
    <w:rsid w:val="00547B7A"/>
    <w:rsid w:val="005500F7"/>
    <w:rsid w:val="00551A45"/>
    <w:rsid w:val="0055228F"/>
    <w:rsid w:val="005526A7"/>
    <w:rsid w:val="00552B06"/>
    <w:rsid w:val="00553C69"/>
    <w:rsid w:val="00554183"/>
    <w:rsid w:val="00556674"/>
    <w:rsid w:val="00556E58"/>
    <w:rsid w:val="0055703D"/>
    <w:rsid w:val="00557BC5"/>
    <w:rsid w:val="00561E2B"/>
    <w:rsid w:val="005622DD"/>
    <w:rsid w:val="00563F0F"/>
    <w:rsid w:val="0056685D"/>
    <w:rsid w:val="005704D7"/>
    <w:rsid w:val="00570EFA"/>
    <w:rsid w:val="005723EE"/>
    <w:rsid w:val="00572CC2"/>
    <w:rsid w:val="005741EC"/>
    <w:rsid w:val="00574987"/>
    <w:rsid w:val="00574D01"/>
    <w:rsid w:val="005760D2"/>
    <w:rsid w:val="00576AF8"/>
    <w:rsid w:val="00576F34"/>
    <w:rsid w:val="00577D86"/>
    <w:rsid w:val="00580C9F"/>
    <w:rsid w:val="00581DA4"/>
    <w:rsid w:val="005832D3"/>
    <w:rsid w:val="00585B27"/>
    <w:rsid w:val="00592F7D"/>
    <w:rsid w:val="00593C9C"/>
    <w:rsid w:val="0059569B"/>
    <w:rsid w:val="00595783"/>
    <w:rsid w:val="00596CE3"/>
    <w:rsid w:val="005A1245"/>
    <w:rsid w:val="005A6051"/>
    <w:rsid w:val="005A6ABA"/>
    <w:rsid w:val="005B21D2"/>
    <w:rsid w:val="005B284A"/>
    <w:rsid w:val="005B3750"/>
    <w:rsid w:val="005B503F"/>
    <w:rsid w:val="005B5A57"/>
    <w:rsid w:val="005B6687"/>
    <w:rsid w:val="005B6ED4"/>
    <w:rsid w:val="005B7933"/>
    <w:rsid w:val="005C07E7"/>
    <w:rsid w:val="005C14FD"/>
    <w:rsid w:val="005C3C2E"/>
    <w:rsid w:val="005C47B2"/>
    <w:rsid w:val="005C5111"/>
    <w:rsid w:val="005C6ABD"/>
    <w:rsid w:val="005D1215"/>
    <w:rsid w:val="005D2AF4"/>
    <w:rsid w:val="005D34FA"/>
    <w:rsid w:val="005D4CD3"/>
    <w:rsid w:val="005D51DE"/>
    <w:rsid w:val="005D59CA"/>
    <w:rsid w:val="005D5EC8"/>
    <w:rsid w:val="005E3E8B"/>
    <w:rsid w:val="005E4199"/>
    <w:rsid w:val="005E5FC9"/>
    <w:rsid w:val="005E64FA"/>
    <w:rsid w:val="005E7761"/>
    <w:rsid w:val="005E79E3"/>
    <w:rsid w:val="005F06ED"/>
    <w:rsid w:val="005F233D"/>
    <w:rsid w:val="005F2C86"/>
    <w:rsid w:val="005F67CE"/>
    <w:rsid w:val="005F68A9"/>
    <w:rsid w:val="00600572"/>
    <w:rsid w:val="00601799"/>
    <w:rsid w:val="00603F9A"/>
    <w:rsid w:val="006045EF"/>
    <w:rsid w:val="00604E8C"/>
    <w:rsid w:val="006057B4"/>
    <w:rsid w:val="00605C9C"/>
    <w:rsid w:val="006072DA"/>
    <w:rsid w:val="00607A06"/>
    <w:rsid w:val="0061060F"/>
    <w:rsid w:val="00610F01"/>
    <w:rsid w:val="006163E2"/>
    <w:rsid w:val="006168BE"/>
    <w:rsid w:val="00616BA7"/>
    <w:rsid w:val="00616EAA"/>
    <w:rsid w:val="00617EB1"/>
    <w:rsid w:val="006213C7"/>
    <w:rsid w:val="00621A01"/>
    <w:rsid w:val="006220F9"/>
    <w:rsid w:val="006223FF"/>
    <w:rsid w:val="00625452"/>
    <w:rsid w:val="00626D6B"/>
    <w:rsid w:val="00630782"/>
    <w:rsid w:val="006327FB"/>
    <w:rsid w:val="00632D25"/>
    <w:rsid w:val="00633CD3"/>
    <w:rsid w:val="00633F67"/>
    <w:rsid w:val="006342F7"/>
    <w:rsid w:val="006377C8"/>
    <w:rsid w:val="0064114B"/>
    <w:rsid w:val="00642697"/>
    <w:rsid w:val="00643261"/>
    <w:rsid w:val="00643F50"/>
    <w:rsid w:val="006453A5"/>
    <w:rsid w:val="006458BD"/>
    <w:rsid w:val="0064600F"/>
    <w:rsid w:val="0064709F"/>
    <w:rsid w:val="00647710"/>
    <w:rsid w:val="00647A24"/>
    <w:rsid w:val="0065448C"/>
    <w:rsid w:val="00663012"/>
    <w:rsid w:val="006647A4"/>
    <w:rsid w:val="00664F24"/>
    <w:rsid w:val="0066585E"/>
    <w:rsid w:val="00666F9D"/>
    <w:rsid w:val="00667854"/>
    <w:rsid w:val="00670151"/>
    <w:rsid w:val="00670154"/>
    <w:rsid w:val="0067101A"/>
    <w:rsid w:val="00673146"/>
    <w:rsid w:val="006758D1"/>
    <w:rsid w:val="00676EB6"/>
    <w:rsid w:val="00677406"/>
    <w:rsid w:val="00677E35"/>
    <w:rsid w:val="00680012"/>
    <w:rsid w:val="006809C8"/>
    <w:rsid w:val="00683BA8"/>
    <w:rsid w:val="006869F3"/>
    <w:rsid w:val="006909D1"/>
    <w:rsid w:val="00690E99"/>
    <w:rsid w:val="006921D6"/>
    <w:rsid w:val="006961C5"/>
    <w:rsid w:val="00696D55"/>
    <w:rsid w:val="006976F5"/>
    <w:rsid w:val="006A0BD2"/>
    <w:rsid w:val="006A1438"/>
    <w:rsid w:val="006A3E82"/>
    <w:rsid w:val="006A44BF"/>
    <w:rsid w:val="006A79A0"/>
    <w:rsid w:val="006A7D94"/>
    <w:rsid w:val="006B040E"/>
    <w:rsid w:val="006B0AC3"/>
    <w:rsid w:val="006B11D2"/>
    <w:rsid w:val="006B1B18"/>
    <w:rsid w:val="006B2F7D"/>
    <w:rsid w:val="006B4A4D"/>
    <w:rsid w:val="006B4F6A"/>
    <w:rsid w:val="006B507E"/>
    <w:rsid w:val="006B5C55"/>
    <w:rsid w:val="006B5EE7"/>
    <w:rsid w:val="006B7735"/>
    <w:rsid w:val="006B7FC0"/>
    <w:rsid w:val="006C13C6"/>
    <w:rsid w:val="006C18A3"/>
    <w:rsid w:val="006C1975"/>
    <w:rsid w:val="006C2DF4"/>
    <w:rsid w:val="006C2FB1"/>
    <w:rsid w:val="006C3738"/>
    <w:rsid w:val="006C37B5"/>
    <w:rsid w:val="006C3AF8"/>
    <w:rsid w:val="006C41BC"/>
    <w:rsid w:val="006C4C3E"/>
    <w:rsid w:val="006C7466"/>
    <w:rsid w:val="006D479C"/>
    <w:rsid w:val="006D4E5A"/>
    <w:rsid w:val="006D5450"/>
    <w:rsid w:val="006E0C88"/>
    <w:rsid w:val="006E1DD6"/>
    <w:rsid w:val="006E26D2"/>
    <w:rsid w:val="006E3A60"/>
    <w:rsid w:val="006E463F"/>
    <w:rsid w:val="006E5418"/>
    <w:rsid w:val="006F0E3E"/>
    <w:rsid w:val="006F2A0A"/>
    <w:rsid w:val="006F39BD"/>
    <w:rsid w:val="006F49F6"/>
    <w:rsid w:val="006F5526"/>
    <w:rsid w:val="006F6DB8"/>
    <w:rsid w:val="006F7384"/>
    <w:rsid w:val="00700108"/>
    <w:rsid w:val="00701398"/>
    <w:rsid w:val="0070161A"/>
    <w:rsid w:val="00701B1D"/>
    <w:rsid w:val="00705F6A"/>
    <w:rsid w:val="00706CCD"/>
    <w:rsid w:val="0070733D"/>
    <w:rsid w:val="00707452"/>
    <w:rsid w:val="00710220"/>
    <w:rsid w:val="007109A5"/>
    <w:rsid w:val="00712491"/>
    <w:rsid w:val="00713DAC"/>
    <w:rsid w:val="00714DEC"/>
    <w:rsid w:val="00715989"/>
    <w:rsid w:val="00715CD5"/>
    <w:rsid w:val="007166BA"/>
    <w:rsid w:val="00717095"/>
    <w:rsid w:val="00717EED"/>
    <w:rsid w:val="00720023"/>
    <w:rsid w:val="0072051A"/>
    <w:rsid w:val="0072071E"/>
    <w:rsid w:val="00723D32"/>
    <w:rsid w:val="007255FB"/>
    <w:rsid w:val="007258CC"/>
    <w:rsid w:val="00725F6E"/>
    <w:rsid w:val="00726BED"/>
    <w:rsid w:val="0072734F"/>
    <w:rsid w:val="00730470"/>
    <w:rsid w:val="00732C6A"/>
    <w:rsid w:val="00732D9E"/>
    <w:rsid w:val="007352BA"/>
    <w:rsid w:val="007356E2"/>
    <w:rsid w:val="007366A7"/>
    <w:rsid w:val="007373F6"/>
    <w:rsid w:val="00740266"/>
    <w:rsid w:val="00740697"/>
    <w:rsid w:val="007409BA"/>
    <w:rsid w:val="00742425"/>
    <w:rsid w:val="00744489"/>
    <w:rsid w:val="00745A0E"/>
    <w:rsid w:val="00746637"/>
    <w:rsid w:val="00747739"/>
    <w:rsid w:val="00750718"/>
    <w:rsid w:val="00750B0E"/>
    <w:rsid w:val="00750E7F"/>
    <w:rsid w:val="007519F7"/>
    <w:rsid w:val="00757840"/>
    <w:rsid w:val="00757F7F"/>
    <w:rsid w:val="00760AE7"/>
    <w:rsid w:val="00763F4D"/>
    <w:rsid w:val="007646DF"/>
    <w:rsid w:val="00764C62"/>
    <w:rsid w:val="00765F48"/>
    <w:rsid w:val="00767377"/>
    <w:rsid w:val="0076794D"/>
    <w:rsid w:val="007704A2"/>
    <w:rsid w:val="00770C9A"/>
    <w:rsid w:val="00771852"/>
    <w:rsid w:val="00772892"/>
    <w:rsid w:val="00773470"/>
    <w:rsid w:val="00777428"/>
    <w:rsid w:val="00780929"/>
    <w:rsid w:val="00780C21"/>
    <w:rsid w:val="0078113B"/>
    <w:rsid w:val="00781BDE"/>
    <w:rsid w:val="00782A07"/>
    <w:rsid w:val="00786539"/>
    <w:rsid w:val="007874FD"/>
    <w:rsid w:val="007909A5"/>
    <w:rsid w:val="00790E55"/>
    <w:rsid w:val="007910C7"/>
    <w:rsid w:val="00792362"/>
    <w:rsid w:val="007928AF"/>
    <w:rsid w:val="00793153"/>
    <w:rsid w:val="00795826"/>
    <w:rsid w:val="00795EEC"/>
    <w:rsid w:val="007A1066"/>
    <w:rsid w:val="007A18B8"/>
    <w:rsid w:val="007A1960"/>
    <w:rsid w:val="007A26D7"/>
    <w:rsid w:val="007A28E0"/>
    <w:rsid w:val="007A40E3"/>
    <w:rsid w:val="007A611E"/>
    <w:rsid w:val="007A6816"/>
    <w:rsid w:val="007A6EA2"/>
    <w:rsid w:val="007A75F0"/>
    <w:rsid w:val="007A7688"/>
    <w:rsid w:val="007B247B"/>
    <w:rsid w:val="007B2BC7"/>
    <w:rsid w:val="007B53E1"/>
    <w:rsid w:val="007B59B2"/>
    <w:rsid w:val="007B5B4B"/>
    <w:rsid w:val="007B6439"/>
    <w:rsid w:val="007B6DDD"/>
    <w:rsid w:val="007B7E10"/>
    <w:rsid w:val="007C0007"/>
    <w:rsid w:val="007C22B2"/>
    <w:rsid w:val="007C4B0F"/>
    <w:rsid w:val="007C6D38"/>
    <w:rsid w:val="007C70BF"/>
    <w:rsid w:val="007D1362"/>
    <w:rsid w:val="007D17DB"/>
    <w:rsid w:val="007D51B3"/>
    <w:rsid w:val="007D5205"/>
    <w:rsid w:val="007D60F9"/>
    <w:rsid w:val="007D675C"/>
    <w:rsid w:val="007D6CB6"/>
    <w:rsid w:val="007E016F"/>
    <w:rsid w:val="007E03B0"/>
    <w:rsid w:val="007E17CA"/>
    <w:rsid w:val="007E20E1"/>
    <w:rsid w:val="007E35DF"/>
    <w:rsid w:val="007E386F"/>
    <w:rsid w:val="007E449D"/>
    <w:rsid w:val="007E52C1"/>
    <w:rsid w:val="007E57D2"/>
    <w:rsid w:val="007E6F2C"/>
    <w:rsid w:val="007E7811"/>
    <w:rsid w:val="007E7F4B"/>
    <w:rsid w:val="007F01DF"/>
    <w:rsid w:val="007F3E6F"/>
    <w:rsid w:val="007F3ED9"/>
    <w:rsid w:val="007F3FF0"/>
    <w:rsid w:val="007F5C35"/>
    <w:rsid w:val="0080002E"/>
    <w:rsid w:val="0080112D"/>
    <w:rsid w:val="00801655"/>
    <w:rsid w:val="00802720"/>
    <w:rsid w:val="00803C97"/>
    <w:rsid w:val="00803E3F"/>
    <w:rsid w:val="00806615"/>
    <w:rsid w:val="00811641"/>
    <w:rsid w:val="008123D7"/>
    <w:rsid w:val="008135B9"/>
    <w:rsid w:val="00813ADE"/>
    <w:rsid w:val="00814F88"/>
    <w:rsid w:val="0081640C"/>
    <w:rsid w:val="00817FF2"/>
    <w:rsid w:val="008202C1"/>
    <w:rsid w:val="00821D87"/>
    <w:rsid w:val="00826060"/>
    <w:rsid w:val="00831A52"/>
    <w:rsid w:val="008331E8"/>
    <w:rsid w:val="00833D11"/>
    <w:rsid w:val="00840D21"/>
    <w:rsid w:val="008414D4"/>
    <w:rsid w:val="008426CC"/>
    <w:rsid w:val="00845B55"/>
    <w:rsid w:val="0084670B"/>
    <w:rsid w:val="00846727"/>
    <w:rsid w:val="00846A2E"/>
    <w:rsid w:val="00850E3E"/>
    <w:rsid w:val="008533AB"/>
    <w:rsid w:val="008534E6"/>
    <w:rsid w:val="008538DD"/>
    <w:rsid w:val="008563AE"/>
    <w:rsid w:val="0085706E"/>
    <w:rsid w:val="008573F2"/>
    <w:rsid w:val="00857FFE"/>
    <w:rsid w:val="00860737"/>
    <w:rsid w:val="00860A44"/>
    <w:rsid w:val="008628BB"/>
    <w:rsid w:val="00862EF9"/>
    <w:rsid w:val="008633E2"/>
    <w:rsid w:val="008642DF"/>
    <w:rsid w:val="00864C61"/>
    <w:rsid w:val="008663CC"/>
    <w:rsid w:val="008666EC"/>
    <w:rsid w:val="008719CD"/>
    <w:rsid w:val="00872A13"/>
    <w:rsid w:val="0087615C"/>
    <w:rsid w:val="00877C5D"/>
    <w:rsid w:val="00880575"/>
    <w:rsid w:val="0088091F"/>
    <w:rsid w:val="00881703"/>
    <w:rsid w:val="008819CB"/>
    <w:rsid w:val="00881CD2"/>
    <w:rsid w:val="008833E9"/>
    <w:rsid w:val="00883535"/>
    <w:rsid w:val="008838D3"/>
    <w:rsid w:val="0088490C"/>
    <w:rsid w:val="00887599"/>
    <w:rsid w:val="00887F8C"/>
    <w:rsid w:val="0089041B"/>
    <w:rsid w:val="008912B0"/>
    <w:rsid w:val="00893C1E"/>
    <w:rsid w:val="00894957"/>
    <w:rsid w:val="00894AC7"/>
    <w:rsid w:val="00896A84"/>
    <w:rsid w:val="00896BDC"/>
    <w:rsid w:val="008971AA"/>
    <w:rsid w:val="008A0F33"/>
    <w:rsid w:val="008A2284"/>
    <w:rsid w:val="008A22C3"/>
    <w:rsid w:val="008A335E"/>
    <w:rsid w:val="008A3A6F"/>
    <w:rsid w:val="008A3E06"/>
    <w:rsid w:val="008A4F77"/>
    <w:rsid w:val="008A53B6"/>
    <w:rsid w:val="008A77B9"/>
    <w:rsid w:val="008B1315"/>
    <w:rsid w:val="008B21C1"/>
    <w:rsid w:val="008B2C9D"/>
    <w:rsid w:val="008B362B"/>
    <w:rsid w:val="008B375C"/>
    <w:rsid w:val="008B4204"/>
    <w:rsid w:val="008B53F5"/>
    <w:rsid w:val="008B56E6"/>
    <w:rsid w:val="008C1A5E"/>
    <w:rsid w:val="008C2D71"/>
    <w:rsid w:val="008C3F23"/>
    <w:rsid w:val="008C48F3"/>
    <w:rsid w:val="008C4A61"/>
    <w:rsid w:val="008C4A9A"/>
    <w:rsid w:val="008C5CCD"/>
    <w:rsid w:val="008C7965"/>
    <w:rsid w:val="008D1F28"/>
    <w:rsid w:val="008D30DA"/>
    <w:rsid w:val="008D4F21"/>
    <w:rsid w:val="008D605D"/>
    <w:rsid w:val="008D7079"/>
    <w:rsid w:val="008E01BE"/>
    <w:rsid w:val="008E07CE"/>
    <w:rsid w:val="008E1C73"/>
    <w:rsid w:val="008E22EF"/>
    <w:rsid w:val="008E2F8F"/>
    <w:rsid w:val="008E599F"/>
    <w:rsid w:val="008E7789"/>
    <w:rsid w:val="008E7E3F"/>
    <w:rsid w:val="008F01B3"/>
    <w:rsid w:val="008F39F5"/>
    <w:rsid w:val="008F4AFC"/>
    <w:rsid w:val="008F4ECE"/>
    <w:rsid w:val="008F630E"/>
    <w:rsid w:val="00900209"/>
    <w:rsid w:val="0090093F"/>
    <w:rsid w:val="00900E65"/>
    <w:rsid w:val="009013CA"/>
    <w:rsid w:val="00902843"/>
    <w:rsid w:val="00902A49"/>
    <w:rsid w:val="00906690"/>
    <w:rsid w:val="0091081A"/>
    <w:rsid w:val="00911065"/>
    <w:rsid w:val="009115A8"/>
    <w:rsid w:val="00912562"/>
    <w:rsid w:val="009125E6"/>
    <w:rsid w:val="0091414C"/>
    <w:rsid w:val="009153B7"/>
    <w:rsid w:val="0091677C"/>
    <w:rsid w:val="00916C99"/>
    <w:rsid w:val="00917962"/>
    <w:rsid w:val="009244A7"/>
    <w:rsid w:val="00924923"/>
    <w:rsid w:val="00924B0B"/>
    <w:rsid w:val="00925AA1"/>
    <w:rsid w:val="009275B4"/>
    <w:rsid w:val="009304D0"/>
    <w:rsid w:val="00930C73"/>
    <w:rsid w:val="009317FF"/>
    <w:rsid w:val="00935794"/>
    <w:rsid w:val="0093613F"/>
    <w:rsid w:val="00936167"/>
    <w:rsid w:val="00936FAD"/>
    <w:rsid w:val="009403EC"/>
    <w:rsid w:val="00940A22"/>
    <w:rsid w:val="0094147A"/>
    <w:rsid w:val="009439CD"/>
    <w:rsid w:val="0094401A"/>
    <w:rsid w:val="0094471D"/>
    <w:rsid w:val="00945FE5"/>
    <w:rsid w:val="009460DD"/>
    <w:rsid w:val="0094634F"/>
    <w:rsid w:val="00950489"/>
    <w:rsid w:val="0095129D"/>
    <w:rsid w:val="00951895"/>
    <w:rsid w:val="009524C7"/>
    <w:rsid w:val="009542B8"/>
    <w:rsid w:val="009563B8"/>
    <w:rsid w:val="009571C9"/>
    <w:rsid w:val="00960E14"/>
    <w:rsid w:val="00960FF0"/>
    <w:rsid w:val="00961F90"/>
    <w:rsid w:val="00963212"/>
    <w:rsid w:val="00965698"/>
    <w:rsid w:val="0097016E"/>
    <w:rsid w:val="00970892"/>
    <w:rsid w:val="009710FF"/>
    <w:rsid w:val="00972DAA"/>
    <w:rsid w:val="0097589C"/>
    <w:rsid w:val="009766CD"/>
    <w:rsid w:val="0097695A"/>
    <w:rsid w:val="00982F66"/>
    <w:rsid w:val="009836E9"/>
    <w:rsid w:val="00983987"/>
    <w:rsid w:val="009857AD"/>
    <w:rsid w:val="0098605E"/>
    <w:rsid w:val="00986842"/>
    <w:rsid w:val="0098787C"/>
    <w:rsid w:val="009878F0"/>
    <w:rsid w:val="00987AAF"/>
    <w:rsid w:val="00987B69"/>
    <w:rsid w:val="009908DD"/>
    <w:rsid w:val="00990BB7"/>
    <w:rsid w:val="00993139"/>
    <w:rsid w:val="00994B0C"/>
    <w:rsid w:val="009953BC"/>
    <w:rsid w:val="00995DD1"/>
    <w:rsid w:val="00996B55"/>
    <w:rsid w:val="009A451E"/>
    <w:rsid w:val="009A46A9"/>
    <w:rsid w:val="009A54E2"/>
    <w:rsid w:val="009A61BF"/>
    <w:rsid w:val="009A7241"/>
    <w:rsid w:val="009B09B5"/>
    <w:rsid w:val="009B0E56"/>
    <w:rsid w:val="009B1243"/>
    <w:rsid w:val="009B229D"/>
    <w:rsid w:val="009B2BA2"/>
    <w:rsid w:val="009B2D13"/>
    <w:rsid w:val="009B5494"/>
    <w:rsid w:val="009B613F"/>
    <w:rsid w:val="009B6787"/>
    <w:rsid w:val="009C0049"/>
    <w:rsid w:val="009C1717"/>
    <w:rsid w:val="009C1F07"/>
    <w:rsid w:val="009C3007"/>
    <w:rsid w:val="009C36D6"/>
    <w:rsid w:val="009C73E4"/>
    <w:rsid w:val="009C7A2D"/>
    <w:rsid w:val="009D0E16"/>
    <w:rsid w:val="009D19AF"/>
    <w:rsid w:val="009D1ACD"/>
    <w:rsid w:val="009D1B5A"/>
    <w:rsid w:val="009D2714"/>
    <w:rsid w:val="009D323B"/>
    <w:rsid w:val="009D49EA"/>
    <w:rsid w:val="009D4D6F"/>
    <w:rsid w:val="009D5095"/>
    <w:rsid w:val="009D7D84"/>
    <w:rsid w:val="009E202E"/>
    <w:rsid w:val="009E311D"/>
    <w:rsid w:val="009E5731"/>
    <w:rsid w:val="009E614F"/>
    <w:rsid w:val="009E6E0A"/>
    <w:rsid w:val="009F1481"/>
    <w:rsid w:val="009F1595"/>
    <w:rsid w:val="009F290D"/>
    <w:rsid w:val="009F2A39"/>
    <w:rsid w:val="009F2C81"/>
    <w:rsid w:val="009F2D48"/>
    <w:rsid w:val="009F3617"/>
    <w:rsid w:val="009F7E69"/>
    <w:rsid w:val="00A00163"/>
    <w:rsid w:val="00A03808"/>
    <w:rsid w:val="00A06078"/>
    <w:rsid w:val="00A103D6"/>
    <w:rsid w:val="00A11551"/>
    <w:rsid w:val="00A11B5A"/>
    <w:rsid w:val="00A12201"/>
    <w:rsid w:val="00A1244A"/>
    <w:rsid w:val="00A135C4"/>
    <w:rsid w:val="00A150BC"/>
    <w:rsid w:val="00A1521E"/>
    <w:rsid w:val="00A15483"/>
    <w:rsid w:val="00A16421"/>
    <w:rsid w:val="00A1688D"/>
    <w:rsid w:val="00A17493"/>
    <w:rsid w:val="00A225C1"/>
    <w:rsid w:val="00A230E1"/>
    <w:rsid w:val="00A275A0"/>
    <w:rsid w:val="00A27DDC"/>
    <w:rsid w:val="00A3109E"/>
    <w:rsid w:val="00A325C3"/>
    <w:rsid w:val="00A3318B"/>
    <w:rsid w:val="00A34765"/>
    <w:rsid w:val="00A3506C"/>
    <w:rsid w:val="00A357E0"/>
    <w:rsid w:val="00A35A46"/>
    <w:rsid w:val="00A35F8A"/>
    <w:rsid w:val="00A41FD9"/>
    <w:rsid w:val="00A42988"/>
    <w:rsid w:val="00A45F64"/>
    <w:rsid w:val="00A46173"/>
    <w:rsid w:val="00A46CB0"/>
    <w:rsid w:val="00A47323"/>
    <w:rsid w:val="00A47AE9"/>
    <w:rsid w:val="00A50150"/>
    <w:rsid w:val="00A51196"/>
    <w:rsid w:val="00A52758"/>
    <w:rsid w:val="00A535B0"/>
    <w:rsid w:val="00A53CCD"/>
    <w:rsid w:val="00A57827"/>
    <w:rsid w:val="00A57D0D"/>
    <w:rsid w:val="00A6132F"/>
    <w:rsid w:val="00A63DC4"/>
    <w:rsid w:val="00A64140"/>
    <w:rsid w:val="00A65E4E"/>
    <w:rsid w:val="00A66981"/>
    <w:rsid w:val="00A67653"/>
    <w:rsid w:val="00A701E9"/>
    <w:rsid w:val="00A71148"/>
    <w:rsid w:val="00A71C54"/>
    <w:rsid w:val="00A761C1"/>
    <w:rsid w:val="00A7646A"/>
    <w:rsid w:val="00A7746E"/>
    <w:rsid w:val="00A80021"/>
    <w:rsid w:val="00A80239"/>
    <w:rsid w:val="00A82E58"/>
    <w:rsid w:val="00A836F1"/>
    <w:rsid w:val="00A848A5"/>
    <w:rsid w:val="00A851A0"/>
    <w:rsid w:val="00A86264"/>
    <w:rsid w:val="00A87B98"/>
    <w:rsid w:val="00A90543"/>
    <w:rsid w:val="00A90B1A"/>
    <w:rsid w:val="00A91690"/>
    <w:rsid w:val="00A93093"/>
    <w:rsid w:val="00A932BE"/>
    <w:rsid w:val="00A9519F"/>
    <w:rsid w:val="00A96702"/>
    <w:rsid w:val="00AA106E"/>
    <w:rsid w:val="00AA1F4E"/>
    <w:rsid w:val="00AA2890"/>
    <w:rsid w:val="00AA2E66"/>
    <w:rsid w:val="00AA3A98"/>
    <w:rsid w:val="00AA4B20"/>
    <w:rsid w:val="00AA4D3F"/>
    <w:rsid w:val="00AA59EE"/>
    <w:rsid w:val="00AA6FD1"/>
    <w:rsid w:val="00AB01F6"/>
    <w:rsid w:val="00AB1933"/>
    <w:rsid w:val="00AB4875"/>
    <w:rsid w:val="00AB6B80"/>
    <w:rsid w:val="00AB6DD0"/>
    <w:rsid w:val="00AB7D8C"/>
    <w:rsid w:val="00AC01C6"/>
    <w:rsid w:val="00AC0A44"/>
    <w:rsid w:val="00AC2954"/>
    <w:rsid w:val="00AC31FD"/>
    <w:rsid w:val="00AC3E56"/>
    <w:rsid w:val="00AC4C9D"/>
    <w:rsid w:val="00AC4CBE"/>
    <w:rsid w:val="00AC6D23"/>
    <w:rsid w:val="00AD15D3"/>
    <w:rsid w:val="00AD1D37"/>
    <w:rsid w:val="00AD233C"/>
    <w:rsid w:val="00AD31F2"/>
    <w:rsid w:val="00AD33F3"/>
    <w:rsid w:val="00AD3B55"/>
    <w:rsid w:val="00AE0581"/>
    <w:rsid w:val="00AE195C"/>
    <w:rsid w:val="00AE2687"/>
    <w:rsid w:val="00AE2CCA"/>
    <w:rsid w:val="00AE3E3D"/>
    <w:rsid w:val="00AE6E4A"/>
    <w:rsid w:val="00AF0726"/>
    <w:rsid w:val="00AF3398"/>
    <w:rsid w:val="00AF4B7B"/>
    <w:rsid w:val="00AF6813"/>
    <w:rsid w:val="00AF70EA"/>
    <w:rsid w:val="00B00035"/>
    <w:rsid w:val="00B015CF"/>
    <w:rsid w:val="00B06750"/>
    <w:rsid w:val="00B0699C"/>
    <w:rsid w:val="00B0720D"/>
    <w:rsid w:val="00B10654"/>
    <w:rsid w:val="00B1073B"/>
    <w:rsid w:val="00B1077A"/>
    <w:rsid w:val="00B10BA8"/>
    <w:rsid w:val="00B1264C"/>
    <w:rsid w:val="00B13750"/>
    <w:rsid w:val="00B16E65"/>
    <w:rsid w:val="00B17287"/>
    <w:rsid w:val="00B17607"/>
    <w:rsid w:val="00B21225"/>
    <w:rsid w:val="00B22211"/>
    <w:rsid w:val="00B2332C"/>
    <w:rsid w:val="00B24D00"/>
    <w:rsid w:val="00B2513F"/>
    <w:rsid w:val="00B2725C"/>
    <w:rsid w:val="00B300C2"/>
    <w:rsid w:val="00B31243"/>
    <w:rsid w:val="00B31305"/>
    <w:rsid w:val="00B324E1"/>
    <w:rsid w:val="00B3251D"/>
    <w:rsid w:val="00B32E2C"/>
    <w:rsid w:val="00B335DD"/>
    <w:rsid w:val="00B341BC"/>
    <w:rsid w:val="00B3424D"/>
    <w:rsid w:val="00B3491A"/>
    <w:rsid w:val="00B34FC7"/>
    <w:rsid w:val="00B35940"/>
    <w:rsid w:val="00B3699F"/>
    <w:rsid w:val="00B37581"/>
    <w:rsid w:val="00B401DE"/>
    <w:rsid w:val="00B406E2"/>
    <w:rsid w:val="00B42D69"/>
    <w:rsid w:val="00B436D5"/>
    <w:rsid w:val="00B43836"/>
    <w:rsid w:val="00B45027"/>
    <w:rsid w:val="00B4568F"/>
    <w:rsid w:val="00B46AA6"/>
    <w:rsid w:val="00B47625"/>
    <w:rsid w:val="00B5012A"/>
    <w:rsid w:val="00B50BEC"/>
    <w:rsid w:val="00B51975"/>
    <w:rsid w:val="00B53ACA"/>
    <w:rsid w:val="00B53ECB"/>
    <w:rsid w:val="00B54672"/>
    <w:rsid w:val="00B54DF7"/>
    <w:rsid w:val="00B57DEA"/>
    <w:rsid w:val="00B6231B"/>
    <w:rsid w:val="00B62D15"/>
    <w:rsid w:val="00B62EC9"/>
    <w:rsid w:val="00B62FF5"/>
    <w:rsid w:val="00B63BB6"/>
    <w:rsid w:val="00B63DC2"/>
    <w:rsid w:val="00B64292"/>
    <w:rsid w:val="00B6474D"/>
    <w:rsid w:val="00B656FF"/>
    <w:rsid w:val="00B65E3B"/>
    <w:rsid w:val="00B734B5"/>
    <w:rsid w:val="00B73C6D"/>
    <w:rsid w:val="00B744B3"/>
    <w:rsid w:val="00B74A3E"/>
    <w:rsid w:val="00B771E4"/>
    <w:rsid w:val="00B80A3E"/>
    <w:rsid w:val="00B80A9F"/>
    <w:rsid w:val="00B8163E"/>
    <w:rsid w:val="00B82683"/>
    <w:rsid w:val="00B83037"/>
    <w:rsid w:val="00B83F45"/>
    <w:rsid w:val="00B84393"/>
    <w:rsid w:val="00B84CDC"/>
    <w:rsid w:val="00B85C98"/>
    <w:rsid w:val="00B866A7"/>
    <w:rsid w:val="00B8738A"/>
    <w:rsid w:val="00B90C6B"/>
    <w:rsid w:val="00B90F91"/>
    <w:rsid w:val="00B916A8"/>
    <w:rsid w:val="00B917DB"/>
    <w:rsid w:val="00B921F0"/>
    <w:rsid w:val="00B92F50"/>
    <w:rsid w:val="00B936A6"/>
    <w:rsid w:val="00B93904"/>
    <w:rsid w:val="00B943BB"/>
    <w:rsid w:val="00B94640"/>
    <w:rsid w:val="00B95BF5"/>
    <w:rsid w:val="00BA0CF2"/>
    <w:rsid w:val="00BA25E5"/>
    <w:rsid w:val="00BA289C"/>
    <w:rsid w:val="00BA2EEB"/>
    <w:rsid w:val="00BA387E"/>
    <w:rsid w:val="00BA3936"/>
    <w:rsid w:val="00BA5FC0"/>
    <w:rsid w:val="00BA6957"/>
    <w:rsid w:val="00BA6C05"/>
    <w:rsid w:val="00BB26C7"/>
    <w:rsid w:val="00BB5EF4"/>
    <w:rsid w:val="00BB6A8E"/>
    <w:rsid w:val="00BC2E63"/>
    <w:rsid w:val="00BC32C2"/>
    <w:rsid w:val="00BC3FAA"/>
    <w:rsid w:val="00BC40A7"/>
    <w:rsid w:val="00BC44B1"/>
    <w:rsid w:val="00BC5693"/>
    <w:rsid w:val="00BC7025"/>
    <w:rsid w:val="00BC7342"/>
    <w:rsid w:val="00BD2BC8"/>
    <w:rsid w:val="00BD7022"/>
    <w:rsid w:val="00BD7CAC"/>
    <w:rsid w:val="00BE29F9"/>
    <w:rsid w:val="00BE2F46"/>
    <w:rsid w:val="00BE2FD2"/>
    <w:rsid w:val="00BE34A3"/>
    <w:rsid w:val="00BE38A0"/>
    <w:rsid w:val="00BE404C"/>
    <w:rsid w:val="00BE5E21"/>
    <w:rsid w:val="00BE6BB3"/>
    <w:rsid w:val="00BF01C4"/>
    <w:rsid w:val="00BF1459"/>
    <w:rsid w:val="00BF1ADA"/>
    <w:rsid w:val="00BF1CC4"/>
    <w:rsid w:val="00BF2514"/>
    <w:rsid w:val="00BF2E3A"/>
    <w:rsid w:val="00BF33B5"/>
    <w:rsid w:val="00BF40C0"/>
    <w:rsid w:val="00BF48E0"/>
    <w:rsid w:val="00BF6FFD"/>
    <w:rsid w:val="00BF7AF1"/>
    <w:rsid w:val="00C000BD"/>
    <w:rsid w:val="00C04B52"/>
    <w:rsid w:val="00C04BBE"/>
    <w:rsid w:val="00C05738"/>
    <w:rsid w:val="00C05DF3"/>
    <w:rsid w:val="00C060B5"/>
    <w:rsid w:val="00C070DD"/>
    <w:rsid w:val="00C07271"/>
    <w:rsid w:val="00C07C8D"/>
    <w:rsid w:val="00C11525"/>
    <w:rsid w:val="00C11F0F"/>
    <w:rsid w:val="00C11F2B"/>
    <w:rsid w:val="00C14B84"/>
    <w:rsid w:val="00C14F3A"/>
    <w:rsid w:val="00C155A6"/>
    <w:rsid w:val="00C1728B"/>
    <w:rsid w:val="00C20935"/>
    <w:rsid w:val="00C213F1"/>
    <w:rsid w:val="00C215C2"/>
    <w:rsid w:val="00C223C8"/>
    <w:rsid w:val="00C2263B"/>
    <w:rsid w:val="00C2281F"/>
    <w:rsid w:val="00C232C4"/>
    <w:rsid w:val="00C23BD0"/>
    <w:rsid w:val="00C2758C"/>
    <w:rsid w:val="00C30358"/>
    <w:rsid w:val="00C30BF5"/>
    <w:rsid w:val="00C3162F"/>
    <w:rsid w:val="00C3225E"/>
    <w:rsid w:val="00C34215"/>
    <w:rsid w:val="00C3437E"/>
    <w:rsid w:val="00C35F6B"/>
    <w:rsid w:val="00C3741C"/>
    <w:rsid w:val="00C37D46"/>
    <w:rsid w:val="00C4032B"/>
    <w:rsid w:val="00C40A15"/>
    <w:rsid w:val="00C40BBF"/>
    <w:rsid w:val="00C43024"/>
    <w:rsid w:val="00C4681C"/>
    <w:rsid w:val="00C468BB"/>
    <w:rsid w:val="00C46D96"/>
    <w:rsid w:val="00C47338"/>
    <w:rsid w:val="00C47A48"/>
    <w:rsid w:val="00C518AF"/>
    <w:rsid w:val="00C51933"/>
    <w:rsid w:val="00C52693"/>
    <w:rsid w:val="00C52E9E"/>
    <w:rsid w:val="00C531C1"/>
    <w:rsid w:val="00C5361E"/>
    <w:rsid w:val="00C5371B"/>
    <w:rsid w:val="00C5447A"/>
    <w:rsid w:val="00C544F0"/>
    <w:rsid w:val="00C54BA5"/>
    <w:rsid w:val="00C54D23"/>
    <w:rsid w:val="00C55B41"/>
    <w:rsid w:val="00C62C90"/>
    <w:rsid w:val="00C62CD2"/>
    <w:rsid w:val="00C63B48"/>
    <w:rsid w:val="00C64783"/>
    <w:rsid w:val="00C64B03"/>
    <w:rsid w:val="00C654F5"/>
    <w:rsid w:val="00C655B2"/>
    <w:rsid w:val="00C6620E"/>
    <w:rsid w:val="00C66F01"/>
    <w:rsid w:val="00C704B8"/>
    <w:rsid w:val="00C70C52"/>
    <w:rsid w:val="00C72220"/>
    <w:rsid w:val="00C72933"/>
    <w:rsid w:val="00C7335B"/>
    <w:rsid w:val="00C73AD2"/>
    <w:rsid w:val="00C73D1C"/>
    <w:rsid w:val="00C757AC"/>
    <w:rsid w:val="00C75CCC"/>
    <w:rsid w:val="00C75F95"/>
    <w:rsid w:val="00C76B75"/>
    <w:rsid w:val="00C76BE3"/>
    <w:rsid w:val="00C80687"/>
    <w:rsid w:val="00C815B8"/>
    <w:rsid w:val="00C81842"/>
    <w:rsid w:val="00C81854"/>
    <w:rsid w:val="00C8275D"/>
    <w:rsid w:val="00C8615A"/>
    <w:rsid w:val="00C861A7"/>
    <w:rsid w:val="00C86E64"/>
    <w:rsid w:val="00C90558"/>
    <w:rsid w:val="00C91030"/>
    <w:rsid w:val="00C919B0"/>
    <w:rsid w:val="00C94D80"/>
    <w:rsid w:val="00C964C8"/>
    <w:rsid w:val="00C96609"/>
    <w:rsid w:val="00CA3611"/>
    <w:rsid w:val="00CA3CB8"/>
    <w:rsid w:val="00CA3E87"/>
    <w:rsid w:val="00CA3FBA"/>
    <w:rsid w:val="00CA412D"/>
    <w:rsid w:val="00CA672F"/>
    <w:rsid w:val="00CA7E2B"/>
    <w:rsid w:val="00CB0108"/>
    <w:rsid w:val="00CB0FF1"/>
    <w:rsid w:val="00CB3473"/>
    <w:rsid w:val="00CB483E"/>
    <w:rsid w:val="00CC0561"/>
    <w:rsid w:val="00CC1CB3"/>
    <w:rsid w:val="00CC42B3"/>
    <w:rsid w:val="00CC49E1"/>
    <w:rsid w:val="00CC5453"/>
    <w:rsid w:val="00CC546F"/>
    <w:rsid w:val="00CC5699"/>
    <w:rsid w:val="00CD005C"/>
    <w:rsid w:val="00CD0879"/>
    <w:rsid w:val="00CD2620"/>
    <w:rsid w:val="00CD64D0"/>
    <w:rsid w:val="00CD7470"/>
    <w:rsid w:val="00CE0A82"/>
    <w:rsid w:val="00CE0BAE"/>
    <w:rsid w:val="00CE12AE"/>
    <w:rsid w:val="00CE2214"/>
    <w:rsid w:val="00CE4B4A"/>
    <w:rsid w:val="00CE5090"/>
    <w:rsid w:val="00CE5E07"/>
    <w:rsid w:val="00CE7C67"/>
    <w:rsid w:val="00CE7DE2"/>
    <w:rsid w:val="00CF1A57"/>
    <w:rsid w:val="00CF1E34"/>
    <w:rsid w:val="00CF2EC9"/>
    <w:rsid w:val="00CF34FE"/>
    <w:rsid w:val="00CF3B5A"/>
    <w:rsid w:val="00CF49D4"/>
    <w:rsid w:val="00CF577F"/>
    <w:rsid w:val="00D00602"/>
    <w:rsid w:val="00D0351D"/>
    <w:rsid w:val="00D054C9"/>
    <w:rsid w:val="00D059FE"/>
    <w:rsid w:val="00D06165"/>
    <w:rsid w:val="00D10BD7"/>
    <w:rsid w:val="00D10E72"/>
    <w:rsid w:val="00D114CC"/>
    <w:rsid w:val="00D129D6"/>
    <w:rsid w:val="00D13330"/>
    <w:rsid w:val="00D1401B"/>
    <w:rsid w:val="00D14814"/>
    <w:rsid w:val="00D152C4"/>
    <w:rsid w:val="00D166EC"/>
    <w:rsid w:val="00D16D13"/>
    <w:rsid w:val="00D20121"/>
    <w:rsid w:val="00D220B9"/>
    <w:rsid w:val="00D2298E"/>
    <w:rsid w:val="00D22D05"/>
    <w:rsid w:val="00D22D1A"/>
    <w:rsid w:val="00D24A36"/>
    <w:rsid w:val="00D25987"/>
    <w:rsid w:val="00D26F26"/>
    <w:rsid w:val="00D30632"/>
    <w:rsid w:val="00D30850"/>
    <w:rsid w:val="00D30D5A"/>
    <w:rsid w:val="00D3124F"/>
    <w:rsid w:val="00D31FE0"/>
    <w:rsid w:val="00D32ABA"/>
    <w:rsid w:val="00D32EA0"/>
    <w:rsid w:val="00D340BA"/>
    <w:rsid w:val="00D351A5"/>
    <w:rsid w:val="00D3547F"/>
    <w:rsid w:val="00D429BD"/>
    <w:rsid w:val="00D444F2"/>
    <w:rsid w:val="00D44CF7"/>
    <w:rsid w:val="00D45304"/>
    <w:rsid w:val="00D45AE0"/>
    <w:rsid w:val="00D45EB5"/>
    <w:rsid w:val="00D47894"/>
    <w:rsid w:val="00D47E5F"/>
    <w:rsid w:val="00D5142F"/>
    <w:rsid w:val="00D516FF"/>
    <w:rsid w:val="00D545C6"/>
    <w:rsid w:val="00D547C5"/>
    <w:rsid w:val="00D54B1C"/>
    <w:rsid w:val="00D55934"/>
    <w:rsid w:val="00D56DB7"/>
    <w:rsid w:val="00D60110"/>
    <w:rsid w:val="00D623D0"/>
    <w:rsid w:val="00D63063"/>
    <w:rsid w:val="00D638ED"/>
    <w:rsid w:val="00D648B3"/>
    <w:rsid w:val="00D6494D"/>
    <w:rsid w:val="00D64D4E"/>
    <w:rsid w:val="00D6662F"/>
    <w:rsid w:val="00D6682C"/>
    <w:rsid w:val="00D66889"/>
    <w:rsid w:val="00D66A83"/>
    <w:rsid w:val="00D66FA2"/>
    <w:rsid w:val="00D7175F"/>
    <w:rsid w:val="00D7222A"/>
    <w:rsid w:val="00D7267B"/>
    <w:rsid w:val="00D7280E"/>
    <w:rsid w:val="00D7307C"/>
    <w:rsid w:val="00D74894"/>
    <w:rsid w:val="00D7615F"/>
    <w:rsid w:val="00D77C9F"/>
    <w:rsid w:val="00D82639"/>
    <w:rsid w:val="00D83698"/>
    <w:rsid w:val="00D836E0"/>
    <w:rsid w:val="00D83B73"/>
    <w:rsid w:val="00D85152"/>
    <w:rsid w:val="00D85CD8"/>
    <w:rsid w:val="00D87012"/>
    <w:rsid w:val="00D87222"/>
    <w:rsid w:val="00D90121"/>
    <w:rsid w:val="00D904A3"/>
    <w:rsid w:val="00D91AD6"/>
    <w:rsid w:val="00D91D2E"/>
    <w:rsid w:val="00D92837"/>
    <w:rsid w:val="00D93382"/>
    <w:rsid w:val="00DA1460"/>
    <w:rsid w:val="00DA18D8"/>
    <w:rsid w:val="00DA3945"/>
    <w:rsid w:val="00DA5DB5"/>
    <w:rsid w:val="00DA762A"/>
    <w:rsid w:val="00DB0DE1"/>
    <w:rsid w:val="00DB0E98"/>
    <w:rsid w:val="00DB2EA7"/>
    <w:rsid w:val="00DB4170"/>
    <w:rsid w:val="00DB596C"/>
    <w:rsid w:val="00DB6D0F"/>
    <w:rsid w:val="00DB6D20"/>
    <w:rsid w:val="00DB7B78"/>
    <w:rsid w:val="00DC0362"/>
    <w:rsid w:val="00DC0E6A"/>
    <w:rsid w:val="00DC0EB6"/>
    <w:rsid w:val="00DC1276"/>
    <w:rsid w:val="00DC1794"/>
    <w:rsid w:val="00DC22CB"/>
    <w:rsid w:val="00DC3CEB"/>
    <w:rsid w:val="00DC46C2"/>
    <w:rsid w:val="00DC4FA7"/>
    <w:rsid w:val="00DC76AC"/>
    <w:rsid w:val="00DC7C77"/>
    <w:rsid w:val="00DD0928"/>
    <w:rsid w:val="00DD0C66"/>
    <w:rsid w:val="00DD0E91"/>
    <w:rsid w:val="00DD1938"/>
    <w:rsid w:val="00DD210B"/>
    <w:rsid w:val="00DD437B"/>
    <w:rsid w:val="00DD60F9"/>
    <w:rsid w:val="00DD76A4"/>
    <w:rsid w:val="00DE1A89"/>
    <w:rsid w:val="00DE20C1"/>
    <w:rsid w:val="00DE2E24"/>
    <w:rsid w:val="00DE32BF"/>
    <w:rsid w:val="00DE3FCE"/>
    <w:rsid w:val="00DE6020"/>
    <w:rsid w:val="00DE63C2"/>
    <w:rsid w:val="00DE65C8"/>
    <w:rsid w:val="00DF0EDA"/>
    <w:rsid w:val="00DF1216"/>
    <w:rsid w:val="00DF14F5"/>
    <w:rsid w:val="00DF3930"/>
    <w:rsid w:val="00DF5788"/>
    <w:rsid w:val="00DF6982"/>
    <w:rsid w:val="00DF6FC5"/>
    <w:rsid w:val="00DF7308"/>
    <w:rsid w:val="00E01C7D"/>
    <w:rsid w:val="00E04F9B"/>
    <w:rsid w:val="00E06352"/>
    <w:rsid w:val="00E10AA0"/>
    <w:rsid w:val="00E11653"/>
    <w:rsid w:val="00E11B2E"/>
    <w:rsid w:val="00E11E5B"/>
    <w:rsid w:val="00E13744"/>
    <w:rsid w:val="00E13C95"/>
    <w:rsid w:val="00E1514B"/>
    <w:rsid w:val="00E15209"/>
    <w:rsid w:val="00E15B52"/>
    <w:rsid w:val="00E160EC"/>
    <w:rsid w:val="00E16B9A"/>
    <w:rsid w:val="00E1730A"/>
    <w:rsid w:val="00E17D3C"/>
    <w:rsid w:val="00E25A34"/>
    <w:rsid w:val="00E25AD7"/>
    <w:rsid w:val="00E25DFE"/>
    <w:rsid w:val="00E26DC2"/>
    <w:rsid w:val="00E311E5"/>
    <w:rsid w:val="00E31E5D"/>
    <w:rsid w:val="00E320FA"/>
    <w:rsid w:val="00E344B5"/>
    <w:rsid w:val="00E34C60"/>
    <w:rsid w:val="00E35C61"/>
    <w:rsid w:val="00E40554"/>
    <w:rsid w:val="00E40E05"/>
    <w:rsid w:val="00E41949"/>
    <w:rsid w:val="00E42511"/>
    <w:rsid w:val="00E43161"/>
    <w:rsid w:val="00E43C90"/>
    <w:rsid w:val="00E43D2D"/>
    <w:rsid w:val="00E44059"/>
    <w:rsid w:val="00E44910"/>
    <w:rsid w:val="00E44B78"/>
    <w:rsid w:val="00E45BB8"/>
    <w:rsid w:val="00E46B6A"/>
    <w:rsid w:val="00E46ECD"/>
    <w:rsid w:val="00E47985"/>
    <w:rsid w:val="00E509BF"/>
    <w:rsid w:val="00E52EF2"/>
    <w:rsid w:val="00E52F07"/>
    <w:rsid w:val="00E55ABC"/>
    <w:rsid w:val="00E56FC4"/>
    <w:rsid w:val="00E57CD8"/>
    <w:rsid w:val="00E60AE7"/>
    <w:rsid w:val="00E60EFE"/>
    <w:rsid w:val="00E62221"/>
    <w:rsid w:val="00E64B70"/>
    <w:rsid w:val="00E67874"/>
    <w:rsid w:val="00E70FB4"/>
    <w:rsid w:val="00E7217D"/>
    <w:rsid w:val="00E74BE9"/>
    <w:rsid w:val="00E75A0A"/>
    <w:rsid w:val="00E75F20"/>
    <w:rsid w:val="00E76BC3"/>
    <w:rsid w:val="00E76D2B"/>
    <w:rsid w:val="00E77D82"/>
    <w:rsid w:val="00E811B9"/>
    <w:rsid w:val="00E82282"/>
    <w:rsid w:val="00E83565"/>
    <w:rsid w:val="00E83E16"/>
    <w:rsid w:val="00E84575"/>
    <w:rsid w:val="00E85D27"/>
    <w:rsid w:val="00E863EB"/>
    <w:rsid w:val="00E86637"/>
    <w:rsid w:val="00E90FBB"/>
    <w:rsid w:val="00E913DD"/>
    <w:rsid w:val="00E94688"/>
    <w:rsid w:val="00E94AAC"/>
    <w:rsid w:val="00E954EF"/>
    <w:rsid w:val="00E958CB"/>
    <w:rsid w:val="00E96C9E"/>
    <w:rsid w:val="00EA1661"/>
    <w:rsid w:val="00EA2743"/>
    <w:rsid w:val="00EA46B4"/>
    <w:rsid w:val="00EA4ABB"/>
    <w:rsid w:val="00EA6390"/>
    <w:rsid w:val="00EB0B1C"/>
    <w:rsid w:val="00EB29D5"/>
    <w:rsid w:val="00EB65A9"/>
    <w:rsid w:val="00EC080F"/>
    <w:rsid w:val="00EC28B6"/>
    <w:rsid w:val="00EC32B5"/>
    <w:rsid w:val="00EC35D5"/>
    <w:rsid w:val="00EC4957"/>
    <w:rsid w:val="00EC58D1"/>
    <w:rsid w:val="00EC796E"/>
    <w:rsid w:val="00ED0A0A"/>
    <w:rsid w:val="00ED0B5C"/>
    <w:rsid w:val="00ED3316"/>
    <w:rsid w:val="00ED5CE3"/>
    <w:rsid w:val="00ED7E28"/>
    <w:rsid w:val="00EE01C2"/>
    <w:rsid w:val="00EE360F"/>
    <w:rsid w:val="00EE4DAD"/>
    <w:rsid w:val="00EE55CB"/>
    <w:rsid w:val="00EE5CD2"/>
    <w:rsid w:val="00EE60E9"/>
    <w:rsid w:val="00EF0107"/>
    <w:rsid w:val="00EF0786"/>
    <w:rsid w:val="00EF4E2B"/>
    <w:rsid w:val="00EF65FF"/>
    <w:rsid w:val="00EF71B7"/>
    <w:rsid w:val="00F00348"/>
    <w:rsid w:val="00F039BE"/>
    <w:rsid w:val="00F052CF"/>
    <w:rsid w:val="00F055C1"/>
    <w:rsid w:val="00F069A1"/>
    <w:rsid w:val="00F07CE8"/>
    <w:rsid w:val="00F1083B"/>
    <w:rsid w:val="00F11436"/>
    <w:rsid w:val="00F11529"/>
    <w:rsid w:val="00F15296"/>
    <w:rsid w:val="00F1741E"/>
    <w:rsid w:val="00F20876"/>
    <w:rsid w:val="00F23586"/>
    <w:rsid w:val="00F24BB2"/>
    <w:rsid w:val="00F2535C"/>
    <w:rsid w:val="00F34328"/>
    <w:rsid w:val="00F3442E"/>
    <w:rsid w:val="00F372D5"/>
    <w:rsid w:val="00F37B65"/>
    <w:rsid w:val="00F37FD5"/>
    <w:rsid w:val="00F41F46"/>
    <w:rsid w:val="00F4276C"/>
    <w:rsid w:val="00F440ED"/>
    <w:rsid w:val="00F44829"/>
    <w:rsid w:val="00F45410"/>
    <w:rsid w:val="00F468EE"/>
    <w:rsid w:val="00F46BB4"/>
    <w:rsid w:val="00F51519"/>
    <w:rsid w:val="00F52326"/>
    <w:rsid w:val="00F52735"/>
    <w:rsid w:val="00F5528A"/>
    <w:rsid w:val="00F55B8D"/>
    <w:rsid w:val="00F635C7"/>
    <w:rsid w:val="00F65C81"/>
    <w:rsid w:val="00F65ECA"/>
    <w:rsid w:val="00F662B4"/>
    <w:rsid w:val="00F72410"/>
    <w:rsid w:val="00F7330C"/>
    <w:rsid w:val="00F75267"/>
    <w:rsid w:val="00F77AD4"/>
    <w:rsid w:val="00F80767"/>
    <w:rsid w:val="00F8077C"/>
    <w:rsid w:val="00F812BA"/>
    <w:rsid w:val="00F81974"/>
    <w:rsid w:val="00F81E3E"/>
    <w:rsid w:val="00F82585"/>
    <w:rsid w:val="00F82A0A"/>
    <w:rsid w:val="00F83708"/>
    <w:rsid w:val="00F84470"/>
    <w:rsid w:val="00F86297"/>
    <w:rsid w:val="00F86D05"/>
    <w:rsid w:val="00F87251"/>
    <w:rsid w:val="00F873D2"/>
    <w:rsid w:val="00F9195B"/>
    <w:rsid w:val="00F91DE3"/>
    <w:rsid w:val="00F921FF"/>
    <w:rsid w:val="00F92838"/>
    <w:rsid w:val="00F92C9A"/>
    <w:rsid w:val="00F93073"/>
    <w:rsid w:val="00F960AF"/>
    <w:rsid w:val="00F96C11"/>
    <w:rsid w:val="00F97825"/>
    <w:rsid w:val="00FA0C2F"/>
    <w:rsid w:val="00FA1593"/>
    <w:rsid w:val="00FA3BD3"/>
    <w:rsid w:val="00FA69AC"/>
    <w:rsid w:val="00FA6E2F"/>
    <w:rsid w:val="00FA7232"/>
    <w:rsid w:val="00FB02AE"/>
    <w:rsid w:val="00FB1132"/>
    <w:rsid w:val="00FB41B8"/>
    <w:rsid w:val="00FB41F9"/>
    <w:rsid w:val="00FB5258"/>
    <w:rsid w:val="00FB5F2A"/>
    <w:rsid w:val="00FB6A32"/>
    <w:rsid w:val="00FB73C0"/>
    <w:rsid w:val="00FC0C48"/>
    <w:rsid w:val="00FC0D15"/>
    <w:rsid w:val="00FC1077"/>
    <w:rsid w:val="00FC125B"/>
    <w:rsid w:val="00FC1516"/>
    <w:rsid w:val="00FC19C9"/>
    <w:rsid w:val="00FC2211"/>
    <w:rsid w:val="00FC2553"/>
    <w:rsid w:val="00FC65BB"/>
    <w:rsid w:val="00FC77E6"/>
    <w:rsid w:val="00FD0DAD"/>
    <w:rsid w:val="00FD2A8A"/>
    <w:rsid w:val="00FD3688"/>
    <w:rsid w:val="00FD5D29"/>
    <w:rsid w:val="00FD638C"/>
    <w:rsid w:val="00FE08CF"/>
    <w:rsid w:val="00FE116C"/>
    <w:rsid w:val="00FE2A7F"/>
    <w:rsid w:val="00FE3D36"/>
    <w:rsid w:val="00FE3E88"/>
    <w:rsid w:val="00FE5D52"/>
    <w:rsid w:val="00FE66F4"/>
    <w:rsid w:val="00FE6715"/>
    <w:rsid w:val="00FF1051"/>
    <w:rsid w:val="00FF179C"/>
    <w:rsid w:val="00FF1851"/>
    <w:rsid w:val="00FF29D6"/>
    <w:rsid w:val="00FF3588"/>
    <w:rsid w:val="00FF4AF0"/>
    <w:rsid w:val="00FF4E34"/>
    <w:rsid w:val="00FF5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7FBCB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12AE"/>
    <w:pPr>
      <w:suppressAutoHyphens/>
      <w:spacing w:line="360" w:lineRule="auto"/>
    </w:pPr>
    <w:rPr>
      <w:rFonts w:ascii="Arial" w:hAnsi="Arial" w:cs="Arial"/>
      <w:sz w:val="21"/>
      <w:szCs w:val="24"/>
    </w:rPr>
  </w:style>
  <w:style w:type="paragraph" w:styleId="1">
    <w:name w:val="heading 1"/>
    <w:basedOn w:val="a"/>
    <w:next w:val="10"/>
    <w:qFormat/>
    <w:rsid w:val="00E13C95"/>
    <w:pPr>
      <w:keepNext/>
      <w:pageBreakBefore/>
      <w:tabs>
        <w:tab w:val="num" w:pos="432"/>
      </w:tabs>
      <w:ind w:left="432" w:hanging="432"/>
      <w:outlineLvl w:val="0"/>
    </w:pPr>
    <w:rPr>
      <w:b/>
      <w:bCs/>
      <w:kern w:val="1"/>
      <w:sz w:val="32"/>
      <w:szCs w:val="20"/>
    </w:rPr>
  </w:style>
  <w:style w:type="paragraph" w:styleId="2">
    <w:name w:val="heading 2"/>
    <w:basedOn w:val="a"/>
    <w:next w:val="10"/>
    <w:link w:val="20"/>
    <w:qFormat/>
    <w:rsid w:val="00E13C95"/>
    <w:pPr>
      <w:keepNext/>
      <w:tabs>
        <w:tab w:val="num" w:pos="576"/>
      </w:tabs>
      <w:ind w:left="576" w:hanging="576"/>
      <w:outlineLvl w:val="1"/>
    </w:pPr>
    <w:rPr>
      <w:rFonts w:cs="Times New Roman"/>
      <w:b/>
      <w:iCs/>
      <w:kern w:val="1"/>
      <w:sz w:val="28"/>
      <w:szCs w:val="20"/>
      <w:lang w:val="x-none" w:eastAsia="x-none"/>
    </w:rPr>
  </w:style>
  <w:style w:type="paragraph" w:styleId="3">
    <w:name w:val="heading 3"/>
    <w:basedOn w:val="a"/>
    <w:next w:val="10"/>
    <w:link w:val="30"/>
    <w:qFormat/>
    <w:rsid w:val="00E13C95"/>
    <w:pPr>
      <w:keepNext/>
      <w:tabs>
        <w:tab w:val="num" w:pos="720"/>
      </w:tabs>
      <w:ind w:left="720" w:hanging="720"/>
      <w:outlineLvl w:val="2"/>
    </w:pPr>
    <w:rPr>
      <w:rFonts w:cs="Times New Roman"/>
      <w:b/>
      <w:sz w:val="24"/>
      <w:szCs w:val="20"/>
      <w:lang w:val="x-none" w:eastAsia="x-none"/>
    </w:rPr>
  </w:style>
  <w:style w:type="paragraph" w:styleId="4">
    <w:name w:val="heading 4"/>
    <w:basedOn w:val="a"/>
    <w:next w:val="10"/>
    <w:qFormat/>
    <w:rsid w:val="00E13C95"/>
    <w:pPr>
      <w:keepNext/>
      <w:tabs>
        <w:tab w:val="num" w:pos="864"/>
      </w:tabs>
      <w:ind w:left="864" w:hanging="864"/>
      <w:outlineLvl w:val="3"/>
    </w:pPr>
    <w:rPr>
      <w:b/>
      <w:iCs/>
      <w:sz w:val="24"/>
      <w:szCs w:val="20"/>
    </w:rPr>
  </w:style>
  <w:style w:type="paragraph" w:styleId="5">
    <w:name w:val="heading 5"/>
    <w:basedOn w:val="a"/>
    <w:next w:val="10"/>
    <w:qFormat/>
    <w:rsid w:val="00E13C95"/>
    <w:pPr>
      <w:tabs>
        <w:tab w:val="num" w:pos="1008"/>
      </w:tabs>
      <w:spacing w:before="240" w:after="60"/>
      <w:ind w:left="1008" w:hanging="1008"/>
      <w:outlineLvl w:val="4"/>
    </w:pPr>
    <w:rPr>
      <w:b/>
      <w:szCs w:val="20"/>
    </w:rPr>
  </w:style>
  <w:style w:type="paragraph" w:styleId="6">
    <w:name w:val="heading 6"/>
    <w:basedOn w:val="a"/>
    <w:next w:val="10"/>
    <w:qFormat/>
    <w:rsid w:val="00E13C95"/>
    <w:pPr>
      <w:tabs>
        <w:tab w:val="num" w:pos="1152"/>
      </w:tabs>
      <w:spacing w:before="240" w:after="60"/>
      <w:ind w:left="1152" w:hanging="1152"/>
      <w:outlineLvl w:val="5"/>
    </w:pPr>
    <w:rPr>
      <w:szCs w:val="20"/>
    </w:rPr>
  </w:style>
  <w:style w:type="paragraph" w:styleId="7">
    <w:name w:val="heading 7"/>
    <w:basedOn w:val="a"/>
    <w:next w:val="10"/>
    <w:qFormat/>
    <w:rsid w:val="00E13C95"/>
    <w:pPr>
      <w:tabs>
        <w:tab w:val="num" w:pos="1296"/>
      </w:tabs>
      <w:spacing w:before="240" w:after="60"/>
      <w:ind w:left="1296" w:hanging="1296"/>
      <w:outlineLvl w:val="6"/>
    </w:pPr>
    <w:rPr>
      <w:sz w:val="20"/>
      <w:szCs w:val="20"/>
    </w:rPr>
  </w:style>
  <w:style w:type="paragraph" w:styleId="8">
    <w:name w:val="heading 8"/>
    <w:basedOn w:val="a"/>
    <w:next w:val="10"/>
    <w:qFormat/>
    <w:rsid w:val="00E13C95"/>
    <w:pPr>
      <w:tabs>
        <w:tab w:val="num" w:pos="1440"/>
      </w:tabs>
      <w:spacing w:before="240" w:after="60"/>
      <w:ind w:left="1440" w:hanging="1440"/>
      <w:outlineLvl w:val="7"/>
    </w:pPr>
    <w:rPr>
      <w:i/>
      <w:sz w:val="20"/>
      <w:szCs w:val="20"/>
    </w:rPr>
  </w:style>
  <w:style w:type="paragraph" w:styleId="9">
    <w:name w:val="heading 9"/>
    <w:basedOn w:val="a"/>
    <w:next w:val="10"/>
    <w:qFormat/>
    <w:rsid w:val="00E13C95"/>
    <w:pPr>
      <w:tabs>
        <w:tab w:val="num" w:pos="1584"/>
      </w:tabs>
      <w:spacing w:before="240" w:after="60"/>
      <w:ind w:left="1584" w:hanging="1584"/>
      <w:outlineLvl w:val="8"/>
    </w:pPr>
    <w:rPr>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E13C95"/>
  </w:style>
  <w:style w:type="character" w:customStyle="1" w:styleId="WW8Num1z1">
    <w:name w:val="WW8Num1z1"/>
    <w:rsid w:val="00E13C95"/>
    <w:rPr>
      <w:rFonts w:ascii="Arial" w:eastAsia="宋体" w:hAnsi="Arial" w:cs="Arial"/>
      <w:b/>
      <w:i w:val="0"/>
      <w:sz w:val="28"/>
      <w:szCs w:val="28"/>
    </w:rPr>
  </w:style>
  <w:style w:type="character" w:customStyle="1" w:styleId="WW8Num1z2">
    <w:name w:val="WW8Num1z2"/>
    <w:rsid w:val="00E13C95"/>
    <w:rPr>
      <w:b/>
      <w:i w:val="0"/>
      <w:sz w:val="28"/>
    </w:rPr>
  </w:style>
  <w:style w:type="character" w:customStyle="1" w:styleId="WW8Num1z3">
    <w:name w:val="WW8Num1z3"/>
    <w:rsid w:val="00E13C95"/>
    <w:rPr>
      <w:rFonts w:ascii="Arial" w:eastAsia="宋体" w:hAnsi="Arial" w:cs="Arial"/>
      <w:b/>
      <w:i w:val="0"/>
      <w:sz w:val="21"/>
      <w:szCs w:val="21"/>
    </w:rPr>
  </w:style>
  <w:style w:type="character" w:customStyle="1" w:styleId="WW8Num1z4">
    <w:name w:val="WW8Num1z4"/>
    <w:rsid w:val="00E13C95"/>
    <w:rPr>
      <w:b/>
      <w:i w:val="0"/>
      <w:sz w:val="21"/>
    </w:rPr>
  </w:style>
  <w:style w:type="character" w:customStyle="1" w:styleId="WW8Num1z6">
    <w:name w:val="WW8Num1z6"/>
    <w:rsid w:val="00E13C95"/>
    <w:rPr>
      <w:b w:val="0"/>
      <w:i w:val="0"/>
      <w:sz w:val="21"/>
    </w:rPr>
  </w:style>
  <w:style w:type="character" w:customStyle="1" w:styleId="WW8Num2z0">
    <w:name w:val="WW8Num2z0"/>
    <w:rsid w:val="00E13C95"/>
  </w:style>
  <w:style w:type="character" w:customStyle="1" w:styleId="WW8Num3z0">
    <w:name w:val="WW8Num3z0"/>
    <w:rsid w:val="00E13C95"/>
    <w:rPr>
      <w:color w:val="auto"/>
    </w:rPr>
  </w:style>
  <w:style w:type="character" w:customStyle="1" w:styleId="WW8Num4z0">
    <w:name w:val="WW8Num4z0"/>
    <w:rsid w:val="00E13C95"/>
    <w:rPr>
      <w:rFonts w:ascii="Wingdings" w:hAnsi="Wingdings" w:cs="Wingdings"/>
      <w:sz w:val="32"/>
      <w:szCs w:val="32"/>
    </w:rPr>
  </w:style>
  <w:style w:type="character" w:customStyle="1" w:styleId="WW8Num5z0">
    <w:name w:val="WW8Num5z0"/>
    <w:rsid w:val="00E13C95"/>
    <w:rPr>
      <w:rFonts w:ascii="Wingdings" w:hAnsi="Wingdings" w:cs="Wingdings"/>
      <w:sz w:val="32"/>
      <w:szCs w:val="32"/>
    </w:rPr>
  </w:style>
  <w:style w:type="character" w:customStyle="1" w:styleId="WW8Num6z0">
    <w:name w:val="WW8Num6z0"/>
    <w:rsid w:val="00E13C95"/>
    <w:rPr>
      <w:rFonts w:ascii="Wingdings" w:hAnsi="Wingdings" w:cs="Wingdings"/>
      <w:sz w:val="32"/>
      <w:szCs w:val="32"/>
    </w:rPr>
  </w:style>
  <w:style w:type="character" w:customStyle="1" w:styleId="WW8Num7z0">
    <w:name w:val="WW8Num7z0"/>
    <w:rsid w:val="00E13C95"/>
    <w:rPr>
      <w:rFonts w:ascii="Wingdings" w:hAnsi="Wingdings" w:cs="Wingdings"/>
      <w:sz w:val="32"/>
      <w:szCs w:val="32"/>
    </w:rPr>
  </w:style>
  <w:style w:type="character" w:customStyle="1" w:styleId="WW8Num8z0">
    <w:name w:val="WW8Num8z0"/>
    <w:rsid w:val="00E13C95"/>
  </w:style>
  <w:style w:type="character" w:customStyle="1" w:styleId="WW8Num9z0">
    <w:name w:val="WW8Num9z0"/>
    <w:rsid w:val="00E13C95"/>
    <w:rPr>
      <w:rFonts w:ascii="Symbol" w:hAnsi="Symbol" w:cs="Symbol"/>
      <w:sz w:val="32"/>
      <w:szCs w:val="32"/>
    </w:rPr>
  </w:style>
  <w:style w:type="character" w:customStyle="1" w:styleId="WW8Num10z0">
    <w:name w:val="WW8Num10z0"/>
    <w:rsid w:val="00E13C95"/>
    <w:rPr>
      <w:rFonts w:ascii="Arial" w:eastAsia="宋体" w:hAnsi="Arial" w:cs="Arial"/>
      <w:b/>
      <w:i w:val="0"/>
      <w:sz w:val="32"/>
      <w:szCs w:val="32"/>
    </w:rPr>
  </w:style>
  <w:style w:type="character" w:customStyle="1" w:styleId="WW8Num11z0">
    <w:name w:val="WW8Num11z0"/>
    <w:rsid w:val="00E13C95"/>
    <w:rPr>
      <w:rFonts w:cs="Arial"/>
    </w:rPr>
  </w:style>
  <w:style w:type="character" w:customStyle="1" w:styleId="WW8Num12z0">
    <w:name w:val="WW8Num12z0"/>
    <w:rsid w:val="00E13C95"/>
    <w:rPr>
      <w:rFonts w:ascii="Wingdings" w:hAnsi="Wingdings" w:cs="Wingdings"/>
      <w:sz w:val="24"/>
      <w:lang w:eastAsia="zh-CN"/>
    </w:rPr>
  </w:style>
  <w:style w:type="character" w:customStyle="1" w:styleId="WW8Num13z0">
    <w:name w:val="WW8Num13z0"/>
    <w:rsid w:val="00E13C95"/>
    <w:rPr>
      <w:rFonts w:ascii="宋体" w:hAnsi="宋体" w:cs="宋体"/>
      <w:b/>
      <w:kern w:val="1"/>
      <w:sz w:val="24"/>
      <w:lang w:eastAsia="zh-CN"/>
    </w:rPr>
  </w:style>
  <w:style w:type="character" w:customStyle="1" w:styleId="WW8Num14z0">
    <w:name w:val="WW8Num14z0"/>
    <w:rsid w:val="00E13C95"/>
    <w:rPr>
      <w:rFonts w:ascii="宋体" w:hAnsi="宋体" w:cs="宋体"/>
      <w:kern w:val="1"/>
      <w:sz w:val="24"/>
      <w:lang w:eastAsia="zh-CN"/>
    </w:rPr>
  </w:style>
  <w:style w:type="character" w:customStyle="1" w:styleId="WW8Num15z0">
    <w:name w:val="WW8Num15z0"/>
    <w:rsid w:val="00E13C95"/>
  </w:style>
  <w:style w:type="character" w:customStyle="1" w:styleId="WW8Num16z0">
    <w:name w:val="WW8Num16z0"/>
    <w:rsid w:val="00E13C95"/>
    <w:rPr>
      <w:rFonts w:cs="宋体"/>
    </w:rPr>
  </w:style>
  <w:style w:type="character" w:customStyle="1" w:styleId="WW8Num17z0">
    <w:name w:val="WW8Num17z0"/>
    <w:rsid w:val="00E13C95"/>
    <w:rPr>
      <w:rFonts w:ascii="宋体" w:hAnsi="宋体" w:cs="宋体"/>
      <w:sz w:val="24"/>
      <w:lang w:eastAsia="zh-CN"/>
    </w:rPr>
  </w:style>
  <w:style w:type="character" w:customStyle="1" w:styleId="WW8Num10z1">
    <w:name w:val="WW8Num10z1"/>
    <w:rsid w:val="00E13C95"/>
    <w:rPr>
      <w:rFonts w:ascii="Arial" w:eastAsia="宋体" w:hAnsi="Arial" w:cs="Arial"/>
      <w:b/>
      <w:i w:val="0"/>
      <w:sz w:val="28"/>
      <w:szCs w:val="28"/>
    </w:rPr>
  </w:style>
  <w:style w:type="character" w:customStyle="1" w:styleId="WW8Num10z2">
    <w:name w:val="WW8Num10z2"/>
    <w:rsid w:val="00E13C95"/>
    <w:rPr>
      <w:b/>
      <w:i w:val="0"/>
      <w:sz w:val="28"/>
    </w:rPr>
  </w:style>
  <w:style w:type="character" w:customStyle="1" w:styleId="WW8Num10z3">
    <w:name w:val="WW8Num10z3"/>
    <w:rsid w:val="00E13C95"/>
    <w:rPr>
      <w:rFonts w:ascii="Arial" w:eastAsia="宋体" w:hAnsi="Arial" w:cs="Arial"/>
      <w:b/>
      <w:i w:val="0"/>
      <w:sz w:val="21"/>
      <w:szCs w:val="21"/>
    </w:rPr>
  </w:style>
  <w:style w:type="character" w:customStyle="1" w:styleId="WW8Num10z4">
    <w:name w:val="WW8Num10z4"/>
    <w:rsid w:val="00E13C95"/>
    <w:rPr>
      <w:b/>
      <w:i w:val="0"/>
      <w:sz w:val="21"/>
    </w:rPr>
  </w:style>
  <w:style w:type="character" w:customStyle="1" w:styleId="WW8Num10z6">
    <w:name w:val="WW8Num10z6"/>
    <w:rsid w:val="00E13C95"/>
    <w:rPr>
      <w:b w:val="0"/>
      <w:i w:val="0"/>
      <w:sz w:val="21"/>
    </w:rPr>
  </w:style>
  <w:style w:type="character" w:customStyle="1" w:styleId="WW8Num11z1">
    <w:name w:val="WW8Num11z1"/>
    <w:rsid w:val="00E13C95"/>
  </w:style>
  <w:style w:type="character" w:customStyle="1" w:styleId="WW8Num11z2">
    <w:name w:val="WW8Num11z2"/>
    <w:rsid w:val="00E13C95"/>
  </w:style>
  <w:style w:type="character" w:customStyle="1" w:styleId="WW8Num11z3">
    <w:name w:val="WW8Num11z3"/>
    <w:rsid w:val="00E13C95"/>
  </w:style>
  <w:style w:type="character" w:customStyle="1" w:styleId="WW8Num11z4">
    <w:name w:val="WW8Num11z4"/>
    <w:rsid w:val="00E13C95"/>
  </w:style>
  <w:style w:type="character" w:customStyle="1" w:styleId="WW8Num11z5">
    <w:name w:val="WW8Num11z5"/>
    <w:rsid w:val="00E13C95"/>
  </w:style>
  <w:style w:type="character" w:customStyle="1" w:styleId="WW8Num11z6">
    <w:name w:val="WW8Num11z6"/>
    <w:rsid w:val="00E13C95"/>
  </w:style>
  <w:style w:type="character" w:customStyle="1" w:styleId="WW8Num11z7">
    <w:name w:val="WW8Num11z7"/>
    <w:rsid w:val="00E13C95"/>
  </w:style>
  <w:style w:type="character" w:customStyle="1" w:styleId="WW8Num11z8">
    <w:name w:val="WW8Num11z8"/>
    <w:rsid w:val="00E13C95"/>
  </w:style>
  <w:style w:type="character" w:customStyle="1" w:styleId="WW8Num13z1">
    <w:name w:val="WW8Num13z1"/>
    <w:rsid w:val="00E13C95"/>
  </w:style>
  <w:style w:type="character" w:customStyle="1" w:styleId="WW8Num13z2">
    <w:name w:val="WW8Num13z2"/>
    <w:rsid w:val="00E13C95"/>
  </w:style>
  <w:style w:type="character" w:customStyle="1" w:styleId="WW8Num13z3">
    <w:name w:val="WW8Num13z3"/>
    <w:rsid w:val="00E13C95"/>
  </w:style>
  <w:style w:type="character" w:customStyle="1" w:styleId="WW8Num13z4">
    <w:name w:val="WW8Num13z4"/>
    <w:rsid w:val="00E13C95"/>
  </w:style>
  <w:style w:type="character" w:customStyle="1" w:styleId="WW8Num13z5">
    <w:name w:val="WW8Num13z5"/>
    <w:rsid w:val="00E13C95"/>
  </w:style>
  <w:style w:type="character" w:customStyle="1" w:styleId="WW8Num13z6">
    <w:name w:val="WW8Num13z6"/>
    <w:rsid w:val="00E13C95"/>
  </w:style>
  <w:style w:type="character" w:customStyle="1" w:styleId="WW8Num13z7">
    <w:name w:val="WW8Num13z7"/>
    <w:rsid w:val="00E13C95"/>
  </w:style>
  <w:style w:type="character" w:customStyle="1" w:styleId="WW8Num13z8">
    <w:name w:val="WW8Num13z8"/>
    <w:rsid w:val="00E13C95"/>
  </w:style>
  <w:style w:type="character" w:customStyle="1" w:styleId="WW8Num14z1">
    <w:name w:val="WW8Num14z1"/>
    <w:rsid w:val="00E13C95"/>
  </w:style>
  <w:style w:type="character" w:customStyle="1" w:styleId="WW8Num14z2">
    <w:name w:val="WW8Num14z2"/>
    <w:rsid w:val="00E13C95"/>
  </w:style>
  <w:style w:type="character" w:customStyle="1" w:styleId="WW8Num14z3">
    <w:name w:val="WW8Num14z3"/>
    <w:rsid w:val="00E13C95"/>
  </w:style>
  <w:style w:type="character" w:customStyle="1" w:styleId="WW8Num14z4">
    <w:name w:val="WW8Num14z4"/>
    <w:rsid w:val="00E13C95"/>
  </w:style>
  <w:style w:type="character" w:customStyle="1" w:styleId="WW8Num14z5">
    <w:name w:val="WW8Num14z5"/>
    <w:rsid w:val="00E13C95"/>
  </w:style>
  <w:style w:type="character" w:customStyle="1" w:styleId="WW8Num14z6">
    <w:name w:val="WW8Num14z6"/>
    <w:rsid w:val="00E13C95"/>
  </w:style>
  <w:style w:type="character" w:customStyle="1" w:styleId="WW8Num14z7">
    <w:name w:val="WW8Num14z7"/>
    <w:rsid w:val="00E13C95"/>
  </w:style>
  <w:style w:type="character" w:customStyle="1" w:styleId="WW8Num14z8">
    <w:name w:val="WW8Num14z8"/>
    <w:rsid w:val="00E13C95"/>
  </w:style>
  <w:style w:type="character" w:customStyle="1" w:styleId="WW8Num15z1">
    <w:name w:val="WW8Num15z1"/>
    <w:rsid w:val="00E13C95"/>
  </w:style>
  <w:style w:type="character" w:customStyle="1" w:styleId="WW8Num15z2">
    <w:name w:val="WW8Num15z2"/>
    <w:rsid w:val="00E13C95"/>
  </w:style>
  <w:style w:type="character" w:customStyle="1" w:styleId="WW8Num15z3">
    <w:name w:val="WW8Num15z3"/>
    <w:rsid w:val="00E13C95"/>
  </w:style>
  <w:style w:type="character" w:customStyle="1" w:styleId="WW8Num15z4">
    <w:name w:val="WW8Num15z4"/>
    <w:rsid w:val="00E13C95"/>
  </w:style>
  <w:style w:type="character" w:customStyle="1" w:styleId="WW8Num15z5">
    <w:name w:val="WW8Num15z5"/>
    <w:rsid w:val="00E13C95"/>
  </w:style>
  <w:style w:type="character" w:customStyle="1" w:styleId="WW8Num15z6">
    <w:name w:val="WW8Num15z6"/>
    <w:rsid w:val="00E13C95"/>
  </w:style>
  <w:style w:type="character" w:customStyle="1" w:styleId="WW8Num15z7">
    <w:name w:val="WW8Num15z7"/>
    <w:rsid w:val="00E13C95"/>
  </w:style>
  <w:style w:type="character" w:customStyle="1" w:styleId="WW8Num15z8">
    <w:name w:val="WW8Num15z8"/>
    <w:rsid w:val="00E13C95"/>
  </w:style>
  <w:style w:type="character" w:customStyle="1" w:styleId="WW8Num16z1">
    <w:name w:val="WW8Num16z1"/>
    <w:rsid w:val="00E13C95"/>
  </w:style>
  <w:style w:type="character" w:customStyle="1" w:styleId="WW8Num16z2">
    <w:name w:val="WW8Num16z2"/>
    <w:rsid w:val="00E13C95"/>
  </w:style>
  <w:style w:type="character" w:customStyle="1" w:styleId="WW8Num16z3">
    <w:name w:val="WW8Num16z3"/>
    <w:rsid w:val="00E13C95"/>
  </w:style>
  <w:style w:type="character" w:customStyle="1" w:styleId="WW8Num16z4">
    <w:name w:val="WW8Num16z4"/>
    <w:rsid w:val="00E13C95"/>
  </w:style>
  <w:style w:type="character" w:customStyle="1" w:styleId="WW8Num16z5">
    <w:name w:val="WW8Num16z5"/>
    <w:rsid w:val="00E13C95"/>
  </w:style>
  <w:style w:type="character" w:customStyle="1" w:styleId="WW8Num16z6">
    <w:name w:val="WW8Num16z6"/>
    <w:rsid w:val="00E13C95"/>
  </w:style>
  <w:style w:type="character" w:customStyle="1" w:styleId="WW8Num16z7">
    <w:name w:val="WW8Num16z7"/>
    <w:rsid w:val="00E13C95"/>
  </w:style>
  <w:style w:type="character" w:customStyle="1" w:styleId="WW8Num16z8">
    <w:name w:val="WW8Num16z8"/>
    <w:rsid w:val="00E13C95"/>
  </w:style>
  <w:style w:type="character" w:customStyle="1" w:styleId="WW8Num17z1">
    <w:name w:val="WW8Num17z1"/>
    <w:rsid w:val="00E13C95"/>
  </w:style>
  <w:style w:type="character" w:customStyle="1" w:styleId="WW8Num17z2">
    <w:name w:val="WW8Num17z2"/>
    <w:rsid w:val="00E13C95"/>
  </w:style>
  <w:style w:type="character" w:customStyle="1" w:styleId="WW8Num17z3">
    <w:name w:val="WW8Num17z3"/>
    <w:rsid w:val="00E13C95"/>
  </w:style>
  <w:style w:type="character" w:customStyle="1" w:styleId="WW8Num17z4">
    <w:name w:val="WW8Num17z4"/>
    <w:rsid w:val="00E13C95"/>
  </w:style>
  <w:style w:type="character" w:customStyle="1" w:styleId="WW8Num17z5">
    <w:name w:val="WW8Num17z5"/>
    <w:rsid w:val="00E13C95"/>
  </w:style>
  <w:style w:type="character" w:customStyle="1" w:styleId="WW8Num17z6">
    <w:name w:val="WW8Num17z6"/>
    <w:rsid w:val="00E13C95"/>
  </w:style>
  <w:style w:type="character" w:customStyle="1" w:styleId="WW8Num17z7">
    <w:name w:val="WW8Num17z7"/>
    <w:rsid w:val="00E13C95"/>
  </w:style>
  <w:style w:type="character" w:customStyle="1" w:styleId="WW8Num17z8">
    <w:name w:val="WW8Num17z8"/>
    <w:rsid w:val="00E13C95"/>
  </w:style>
  <w:style w:type="character" w:customStyle="1" w:styleId="WW8Num18z0">
    <w:name w:val="WW8Num18z0"/>
    <w:rsid w:val="00E13C95"/>
    <w:rPr>
      <w:rFonts w:ascii="宋体" w:hAnsi="宋体" w:cs="宋体"/>
      <w:kern w:val="1"/>
      <w:sz w:val="24"/>
      <w:lang w:eastAsia="zh-CN"/>
    </w:rPr>
  </w:style>
  <w:style w:type="character" w:customStyle="1" w:styleId="WW8Num18z1">
    <w:name w:val="WW8Num18z1"/>
    <w:rsid w:val="00E13C95"/>
  </w:style>
  <w:style w:type="character" w:customStyle="1" w:styleId="WW8Num18z2">
    <w:name w:val="WW8Num18z2"/>
    <w:rsid w:val="00E13C95"/>
  </w:style>
  <w:style w:type="character" w:customStyle="1" w:styleId="WW8Num18z3">
    <w:name w:val="WW8Num18z3"/>
    <w:rsid w:val="00E13C95"/>
  </w:style>
  <w:style w:type="character" w:customStyle="1" w:styleId="WW8Num18z4">
    <w:name w:val="WW8Num18z4"/>
    <w:rsid w:val="00E13C95"/>
  </w:style>
  <w:style w:type="character" w:customStyle="1" w:styleId="WW8Num18z5">
    <w:name w:val="WW8Num18z5"/>
    <w:rsid w:val="00E13C95"/>
  </w:style>
  <w:style w:type="character" w:customStyle="1" w:styleId="WW8Num18z6">
    <w:name w:val="WW8Num18z6"/>
    <w:rsid w:val="00E13C95"/>
  </w:style>
  <w:style w:type="character" w:customStyle="1" w:styleId="WW8Num18z7">
    <w:name w:val="WW8Num18z7"/>
    <w:rsid w:val="00E13C95"/>
  </w:style>
  <w:style w:type="character" w:customStyle="1" w:styleId="WW8Num18z8">
    <w:name w:val="WW8Num18z8"/>
    <w:rsid w:val="00E13C95"/>
  </w:style>
  <w:style w:type="character" w:customStyle="1" w:styleId="WW8Num19z0">
    <w:name w:val="WW8Num19z0"/>
    <w:rsid w:val="00E13C95"/>
  </w:style>
  <w:style w:type="character" w:customStyle="1" w:styleId="WW8Num19z1">
    <w:name w:val="WW8Num19z1"/>
    <w:rsid w:val="00E13C95"/>
  </w:style>
  <w:style w:type="character" w:customStyle="1" w:styleId="WW8Num19z2">
    <w:name w:val="WW8Num19z2"/>
    <w:rsid w:val="00E13C95"/>
  </w:style>
  <w:style w:type="character" w:customStyle="1" w:styleId="WW8Num19z3">
    <w:name w:val="WW8Num19z3"/>
    <w:rsid w:val="00E13C95"/>
  </w:style>
  <w:style w:type="character" w:customStyle="1" w:styleId="WW8Num19z4">
    <w:name w:val="WW8Num19z4"/>
    <w:rsid w:val="00E13C95"/>
  </w:style>
  <w:style w:type="character" w:customStyle="1" w:styleId="WW8Num19z5">
    <w:name w:val="WW8Num19z5"/>
    <w:rsid w:val="00E13C95"/>
  </w:style>
  <w:style w:type="character" w:customStyle="1" w:styleId="WW8Num19z6">
    <w:name w:val="WW8Num19z6"/>
    <w:rsid w:val="00E13C95"/>
  </w:style>
  <w:style w:type="character" w:customStyle="1" w:styleId="WW8Num19z7">
    <w:name w:val="WW8Num19z7"/>
    <w:rsid w:val="00E13C95"/>
  </w:style>
  <w:style w:type="character" w:customStyle="1" w:styleId="WW8Num19z8">
    <w:name w:val="WW8Num19z8"/>
    <w:rsid w:val="00E13C95"/>
  </w:style>
  <w:style w:type="character" w:customStyle="1" w:styleId="WW8Num20z0">
    <w:name w:val="WW8Num20z0"/>
    <w:rsid w:val="00E13C95"/>
  </w:style>
  <w:style w:type="character" w:customStyle="1" w:styleId="WW8Num21z0">
    <w:name w:val="WW8Num21z0"/>
    <w:rsid w:val="00E13C95"/>
  </w:style>
  <w:style w:type="character" w:customStyle="1" w:styleId="WW8Num21z1">
    <w:name w:val="WW8Num21z1"/>
    <w:rsid w:val="00E13C95"/>
  </w:style>
  <w:style w:type="character" w:customStyle="1" w:styleId="WW8Num21z2">
    <w:name w:val="WW8Num21z2"/>
    <w:rsid w:val="00E13C95"/>
  </w:style>
  <w:style w:type="character" w:customStyle="1" w:styleId="WW8Num21z3">
    <w:name w:val="WW8Num21z3"/>
    <w:rsid w:val="00E13C95"/>
  </w:style>
  <w:style w:type="character" w:customStyle="1" w:styleId="WW8Num21z4">
    <w:name w:val="WW8Num21z4"/>
    <w:rsid w:val="00E13C95"/>
  </w:style>
  <w:style w:type="character" w:customStyle="1" w:styleId="WW8Num21z5">
    <w:name w:val="WW8Num21z5"/>
    <w:rsid w:val="00E13C95"/>
  </w:style>
  <w:style w:type="character" w:customStyle="1" w:styleId="WW8Num21z6">
    <w:name w:val="WW8Num21z6"/>
    <w:rsid w:val="00E13C95"/>
  </w:style>
  <w:style w:type="character" w:customStyle="1" w:styleId="WW8Num21z7">
    <w:name w:val="WW8Num21z7"/>
    <w:rsid w:val="00E13C95"/>
  </w:style>
  <w:style w:type="character" w:customStyle="1" w:styleId="WW8Num21z8">
    <w:name w:val="WW8Num21z8"/>
    <w:rsid w:val="00E13C95"/>
  </w:style>
  <w:style w:type="character" w:customStyle="1" w:styleId="11">
    <w:name w:val="默认段落字体1"/>
    <w:rsid w:val="00E13C95"/>
  </w:style>
  <w:style w:type="character" w:styleId="a3">
    <w:name w:val="FollowedHyperlink"/>
    <w:rsid w:val="00E13C95"/>
    <w:rPr>
      <w:color w:val="800080"/>
      <w:u w:val="single"/>
    </w:rPr>
  </w:style>
  <w:style w:type="character" w:styleId="a4">
    <w:name w:val="Hyperlink"/>
    <w:rsid w:val="00E13C95"/>
    <w:rPr>
      <w:color w:val="0000FF"/>
      <w:u w:val="single"/>
    </w:rPr>
  </w:style>
  <w:style w:type="character" w:customStyle="1" w:styleId="12">
    <w:name w:val="批注引用1"/>
    <w:rsid w:val="00E13C95"/>
    <w:rPr>
      <w:sz w:val="21"/>
      <w:szCs w:val="21"/>
    </w:rPr>
  </w:style>
  <w:style w:type="character" w:customStyle="1" w:styleId="CharacterUserEntry">
    <w:name w:val="Character UserEntry"/>
    <w:rsid w:val="00E13C95"/>
    <w:rPr>
      <w:color w:val="FF0000"/>
    </w:rPr>
  </w:style>
  <w:style w:type="character" w:customStyle="1" w:styleId="32Char">
    <w:name w:val="样式 样式 首行缩进:  3 字符 + 首行缩进:  2 字符 Char"/>
    <w:rsid w:val="00E13C95"/>
    <w:rPr>
      <w:rFonts w:eastAsia="仿宋_GB2312" w:cs="宋体"/>
      <w:kern w:val="1"/>
      <w:sz w:val="28"/>
      <w:lang w:val="en-US" w:eastAsia="zh-CN" w:bidi="ar-SA"/>
    </w:rPr>
  </w:style>
  <w:style w:type="character" w:customStyle="1" w:styleId="Char">
    <w:name w:val="页眉 Char"/>
    <w:rsid w:val="00E13C95"/>
    <w:rPr>
      <w:rFonts w:ascii="Arial" w:hAnsi="Arial" w:cs="Arial"/>
      <w:sz w:val="18"/>
      <w:szCs w:val="18"/>
    </w:rPr>
  </w:style>
  <w:style w:type="character" w:styleId="a5">
    <w:name w:val="Strong"/>
    <w:qFormat/>
    <w:rsid w:val="00E13C95"/>
    <w:rPr>
      <w:b/>
      <w:bCs/>
    </w:rPr>
  </w:style>
  <w:style w:type="character" w:styleId="a6">
    <w:name w:val="Emphasis"/>
    <w:qFormat/>
    <w:rsid w:val="00E13C95"/>
    <w:rPr>
      <w:i/>
      <w:iCs/>
    </w:rPr>
  </w:style>
  <w:style w:type="character" w:customStyle="1" w:styleId="fnt1">
    <w:name w:val="fnt1"/>
    <w:rsid w:val="00E13C95"/>
    <w:rPr>
      <w:rFonts w:ascii="Verdana" w:hAnsi="Verdana" w:cs="Verdana"/>
      <w:color w:val="666666"/>
      <w:sz w:val="18"/>
      <w:szCs w:val="18"/>
    </w:rPr>
  </w:style>
  <w:style w:type="character" w:customStyle="1" w:styleId="small1">
    <w:name w:val="small1"/>
    <w:rsid w:val="00E13C95"/>
    <w:rPr>
      <w:rFonts w:ascii="Verdana" w:hAnsi="Verdana" w:cs="Verdana"/>
      <w:sz w:val="18"/>
      <w:szCs w:val="18"/>
    </w:rPr>
  </w:style>
  <w:style w:type="character" w:customStyle="1" w:styleId="Char0">
    <w:name w:val="页脚 Char"/>
    <w:rsid w:val="00E13C95"/>
    <w:rPr>
      <w:rFonts w:ascii="Arial" w:hAnsi="Arial" w:cs="Arial"/>
      <w:sz w:val="18"/>
      <w:szCs w:val="18"/>
    </w:rPr>
  </w:style>
  <w:style w:type="character" w:customStyle="1" w:styleId="IndexLink">
    <w:name w:val="Index Link"/>
    <w:rsid w:val="00E13C95"/>
  </w:style>
  <w:style w:type="paragraph" w:customStyle="1" w:styleId="Heading">
    <w:name w:val="Heading"/>
    <w:basedOn w:val="a"/>
    <w:next w:val="10"/>
    <w:rsid w:val="00E13C95"/>
    <w:pPr>
      <w:jc w:val="center"/>
    </w:pPr>
    <w:rPr>
      <w:rFonts w:eastAsia="华文中宋"/>
      <w:b/>
      <w:sz w:val="48"/>
      <w:szCs w:val="48"/>
    </w:rPr>
  </w:style>
  <w:style w:type="paragraph" w:styleId="a7">
    <w:name w:val="Body Text"/>
    <w:basedOn w:val="a"/>
    <w:rsid w:val="00E13C95"/>
    <w:rPr>
      <w:szCs w:val="20"/>
    </w:rPr>
  </w:style>
  <w:style w:type="paragraph" w:styleId="a8">
    <w:name w:val="List"/>
    <w:basedOn w:val="a"/>
    <w:rsid w:val="00E13C95"/>
    <w:pPr>
      <w:ind w:left="200" w:hanging="200"/>
    </w:pPr>
  </w:style>
  <w:style w:type="paragraph" w:styleId="a9">
    <w:name w:val="caption"/>
    <w:basedOn w:val="a"/>
    <w:qFormat/>
    <w:rsid w:val="00E13C95"/>
    <w:pPr>
      <w:suppressLineNumbers/>
      <w:spacing w:before="120" w:after="120"/>
    </w:pPr>
    <w:rPr>
      <w:rFonts w:cs="Droid Sans Devanagari"/>
      <w:i/>
      <w:iCs/>
      <w:sz w:val="24"/>
    </w:rPr>
  </w:style>
  <w:style w:type="paragraph" w:customStyle="1" w:styleId="Index">
    <w:name w:val="Index"/>
    <w:basedOn w:val="a"/>
    <w:rsid w:val="00E13C95"/>
    <w:pPr>
      <w:suppressLineNumbers/>
    </w:pPr>
    <w:rPr>
      <w:rFonts w:cs="Droid Sans Devanagari"/>
    </w:rPr>
  </w:style>
  <w:style w:type="paragraph" w:customStyle="1" w:styleId="10">
    <w:name w:val="正文缩进1"/>
    <w:basedOn w:val="a"/>
    <w:rsid w:val="00E13C95"/>
    <w:pPr>
      <w:widowControl w:val="0"/>
      <w:ind w:firstLine="200"/>
      <w:jc w:val="both"/>
    </w:pPr>
    <w:rPr>
      <w:rFonts w:ascii="Times New Roman" w:hAnsi="Times New Roman" w:cs="Times New Roman"/>
      <w:kern w:val="1"/>
      <w:szCs w:val="20"/>
    </w:rPr>
  </w:style>
  <w:style w:type="paragraph" w:styleId="aa">
    <w:name w:val="header"/>
    <w:basedOn w:val="a"/>
    <w:rsid w:val="00E13C95"/>
    <w:pPr>
      <w:snapToGrid w:val="0"/>
      <w:spacing w:line="240" w:lineRule="auto"/>
      <w:jc w:val="center"/>
    </w:pPr>
    <w:rPr>
      <w:sz w:val="18"/>
      <w:szCs w:val="18"/>
    </w:rPr>
  </w:style>
  <w:style w:type="paragraph" w:styleId="ab">
    <w:name w:val="footer"/>
    <w:basedOn w:val="a"/>
    <w:rsid w:val="00E13C95"/>
    <w:pPr>
      <w:tabs>
        <w:tab w:val="center" w:pos="4153"/>
        <w:tab w:val="right" w:pos="8306"/>
      </w:tabs>
      <w:snapToGrid w:val="0"/>
      <w:spacing w:line="240" w:lineRule="auto"/>
    </w:pPr>
    <w:rPr>
      <w:sz w:val="18"/>
      <w:szCs w:val="18"/>
    </w:rPr>
  </w:style>
  <w:style w:type="paragraph" w:customStyle="1" w:styleId="13">
    <w:name w:val="文档结构图1"/>
    <w:basedOn w:val="a"/>
    <w:rsid w:val="00E13C95"/>
    <w:pPr>
      <w:shd w:val="clear" w:color="auto" w:fill="000080"/>
    </w:pPr>
  </w:style>
  <w:style w:type="paragraph" w:customStyle="1" w:styleId="14">
    <w:name w:val="批注文字1"/>
    <w:basedOn w:val="a"/>
    <w:rsid w:val="00E13C95"/>
  </w:style>
  <w:style w:type="paragraph" w:styleId="ac">
    <w:name w:val="annotation subject"/>
    <w:basedOn w:val="14"/>
    <w:next w:val="14"/>
    <w:rsid w:val="00E13C95"/>
    <w:rPr>
      <w:b/>
      <w:bCs/>
    </w:rPr>
  </w:style>
  <w:style w:type="paragraph" w:styleId="ad">
    <w:name w:val="Balloon Text"/>
    <w:basedOn w:val="a"/>
    <w:rsid w:val="00E13C95"/>
    <w:rPr>
      <w:sz w:val="18"/>
      <w:szCs w:val="18"/>
    </w:rPr>
  </w:style>
  <w:style w:type="paragraph" w:customStyle="1" w:styleId="21">
    <w:name w:val="列表编号 21"/>
    <w:basedOn w:val="a"/>
    <w:rsid w:val="00E13C95"/>
    <w:pPr>
      <w:widowControl w:val="0"/>
      <w:tabs>
        <w:tab w:val="left" w:pos="360"/>
        <w:tab w:val="left" w:pos="425"/>
      </w:tabs>
      <w:spacing w:after="120"/>
      <w:jc w:val="both"/>
      <w:textAlignment w:val="baseline"/>
    </w:pPr>
    <w:rPr>
      <w:rFonts w:ascii="宋体" w:hAnsi="宋体" w:cs="Times New Roman"/>
      <w:sz w:val="24"/>
      <w:szCs w:val="20"/>
    </w:rPr>
  </w:style>
  <w:style w:type="paragraph" w:customStyle="1" w:styleId="ae">
    <w:name w:val="正文编号"/>
    <w:basedOn w:val="21"/>
    <w:rsid w:val="00E13C95"/>
    <w:pPr>
      <w:tabs>
        <w:tab w:val="num" w:pos="425"/>
      </w:tabs>
      <w:spacing w:after="0" w:line="240" w:lineRule="auto"/>
      <w:ind w:left="425" w:hanging="425"/>
      <w:textAlignment w:val="auto"/>
    </w:pPr>
    <w:rPr>
      <w:rFonts w:ascii="Times New Roman" w:hAnsi="Times New Roman"/>
      <w:kern w:val="1"/>
    </w:rPr>
  </w:style>
  <w:style w:type="paragraph" w:customStyle="1" w:styleId="31">
    <w:name w:val="正文编号3"/>
    <w:basedOn w:val="a"/>
    <w:rsid w:val="00E13C95"/>
    <w:pPr>
      <w:widowControl w:val="0"/>
      <w:tabs>
        <w:tab w:val="left" w:pos="360"/>
      </w:tabs>
      <w:spacing w:line="312" w:lineRule="atLeast"/>
      <w:jc w:val="both"/>
      <w:textAlignment w:val="baseline"/>
    </w:pPr>
    <w:rPr>
      <w:rFonts w:ascii="Times New Roman" w:hAnsi="Times New Roman" w:cs="Times New Roman"/>
      <w:sz w:val="24"/>
      <w:szCs w:val="20"/>
    </w:rPr>
  </w:style>
  <w:style w:type="paragraph" w:styleId="HTML">
    <w:name w:val="HTML Address"/>
    <w:basedOn w:val="a"/>
    <w:rsid w:val="00E13C95"/>
    <w:rPr>
      <w:i/>
      <w:iCs/>
    </w:rPr>
  </w:style>
  <w:style w:type="paragraph" w:styleId="af">
    <w:name w:val="Body Text Indent"/>
    <w:basedOn w:val="a"/>
    <w:rsid w:val="00E13C95"/>
    <w:pPr>
      <w:spacing w:after="120"/>
      <w:ind w:left="420"/>
    </w:pPr>
  </w:style>
  <w:style w:type="paragraph" w:styleId="HTML0">
    <w:name w:val="HTML Preformatted"/>
    <w:basedOn w:val="a"/>
    <w:rsid w:val="00E13C95"/>
    <w:rPr>
      <w:rFonts w:ascii="Courier New" w:hAnsi="Courier New" w:cs="Courier New"/>
      <w:sz w:val="20"/>
      <w:szCs w:val="20"/>
    </w:rPr>
  </w:style>
  <w:style w:type="paragraph" w:customStyle="1" w:styleId="15">
    <w:name w:val="称呼1"/>
    <w:basedOn w:val="a"/>
    <w:next w:val="a"/>
    <w:rsid w:val="00E13C95"/>
  </w:style>
  <w:style w:type="paragraph" w:styleId="af0">
    <w:name w:val="E-mail Signature"/>
    <w:basedOn w:val="a"/>
    <w:rsid w:val="00E13C95"/>
  </w:style>
  <w:style w:type="paragraph" w:customStyle="1" w:styleId="16">
    <w:name w:val="宏文本1"/>
    <w:rsid w:val="00E13C95"/>
    <w:pPr>
      <w:tabs>
        <w:tab w:val="left" w:pos="480"/>
        <w:tab w:val="left" w:pos="960"/>
        <w:tab w:val="left" w:pos="1440"/>
        <w:tab w:val="left" w:pos="1920"/>
        <w:tab w:val="left" w:pos="2400"/>
        <w:tab w:val="left" w:pos="2880"/>
        <w:tab w:val="left" w:pos="3360"/>
        <w:tab w:val="left" w:pos="3840"/>
        <w:tab w:val="left" w:pos="4320"/>
      </w:tabs>
      <w:suppressAutoHyphens/>
      <w:kinsoku w:val="0"/>
      <w:overflowPunct w:val="0"/>
      <w:autoSpaceDE w:val="0"/>
      <w:snapToGrid w:val="0"/>
    </w:pPr>
    <w:rPr>
      <w:rFonts w:ascii="Courier New" w:hAnsi="Courier New" w:cs="Courier New"/>
      <w:sz w:val="24"/>
      <w:szCs w:val="24"/>
    </w:rPr>
  </w:style>
  <w:style w:type="paragraph" w:styleId="af1">
    <w:name w:val="envelope return"/>
    <w:basedOn w:val="a"/>
    <w:rsid w:val="00E13C95"/>
    <w:pPr>
      <w:snapToGrid w:val="0"/>
    </w:pPr>
  </w:style>
  <w:style w:type="paragraph" w:styleId="af2">
    <w:name w:val="footnote text"/>
    <w:basedOn w:val="a"/>
    <w:rsid w:val="00E13C95"/>
    <w:pPr>
      <w:snapToGrid w:val="0"/>
    </w:pPr>
    <w:rPr>
      <w:sz w:val="18"/>
      <w:szCs w:val="18"/>
    </w:rPr>
  </w:style>
  <w:style w:type="paragraph" w:customStyle="1" w:styleId="17">
    <w:name w:val="结束语1"/>
    <w:basedOn w:val="a"/>
    <w:rsid w:val="00E13C95"/>
    <w:pPr>
      <w:ind w:left="100"/>
    </w:pPr>
  </w:style>
  <w:style w:type="paragraph" w:customStyle="1" w:styleId="210">
    <w:name w:val="列表 21"/>
    <w:basedOn w:val="a"/>
    <w:rsid w:val="00E13C95"/>
    <w:pPr>
      <w:ind w:left="100" w:hanging="200"/>
    </w:pPr>
  </w:style>
  <w:style w:type="paragraph" w:customStyle="1" w:styleId="310">
    <w:name w:val="列表 31"/>
    <w:basedOn w:val="a"/>
    <w:rsid w:val="00E13C95"/>
    <w:pPr>
      <w:ind w:left="100" w:hanging="200"/>
    </w:pPr>
  </w:style>
  <w:style w:type="paragraph" w:customStyle="1" w:styleId="41">
    <w:name w:val="列表 41"/>
    <w:basedOn w:val="a"/>
    <w:rsid w:val="00E13C95"/>
    <w:pPr>
      <w:ind w:left="100" w:hanging="200"/>
    </w:pPr>
  </w:style>
  <w:style w:type="paragraph" w:customStyle="1" w:styleId="51">
    <w:name w:val="列表 51"/>
    <w:basedOn w:val="a"/>
    <w:rsid w:val="00E13C95"/>
    <w:pPr>
      <w:ind w:left="100" w:hanging="200"/>
    </w:pPr>
  </w:style>
  <w:style w:type="paragraph" w:customStyle="1" w:styleId="18">
    <w:name w:val="列表编号1"/>
    <w:basedOn w:val="a"/>
    <w:rsid w:val="00E13C95"/>
    <w:pPr>
      <w:tabs>
        <w:tab w:val="num" w:pos="360"/>
      </w:tabs>
      <w:ind w:left="360" w:hanging="360"/>
    </w:pPr>
  </w:style>
  <w:style w:type="paragraph" w:customStyle="1" w:styleId="311">
    <w:name w:val="列表编号 31"/>
    <w:basedOn w:val="a"/>
    <w:rsid w:val="00E13C95"/>
    <w:pPr>
      <w:tabs>
        <w:tab w:val="num" w:pos="1200"/>
      </w:tabs>
      <w:ind w:left="1200" w:hanging="360"/>
    </w:pPr>
  </w:style>
  <w:style w:type="paragraph" w:customStyle="1" w:styleId="410">
    <w:name w:val="列表编号 41"/>
    <w:basedOn w:val="a"/>
    <w:rsid w:val="00E13C95"/>
    <w:pPr>
      <w:tabs>
        <w:tab w:val="num" w:pos="1620"/>
      </w:tabs>
      <w:ind w:left="1620" w:hanging="360"/>
    </w:pPr>
  </w:style>
  <w:style w:type="paragraph" w:customStyle="1" w:styleId="510">
    <w:name w:val="列表编号 51"/>
    <w:basedOn w:val="a"/>
    <w:rsid w:val="00E13C95"/>
    <w:pPr>
      <w:tabs>
        <w:tab w:val="num" w:pos="2040"/>
      </w:tabs>
      <w:ind w:left="2040" w:hanging="360"/>
    </w:pPr>
  </w:style>
  <w:style w:type="paragraph" w:customStyle="1" w:styleId="19">
    <w:name w:val="列表接续1"/>
    <w:basedOn w:val="a"/>
    <w:rsid w:val="00E13C95"/>
    <w:pPr>
      <w:spacing w:after="120"/>
      <w:ind w:left="420"/>
    </w:pPr>
  </w:style>
  <w:style w:type="paragraph" w:customStyle="1" w:styleId="211">
    <w:name w:val="列表接续 21"/>
    <w:basedOn w:val="a"/>
    <w:rsid w:val="00E13C95"/>
    <w:pPr>
      <w:spacing w:after="120"/>
      <w:ind w:left="840"/>
    </w:pPr>
  </w:style>
  <w:style w:type="paragraph" w:customStyle="1" w:styleId="312">
    <w:name w:val="列表接续 31"/>
    <w:basedOn w:val="a"/>
    <w:rsid w:val="00E13C95"/>
    <w:pPr>
      <w:spacing w:after="120"/>
      <w:ind w:left="1260"/>
    </w:pPr>
  </w:style>
  <w:style w:type="paragraph" w:customStyle="1" w:styleId="411">
    <w:name w:val="列表接续 41"/>
    <w:basedOn w:val="a"/>
    <w:rsid w:val="00E13C95"/>
    <w:pPr>
      <w:spacing w:after="120"/>
      <w:ind w:left="1680"/>
    </w:pPr>
  </w:style>
  <w:style w:type="paragraph" w:customStyle="1" w:styleId="511">
    <w:name w:val="列表接续 51"/>
    <w:basedOn w:val="a"/>
    <w:rsid w:val="00E13C95"/>
    <w:pPr>
      <w:spacing w:after="120"/>
      <w:ind w:left="2100"/>
    </w:pPr>
  </w:style>
  <w:style w:type="paragraph" w:customStyle="1" w:styleId="1a">
    <w:name w:val="列表项目符号1"/>
    <w:basedOn w:val="a"/>
    <w:rsid w:val="00E13C95"/>
    <w:pPr>
      <w:tabs>
        <w:tab w:val="num" w:pos="360"/>
      </w:tabs>
      <w:ind w:left="360" w:hanging="360"/>
    </w:pPr>
  </w:style>
  <w:style w:type="paragraph" w:customStyle="1" w:styleId="212">
    <w:name w:val="列表项目符号 21"/>
    <w:basedOn w:val="a"/>
    <w:rsid w:val="00E13C95"/>
    <w:pPr>
      <w:tabs>
        <w:tab w:val="num" w:pos="780"/>
      </w:tabs>
      <w:ind w:left="780" w:hanging="360"/>
    </w:pPr>
  </w:style>
  <w:style w:type="paragraph" w:customStyle="1" w:styleId="313">
    <w:name w:val="列表项目符号 31"/>
    <w:basedOn w:val="a"/>
    <w:rsid w:val="00E13C95"/>
    <w:pPr>
      <w:tabs>
        <w:tab w:val="num" w:pos="1080"/>
      </w:tabs>
      <w:ind w:left="1264" w:hanging="357"/>
    </w:pPr>
  </w:style>
  <w:style w:type="paragraph" w:customStyle="1" w:styleId="412">
    <w:name w:val="列表项目符号 41"/>
    <w:basedOn w:val="a"/>
    <w:rsid w:val="00E13C95"/>
    <w:pPr>
      <w:tabs>
        <w:tab w:val="num" w:pos="1620"/>
      </w:tabs>
      <w:ind w:left="1620" w:hanging="360"/>
    </w:pPr>
  </w:style>
  <w:style w:type="paragraph" w:customStyle="1" w:styleId="512">
    <w:name w:val="列表项目符号 51"/>
    <w:basedOn w:val="a"/>
    <w:rsid w:val="00E13C95"/>
    <w:pPr>
      <w:tabs>
        <w:tab w:val="num" w:pos="2040"/>
      </w:tabs>
      <w:ind w:left="2115" w:hanging="357"/>
    </w:pPr>
  </w:style>
  <w:style w:type="paragraph" w:styleId="1b">
    <w:name w:val="toc 1"/>
    <w:basedOn w:val="a"/>
    <w:next w:val="a"/>
    <w:uiPriority w:val="39"/>
    <w:rsid w:val="00E13C95"/>
    <w:pPr>
      <w:tabs>
        <w:tab w:val="left" w:pos="420"/>
        <w:tab w:val="right" w:leader="dot" w:pos="9849"/>
      </w:tabs>
    </w:pPr>
  </w:style>
  <w:style w:type="paragraph" w:styleId="22">
    <w:name w:val="toc 2"/>
    <w:basedOn w:val="a"/>
    <w:next w:val="a"/>
    <w:uiPriority w:val="39"/>
    <w:rsid w:val="00E13C95"/>
    <w:pPr>
      <w:ind w:left="420"/>
    </w:pPr>
  </w:style>
  <w:style w:type="paragraph" w:styleId="32">
    <w:name w:val="toc 3"/>
    <w:basedOn w:val="a"/>
    <w:next w:val="a"/>
    <w:uiPriority w:val="39"/>
    <w:rsid w:val="00E13C95"/>
    <w:pPr>
      <w:ind w:left="840"/>
    </w:pPr>
  </w:style>
  <w:style w:type="paragraph" w:styleId="40">
    <w:name w:val="toc 4"/>
    <w:basedOn w:val="a"/>
    <w:next w:val="a"/>
    <w:uiPriority w:val="39"/>
    <w:rsid w:val="00E13C95"/>
    <w:pPr>
      <w:ind w:left="1260"/>
    </w:pPr>
  </w:style>
  <w:style w:type="paragraph" w:styleId="50">
    <w:name w:val="toc 5"/>
    <w:basedOn w:val="a"/>
    <w:next w:val="a"/>
    <w:rsid w:val="00E13C95"/>
    <w:pPr>
      <w:ind w:left="1680"/>
    </w:pPr>
  </w:style>
  <w:style w:type="paragraph" w:styleId="60">
    <w:name w:val="toc 6"/>
    <w:basedOn w:val="a"/>
    <w:next w:val="a"/>
    <w:rsid w:val="00E13C95"/>
    <w:pPr>
      <w:ind w:left="2100"/>
    </w:pPr>
  </w:style>
  <w:style w:type="paragraph" w:styleId="70">
    <w:name w:val="toc 7"/>
    <w:basedOn w:val="a"/>
    <w:next w:val="a"/>
    <w:rsid w:val="00E13C95"/>
    <w:pPr>
      <w:ind w:left="2520"/>
    </w:pPr>
  </w:style>
  <w:style w:type="paragraph" w:styleId="80">
    <w:name w:val="toc 8"/>
    <w:basedOn w:val="a"/>
    <w:next w:val="a"/>
    <w:rsid w:val="00E13C95"/>
    <w:pPr>
      <w:ind w:left="2940"/>
    </w:pPr>
  </w:style>
  <w:style w:type="paragraph" w:styleId="90">
    <w:name w:val="toc 9"/>
    <w:basedOn w:val="a"/>
    <w:next w:val="a"/>
    <w:rsid w:val="00E13C95"/>
    <w:pPr>
      <w:ind w:left="3360"/>
    </w:pPr>
  </w:style>
  <w:style w:type="paragraph" w:styleId="af3">
    <w:name w:val="Normal (Web)"/>
    <w:basedOn w:val="a"/>
    <w:rsid w:val="00E13C95"/>
    <w:rPr>
      <w:rFonts w:ascii="Times New Roman" w:hAnsi="Times New Roman" w:cs="Times New Roman"/>
      <w:sz w:val="24"/>
    </w:rPr>
  </w:style>
  <w:style w:type="paragraph" w:customStyle="1" w:styleId="1c">
    <w:name w:val="纯文本1"/>
    <w:basedOn w:val="a"/>
    <w:rsid w:val="00E13C95"/>
    <w:rPr>
      <w:rFonts w:ascii="宋体" w:hAnsi="宋体" w:cs="Courier New"/>
      <w:szCs w:val="21"/>
    </w:rPr>
  </w:style>
  <w:style w:type="paragraph" w:styleId="af4">
    <w:name w:val="Signature"/>
    <w:basedOn w:val="a"/>
    <w:rsid w:val="00E13C95"/>
    <w:pPr>
      <w:ind w:left="100"/>
    </w:pPr>
  </w:style>
  <w:style w:type="paragraph" w:customStyle="1" w:styleId="1d">
    <w:name w:val="日期1"/>
    <w:basedOn w:val="a"/>
    <w:next w:val="a"/>
    <w:rsid w:val="00E13C95"/>
    <w:pPr>
      <w:ind w:left="100"/>
    </w:pPr>
  </w:style>
  <w:style w:type="paragraph" w:styleId="1e">
    <w:name w:val="index 1"/>
    <w:basedOn w:val="a"/>
    <w:next w:val="a"/>
    <w:rsid w:val="00E13C95"/>
  </w:style>
  <w:style w:type="paragraph" w:styleId="23">
    <w:name w:val="index 2"/>
    <w:basedOn w:val="a"/>
    <w:next w:val="a"/>
    <w:rsid w:val="00E13C95"/>
    <w:pPr>
      <w:ind w:left="200"/>
    </w:pPr>
  </w:style>
  <w:style w:type="paragraph" w:styleId="33">
    <w:name w:val="index 3"/>
    <w:basedOn w:val="a"/>
    <w:next w:val="a"/>
    <w:rsid w:val="00E13C95"/>
    <w:pPr>
      <w:ind w:left="400"/>
    </w:pPr>
  </w:style>
  <w:style w:type="paragraph" w:customStyle="1" w:styleId="413">
    <w:name w:val="索引 41"/>
    <w:basedOn w:val="a"/>
    <w:next w:val="a"/>
    <w:rsid w:val="00E13C95"/>
    <w:pPr>
      <w:ind w:left="600"/>
    </w:pPr>
  </w:style>
  <w:style w:type="paragraph" w:customStyle="1" w:styleId="513">
    <w:name w:val="索引 51"/>
    <w:basedOn w:val="a"/>
    <w:next w:val="a"/>
    <w:rsid w:val="00E13C95"/>
    <w:pPr>
      <w:ind w:left="800"/>
    </w:pPr>
  </w:style>
  <w:style w:type="paragraph" w:customStyle="1" w:styleId="61">
    <w:name w:val="索引 61"/>
    <w:basedOn w:val="a"/>
    <w:next w:val="a"/>
    <w:rsid w:val="00E13C95"/>
    <w:pPr>
      <w:ind w:left="1000"/>
    </w:pPr>
  </w:style>
  <w:style w:type="paragraph" w:customStyle="1" w:styleId="71">
    <w:name w:val="索引 71"/>
    <w:basedOn w:val="a"/>
    <w:next w:val="a"/>
    <w:rsid w:val="00E13C95"/>
    <w:pPr>
      <w:ind w:left="1200"/>
    </w:pPr>
  </w:style>
  <w:style w:type="paragraph" w:customStyle="1" w:styleId="81">
    <w:name w:val="索引 81"/>
    <w:basedOn w:val="a"/>
    <w:next w:val="a"/>
    <w:rsid w:val="00E13C95"/>
    <w:pPr>
      <w:ind w:left="1400"/>
    </w:pPr>
  </w:style>
  <w:style w:type="paragraph" w:customStyle="1" w:styleId="91">
    <w:name w:val="索引 91"/>
    <w:basedOn w:val="a"/>
    <w:next w:val="a"/>
    <w:rsid w:val="00E13C95"/>
    <w:pPr>
      <w:ind w:left="1600"/>
    </w:pPr>
  </w:style>
  <w:style w:type="paragraph" w:styleId="af5">
    <w:name w:val="index heading"/>
    <w:basedOn w:val="a"/>
    <w:next w:val="1e"/>
    <w:rsid w:val="00E13C95"/>
    <w:rPr>
      <w:b/>
      <w:bCs/>
    </w:rPr>
  </w:style>
  <w:style w:type="paragraph" w:styleId="af6">
    <w:name w:val="Subtitle"/>
    <w:basedOn w:val="a"/>
    <w:next w:val="a7"/>
    <w:qFormat/>
    <w:rsid w:val="00E13C95"/>
    <w:pPr>
      <w:spacing w:before="240" w:after="60" w:line="312" w:lineRule="auto"/>
      <w:jc w:val="center"/>
    </w:pPr>
    <w:rPr>
      <w:b/>
      <w:bCs/>
      <w:kern w:val="1"/>
      <w:sz w:val="32"/>
      <w:szCs w:val="32"/>
    </w:rPr>
  </w:style>
  <w:style w:type="paragraph" w:customStyle="1" w:styleId="1f">
    <w:name w:val="题注1"/>
    <w:basedOn w:val="a"/>
    <w:next w:val="a"/>
    <w:rsid w:val="00E13C95"/>
    <w:pPr>
      <w:spacing w:before="152" w:after="160"/>
    </w:pPr>
    <w:rPr>
      <w:rFonts w:eastAsia="黑体"/>
      <w:sz w:val="20"/>
      <w:szCs w:val="20"/>
    </w:rPr>
  </w:style>
  <w:style w:type="paragraph" w:customStyle="1" w:styleId="1f0">
    <w:name w:val="图表目录1"/>
    <w:basedOn w:val="a"/>
    <w:next w:val="a"/>
    <w:rsid w:val="00E13C95"/>
    <w:pPr>
      <w:ind w:left="840" w:hanging="420"/>
    </w:pPr>
  </w:style>
  <w:style w:type="paragraph" w:styleId="af7">
    <w:name w:val="endnote text"/>
    <w:basedOn w:val="a"/>
    <w:rsid w:val="00E13C95"/>
    <w:pPr>
      <w:snapToGrid w:val="0"/>
    </w:pPr>
  </w:style>
  <w:style w:type="paragraph" w:customStyle="1" w:styleId="1f1">
    <w:name w:val="文本块1"/>
    <w:basedOn w:val="a"/>
    <w:rsid w:val="00E13C95"/>
    <w:pPr>
      <w:spacing w:after="120"/>
      <w:ind w:left="1440" w:right="1440"/>
    </w:pPr>
  </w:style>
  <w:style w:type="paragraph" w:styleId="af8">
    <w:name w:val="envelope address"/>
    <w:basedOn w:val="a"/>
    <w:rsid w:val="00E13C95"/>
    <w:pPr>
      <w:snapToGrid w:val="0"/>
      <w:ind w:left="100"/>
    </w:pPr>
    <w:rPr>
      <w:sz w:val="24"/>
    </w:rPr>
  </w:style>
  <w:style w:type="paragraph" w:customStyle="1" w:styleId="1f2">
    <w:name w:val="信息标题1"/>
    <w:basedOn w:val="a"/>
    <w:rsid w:val="00E13C95"/>
    <w:pPr>
      <w:pBdr>
        <w:top w:val="single" w:sz="6" w:space="1" w:color="000000"/>
        <w:left w:val="single" w:sz="6" w:space="1" w:color="000000"/>
        <w:bottom w:val="single" w:sz="6" w:space="1" w:color="000000"/>
        <w:right w:val="single" w:sz="6" w:space="1" w:color="000000"/>
      </w:pBdr>
      <w:shd w:val="clear" w:color="auto" w:fill="CCCCCC"/>
      <w:ind w:left="1080" w:hanging="1080"/>
    </w:pPr>
    <w:rPr>
      <w:sz w:val="24"/>
    </w:rPr>
  </w:style>
  <w:style w:type="paragraph" w:customStyle="1" w:styleId="1f3">
    <w:name w:val="引文目录1"/>
    <w:basedOn w:val="a"/>
    <w:next w:val="a"/>
    <w:rsid w:val="00E13C95"/>
    <w:pPr>
      <w:ind w:left="420"/>
    </w:pPr>
  </w:style>
  <w:style w:type="paragraph" w:customStyle="1" w:styleId="1f4">
    <w:name w:val="引文目录标题1"/>
    <w:basedOn w:val="a"/>
    <w:next w:val="a"/>
    <w:rsid w:val="00E13C95"/>
    <w:pPr>
      <w:spacing w:before="120"/>
    </w:pPr>
    <w:rPr>
      <w:sz w:val="24"/>
    </w:rPr>
  </w:style>
  <w:style w:type="paragraph" w:customStyle="1" w:styleId="1f5">
    <w:name w:val="正文首行缩进1"/>
    <w:basedOn w:val="a7"/>
    <w:rsid w:val="00E13C95"/>
    <w:pPr>
      <w:spacing w:after="120"/>
      <w:ind w:firstLine="420"/>
    </w:pPr>
    <w:rPr>
      <w:szCs w:val="24"/>
    </w:rPr>
  </w:style>
  <w:style w:type="paragraph" w:customStyle="1" w:styleId="213">
    <w:name w:val="正文首行缩进 21"/>
    <w:basedOn w:val="a7"/>
    <w:rsid w:val="00E13C95"/>
    <w:pPr>
      <w:ind w:firstLine="210"/>
    </w:pPr>
  </w:style>
  <w:style w:type="paragraph" w:customStyle="1" w:styleId="214">
    <w:name w:val="正文文本 21"/>
    <w:basedOn w:val="a"/>
    <w:rsid w:val="00E13C95"/>
    <w:pPr>
      <w:spacing w:after="120" w:line="480" w:lineRule="auto"/>
    </w:pPr>
  </w:style>
  <w:style w:type="paragraph" w:customStyle="1" w:styleId="314">
    <w:name w:val="正文文本 31"/>
    <w:basedOn w:val="a"/>
    <w:rsid w:val="00E13C95"/>
    <w:pPr>
      <w:spacing w:after="120"/>
    </w:pPr>
    <w:rPr>
      <w:sz w:val="16"/>
      <w:szCs w:val="16"/>
    </w:rPr>
  </w:style>
  <w:style w:type="paragraph" w:customStyle="1" w:styleId="215">
    <w:name w:val="正文文本缩进 21"/>
    <w:basedOn w:val="a"/>
    <w:rsid w:val="00E13C95"/>
    <w:pPr>
      <w:spacing w:after="120" w:line="480" w:lineRule="auto"/>
      <w:ind w:left="420"/>
    </w:pPr>
  </w:style>
  <w:style w:type="paragraph" w:customStyle="1" w:styleId="315">
    <w:name w:val="正文文本缩进 31"/>
    <w:basedOn w:val="a"/>
    <w:rsid w:val="00E13C95"/>
    <w:pPr>
      <w:spacing w:after="120"/>
      <w:ind w:left="420"/>
    </w:pPr>
    <w:rPr>
      <w:sz w:val="16"/>
      <w:szCs w:val="16"/>
    </w:rPr>
  </w:style>
  <w:style w:type="paragraph" w:customStyle="1" w:styleId="1f6">
    <w:name w:val="注释标题1"/>
    <w:basedOn w:val="a"/>
    <w:next w:val="a"/>
    <w:rsid w:val="00E13C95"/>
    <w:pPr>
      <w:jc w:val="center"/>
    </w:pPr>
  </w:style>
  <w:style w:type="paragraph" w:customStyle="1" w:styleId="TableText">
    <w:name w:val="TableText"/>
    <w:basedOn w:val="a"/>
    <w:rsid w:val="00E13C95"/>
    <w:pPr>
      <w:spacing w:line="240" w:lineRule="auto"/>
      <w:jc w:val="both"/>
    </w:pPr>
    <w:rPr>
      <w:rFonts w:ascii="宋体" w:hAnsi="宋体" w:cs="宋体"/>
      <w:szCs w:val="20"/>
    </w:rPr>
  </w:style>
  <w:style w:type="paragraph" w:customStyle="1" w:styleId="1f7">
    <w:name w:val="样式1"/>
    <w:basedOn w:val="2"/>
    <w:rsid w:val="00E13C95"/>
    <w:pPr>
      <w:tabs>
        <w:tab w:val="clear" w:pos="576"/>
      </w:tabs>
      <w:ind w:left="0" w:firstLine="0"/>
    </w:pPr>
  </w:style>
  <w:style w:type="paragraph" w:customStyle="1" w:styleId="Table">
    <w:name w:val="Table"/>
    <w:basedOn w:val="a"/>
    <w:rsid w:val="00E13C95"/>
    <w:pPr>
      <w:spacing w:before="40" w:after="40" w:line="240" w:lineRule="auto"/>
      <w:jc w:val="both"/>
    </w:pPr>
    <w:rPr>
      <w:sz w:val="20"/>
      <w:szCs w:val="20"/>
    </w:rPr>
  </w:style>
  <w:style w:type="paragraph" w:customStyle="1" w:styleId="TableSmall">
    <w:name w:val="Table_Small"/>
    <w:basedOn w:val="Table"/>
    <w:rsid w:val="00E13C95"/>
    <w:rPr>
      <w:sz w:val="16"/>
    </w:rPr>
  </w:style>
  <w:style w:type="paragraph" w:customStyle="1" w:styleId="Char1CharCharCharCharCharCharCharCharCharCharCharChar">
    <w:name w:val="Char1 Char Char Char Char Char Char Char Char Char Char Char Char"/>
    <w:basedOn w:val="a"/>
    <w:rsid w:val="00E13C95"/>
    <w:pPr>
      <w:widowControl w:val="0"/>
      <w:spacing w:line="240" w:lineRule="auto"/>
      <w:jc w:val="both"/>
    </w:pPr>
    <w:rPr>
      <w:rFonts w:ascii="Tahoma" w:hAnsi="Tahoma" w:cs="Tahoma"/>
      <w:kern w:val="1"/>
      <w:sz w:val="24"/>
      <w:szCs w:val="20"/>
    </w:rPr>
  </w:style>
  <w:style w:type="paragraph" w:customStyle="1" w:styleId="Header2">
    <w:name w:val="Header 2"/>
    <w:basedOn w:val="a"/>
    <w:next w:val="a"/>
    <w:rsid w:val="00E13C95"/>
    <w:pPr>
      <w:keepLines/>
      <w:spacing w:before="80" w:after="80" w:line="240" w:lineRule="auto"/>
      <w:jc w:val="right"/>
    </w:pPr>
    <w:rPr>
      <w:sz w:val="20"/>
      <w:szCs w:val="20"/>
    </w:rPr>
  </w:style>
  <w:style w:type="paragraph" w:customStyle="1" w:styleId="320">
    <w:name w:val="样式 样式 首行缩进:  3 字符 + 首行缩进:  2 字符"/>
    <w:basedOn w:val="a"/>
    <w:rsid w:val="00E13C95"/>
    <w:pPr>
      <w:widowControl w:val="0"/>
      <w:ind w:firstLine="560"/>
      <w:jc w:val="both"/>
    </w:pPr>
    <w:rPr>
      <w:rFonts w:ascii="Times New Roman" w:eastAsia="仿宋_GB2312" w:hAnsi="Times New Roman" w:cs="宋体"/>
      <w:kern w:val="1"/>
      <w:sz w:val="28"/>
      <w:szCs w:val="20"/>
    </w:rPr>
  </w:style>
  <w:style w:type="paragraph" w:customStyle="1" w:styleId="TableText0">
    <w:name w:val="Table Text"/>
    <w:basedOn w:val="a"/>
    <w:rsid w:val="00E13C95"/>
    <w:pPr>
      <w:keepLines/>
      <w:overflowPunct w:val="0"/>
      <w:autoSpaceDE w:val="0"/>
      <w:spacing w:line="240" w:lineRule="auto"/>
      <w:textAlignment w:val="baseline"/>
    </w:pPr>
    <w:rPr>
      <w:rFonts w:ascii="Book Antiqua" w:hAnsi="Book Antiqua" w:cs="Book Antiqua"/>
      <w:sz w:val="16"/>
      <w:szCs w:val="20"/>
    </w:rPr>
  </w:style>
  <w:style w:type="paragraph" w:customStyle="1" w:styleId="Heading4forinserts">
    <w:name w:val="Heading4 for inserts"/>
    <w:basedOn w:val="4"/>
    <w:rsid w:val="00E13C95"/>
    <w:pPr>
      <w:tabs>
        <w:tab w:val="clear" w:pos="864"/>
        <w:tab w:val="left" w:pos="900"/>
      </w:tabs>
      <w:spacing w:before="240" w:after="60"/>
      <w:ind w:left="0" w:firstLine="0"/>
    </w:pPr>
    <w:rPr>
      <w:rFonts w:ascii="Microsoft Sans Serif" w:eastAsia="仿宋_GB2312" w:hAnsi="Microsoft Sans Serif" w:cs="Microsoft Sans Serif"/>
      <w:bCs/>
      <w:iCs w:val="0"/>
      <w:szCs w:val="28"/>
      <w:u w:val="single"/>
    </w:rPr>
  </w:style>
  <w:style w:type="paragraph" w:styleId="af9">
    <w:name w:val="List Paragraph"/>
    <w:basedOn w:val="a"/>
    <w:qFormat/>
    <w:rsid w:val="00E13C95"/>
    <w:pPr>
      <w:widowControl w:val="0"/>
      <w:spacing w:line="240" w:lineRule="auto"/>
      <w:ind w:firstLine="420"/>
      <w:jc w:val="both"/>
    </w:pPr>
    <w:rPr>
      <w:rFonts w:ascii="Calibri" w:hAnsi="Calibri" w:cs="Times New Roman"/>
      <w:kern w:val="1"/>
      <w:szCs w:val="22"/>
    </w:rPr>
  </w:style>
  <w:style w:type="paragraph" w:customStyle="1" w:styleId="Default">
    <w:name w:val="Default"/>
    <w:rsid w:val="00E13C95"/>
    <w:pPr>
      <w:widowControl w:val="0"/>
      <w:suppressAutoHyphens/>
      <w:autoSpaceDE w:val="0"/>
    </w:pPr>
    <w:rPr>
      <w:rFonts w:ascii="AAACE P+ Helvetica Neue" w:eastAsia="AAACE P+ Helvetica Neue" w:hAnsi="AAACE P+ Helvetica Neue" w:cs="AAACE P+ Helvetica Neue"/>
      <w:color w:val="000000"/>
      <w:sz w:val="24"/>
      <w:szCs w:val="24"/>
    </w:rPr>
  </w:style>
  <w:style w:type="paragraph" w:customStyle="1" w:styleId="CM12">
    <w:name w:val="CM12"/>
    <w:basedOn w:val="Default"/>
    <w:next w:val="Default"/>
    <w:rsid w:val="00E13C95"/>
    <w:rPr>
      <w:rFonts w:ascii="Arial" w:eastAsia="宋体" w:hAnsi="Arial" w:cs="Arial"/>
      <w:color w:val="auto"/>
    </w:rPr>
  </w:style>
  <w:style w:type="paragraph" w:customStyle="1" w:styleId="CM15">
    <w:name w:val="CM15"/>
    <w:basedOn w:val="Default"/>
    <w:next w:val="Default"/>
    <w:rsid w:val="00E13C95"/>
    <w:rPr>
      <w:rFonts w:ascii="Arial" w:eastAsia="宋体" w:hAnsi="Arial" w:cs="Arial"/>
      <w:color w:val="auto"/>
    </w:rPr>
  </w:style>
  <w:style w:type="paragraph" w:customStyle="1" w:styleId="DefaultText">
    <w:name w:val="Default Text"/>
    <w:basedOn w:val="a"/>
    <w:rsid w:val="00E13C95"/>
    <w:pPr>
      <w:spacing w:line="240" w:lineRule="auto"/>
    </w:pPr>
    <w:rPr>
      <w:rFonts w:ascii="Times New Roman" w:hAnsi="Times New Roman" w:cs="Times New Roman"/>
      <w:sz w:val="24"/>
      <w:szCs w:val="20"/>
    </w:rPr>
  </w:style>
  <w:style w:type="paragraph" w:customStyle="1" w:styleId="small2">
    <w:name w:val="small2"/>
    <w:basedOn w:val="a"/>
    <w:rsid w:val="00E13C95"/>
    <w:pPr>
      <w:spacing w:line="195" w:lineRule="atLeast"/>
    </w:pPr>
    <w:rPr>
      <w:rFonts w:ascii="Verdana" w:hAnsi="Verdana" w:cs="宋体"/>
      <w:sz w:val="18"/>
      <w:szCs w:val="18"/>
    </w:rPr>
  </w:style>
  <w:style w:type="paragraph" w:customStyle="1" w:styleId="18title">
    <w:name w:val="18 title"/>
    <w:basedOn w:val="a"/>
    <w:rsid w:val="00E13C95"/>
    <w:pPr>
      <w:overflowPunct w:val="0"/>
      <w:autoSpaceDE w:val="0"/>
      <w:spacing w:before="120" w:after="240" w:line="240" w:lineRule="auto"/>
      <w:textAlignment w:val="baseline"/>
    </w:pPr>
    <w:rPr>
      <w:b/>
      <w:sz w:val="36"/>
      <w:szCs w:val="20"/>
    </w:rPr>
  </w:style>
  <w:style w:type="paragraph" w:customStyle="1" w:styleId="TableContents">
    <w:name w:val="Table Contents"/>
    <w:basedOn w:val="a"/>
    <w:rsid w:val="00E13C95"/>
    <w:pPr>
      <w:suppressLineNumbers/>
    </w:pPr>
  </w:style>
  <w:style w:type="paragraph" w:customStyle="1" w:styleId="TableHeading">
    <w:name w:val="Table Heading"/>
    <w:basedOn w:val="TableText0"/>
    <w:rsid w:val="00E13C95"/>
    <w:pPr>
      <w:spacing w:before="120" w:after="120"/>
    </w:pPr>
    <w:rPr>
      <w:b/>
    </w:rPr>
  </w:style>
  <w:style w:type="paragraph" w:customStyle="1" w:styleId="TableHead">
    <w:name w:val="Table Head"/>
    <w:basedOn w:val="TableText0"/>
    <w:rsid w:val="00E13C95"/>
    <w:pPr>
      <w:keepNext/>
      <w:overflowPunct/>
      <w:autoSpaceDE/>
      <w:spacing w:before="120" w:after="120" w:line="200" w:lineRule="atLeast"/>
      <w:jc w:val="center"/>
      <w:textAlignment w:val="auto"/>
    </w:pPr>
    <w:rPr>
      <w:rFonts w:ascii="Arial" w:eastAsia="Times New Roman" w:hAnsi="Arial" w:cs="Arial"/>
      <w:b/>
      <w:color w:val="FFFFFF"/>
      <w:lang w:val="en-AU"/>
    </w:rPr>
  </w:style>
  <w:style w:type="paragraph" w:customStyle="1" w:styleId="HPInternal">
    <w:name w:val="HP_Internal"/>
    <w:basedOn w:val="a"/>
    <w:next w:val="a"/>
    <w:rsid w:val="00E13C95"/>
    <w:pPr>
      <w:spacing w:line="240" w:lineRule="auto"/>
    </w:pPr>
    <w:rPr>
      <w:rFonts w:ascii="Futura Bk" w:hAnsi="Futura Bk" w:cs="Futura Bk"/>
      <w:i/>
      <w:sz w:val="18"/>
      <w:szCs w:val="20"/>
    </w:rPr>
  </w:style>
  <w:style w:type="paragraph" w:customStyle="1" w:styleId="TableSmHeading">
    <w:name w:val="Table_Sm_Heading"/>
    <w:basedOn w:val="a"/>
    <w:rsid w:val="00E13C95"/>
    <w:pPr>
      <w:keepNext/>
      <w:keepLines/>
      <w:spacing w:before="60" w:after="40" w:line="240" w:lineRule="auto"/>
    </w:pPr>
    <w:rPr>
      <w:rFonts w:ascii="Futura Hv" w:hAnsi="Futura Hv" w:cs="Futura Hv"/>
      <w:sz w:val="16"/>
      <w:szCs w:val="20"/>
    </w:rPr>
  </w:style>
  <w:style w:type="paragraph" w:customStyle="1" w:styleId="HPTableTitle">
    <w:name w:val="HP_Table_Title"/>
    <w:basedOn w:val="a"/>
    <w:next w:val="a"/>
    <w:rsid w:val="00E13C95"/>
    <w:pPr>
      <w:keepNext/>
      <w:keepLines/>
      <w:spacing w:before="240" w:after="60" w:line="240" w:lineRule="auto"/>
    </w:pPr>
    <w:rPr>
      <w:rFonts w:ascii="Futura Hv" w:hAnsi="Futura Hv" w:cs="Futura Hv"/>
      <w:sz w:val="18"/>
      <w:szCs w:val="20"/>
    </w:rPr>
  </w:style>
  <w:style w:type="paragraph" w:customStyle="1" w:styleId="TableSmHeadingRight">
    <w:name w:val="Table_Sm_Heading_Right"/>
    <w:basedOn w:val="TableSmHeading"/>
    <w:rsid w:val="00E13C95"/>
    <w:pPr>
      <w:jc w:val="right"/>
    </w:pPr>
  </w:style>
  <w:style w:type="paragraph" w:customStyle="1" w:styleId="TableMedium">
    <w:name w:val="Table_Medium"/>
    <w:basedOn w:val="Table"/>
    <w:rsid w:val="00E13C95"/>
    <w:pPr>
      <w:jc w:val="left"/>
    </w:pPr>
    <w:rPr>
      <w:rFonts w:ascii="Futura Bk" w:hAnsi="Futura Bk" w:cs="Futura Bk"/>
      <w:sz w:val="18"/>
    </w:rPr>
  </w:style>
  <w:style w:type="paragraph" w:customStyle="1" w:styleId="FrameContents">
    <w:name w:val="Frame Contents"/>
    <w:basedOn w:val="a"/>
    <w:rsid w:val="00E13C95"/>
  </w:style>
  <w:style w:type="paragraph" w:customStyle="1" w:styleId="Contents10">
    <w:name w:val="Contents 10"/>
    <w:basedOn w:val="Index"/>
    <w:rsid w:val="00E13C95"/>
    <w:pPr>
      <w:tabs>
        <w:tab w:val="right" w:leader="dot" w:pos="7425"/>
      </w:tabs>
      <w:ind w:left="2547"/>
    </w:pPr>
  </w:style>
  <w:style w:type="paragraph" w:styleId="afa">
    <w:name w:val="Normal Indent"/>
    <w:aliases w:val="表正文,正文非缩进,标题4,特点,四号,正文双线"/>
    <w:basedOn w:val="a"/>
    <w:rsid w:val="00616EAA"/>
    <w:pPr>
      <w:widowControl w:val="0"/>
      <w:suppressAutoHyphens w:val="0"/>
      <w:spacing w:line="240" w:lineRule="auto"/>
      <w:ind w:firstLine="420"/>
      <w:jc w:val="both"/>
    </w:pPr>
    <w:rPr>
      <w:rFonts w:ascii="Times New Roman" w:hAnsi="Times New Roman" w:cs="Times New Roman"/>
      <w:kern w:val="2"/>
      <w:sz w:val="24"/>
      <w:szCs w:val="20"/>
    </w:rPr>
  </w:style>
  <w:style w:type="paragraph" w:styleId="afb">
    <w:name w:val="Document Map"/>
    <w:basedOn w:val="a"/>
    <w:link w:val="afc"/>
    <w:uiPriority w:val="99"/>
    <w:semiHidden/>
    <w:unhideWhenUsed/>
    <w:rsid w:val="009908DD"/>
    <w:rPr>
      <w:rFonts w:ascii="宋体" w:cs="Times New Roman"/>
      <w:sz w:val="18"/>
      <w:szCs w:val="18"/>
      <w:lang w:val="x-none" w:eastAsia="x-none"/>
    </w:rPr>
  </w:style>
  <w:style w:type="character" w:customStyle="1" w:styleId="afc">
    <w:name w:val="文档结构图字符"/>
    <w:link w:val="afb"/>
    <w:uiPriority w:val="99"/>
    <w:semiHidden/>
    <w:rsid w:val="009908DD"/>
    <w:rPr>
      <w:rFonts w:ascii="宋体" w:hAnsi="Arial" w:cs="Arial"/>
      <w:sz w:val="18"/>
      <w:szCs w:val="18"/>
    </w:rPr>
  </w:style>
  <w:style w:type="character" w:customStyle="1" w:styleId="30">
    <w:name w:val="标题 3字符"/>
    <w:link w:val="3"/>
    <w:rsid w:val="006F39BD"/>
    <w:rPr>
      <w:rFonts w:ascii="Arial" w:hAnsi="Arial" w:cs="Arial"/>
      <w:b/>
      <w:sz w:val="24"/>
    </w:rPr>
  </w:style>
  <w:style w:type="character" w:customStyle="1" w:styleId="20">
    <w:name w:val="标题 2字符"/>
    <w:link w:val="2"/>
    <w:rsid w:val="004B41D5"/>
    <w:rPr>
      <w:rFonts w:ascii="Arial" w:hAnsi="Arial" w:cs="Arial"/>
      <w:b/>
      <w:iCs/>
      <w:kern w:val="1"/>
      <w:sz w:val="28"/>
    </w:rPr>
  </w:style>
  <w:style w:type="character" w:styleId="afd">
    <w:name w:val="annotation reference"/>
    <w:uiPriority w:val="99"/>
    <w:semiHidden/>
    <w:unhideWhenUsed/>
    <w:rsid w:val="00C81854"/>
    <w:rPr>
      <w:sz w:val="21"/>
      <w:szCs w:val="21"/>
    </w:rPr>
  </w:style>
  <w:style w:type="paragraph" w:styleId="afe">
    <w:name w:val="annotation text"/>
    <w:basedOn w:val="a"/>
    <w:link w:val="aff"/>
    <w:uiPriority w:val="99"/>
    <w:semiHidden/>
    <w:unhideWhenUsed/>
    <w:rsid w:val="00C81854"/>
    <w:rPr>
      <w:rFonts w:cs="Times New Roman"/>
      <w:lang w:val="x-none" w:eastAsia="x-none"/>
    </w:rPr>
  </w:style>
  <w:style w:type="character" w:customStyle="1" w:styleId="aff">
    <w:name w:val="批注文字字符"/>
    <w:link w:val="afe"/>
    <w:uiPriority w:val="99"/>
    <w:semiHidden/>
    <w:rsid w:val="00C81854"/>
    <w:rPr>
      <w:rFonts w:ascii="Arial" w:hAnsi="Arial" w:cs="Arial"/>
      <w:sz w:val="21"/>
      <w:szCs w:val="24"/>
    </w:rPr>
  </w:style>
  <w:style w:type="paragraph" w:styleId="aff0">
    <w:name w:val="Revision"/>
    <w:hidden/>
    <w:uiPriority w:val="99"/>
    <w:semiHidden/>
    <w:rsid w:val="00C81854"/>
    <w:rPr>
      <w:rFonts w:ascii="Arial" w:hAnsi="Arial" w:cs="Arial"/>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278290">
      <w:bodyDiv w:val="1"/>
      <w:marLeft w:val="0"/>
      <w:marRight w:val="0"/>
      <w:marTop w:val="0"/>
      <w:marBottom w:val="0"/>
      <w:divBdr>
        <w:top w:val="none" w:sz="0" w:space="0" w:color="auto"/>
        <w:left w:val="none" w:sz="0" w:space="0" w:color="auto"/>
        <w:bottom w:val="none" w:sz="0" w:space="0" w:color="auto"/>
        <w:right w:val="none" w:sz="0" w:space="0" w:color="auto"/>
      </w:divBdr>
    </w:div>
    <w:div w:id="836261405">
      <w:bodyDiv w:val="1"/>
      <w:marLeft w:val="0"/>
      <w:marRight w:val="0"/>
      <w:marTop w:val="0"/>
      <w:marBottom w:val="0"/>
      <w:divBdr>
        <w:top w:val="none" w:sz="0" w:space="0" w:color="auto"/>
        <w:left w:val="none" w:sz="0" w:space="0" w:color="auto"/>
        <w:bottom w:val="none" w:sz="0" w:space="0" w:color="auto"/>
        <w:right w:val="none" w:sz="0" w:space="0" w:color="auto"/>
      </w:divBdr>
      <w:divsChild>
        <w:div w:id="1047022175">
          <w:marLeft w:val="0"/>
          <w:marRight w:val="0"/>
          <w:marTop w:val="0"/>
          <w:marBottom w:val="0"/>
          <w:divBdr>
            <w:top w:val="none" w:sz="0" w:space="0" w:color="auto"/>
            <w:left w:val="none" w:sz="0" w:space="0" w:color="auto"/>
            <w:bottom w:val="none" w:sz="0" w:space="0" w:color="auto"/>
            <w:right w:val="none" w:sz="0" w:space="0" w:color="auto"/>
          </w:divBdr>
        </w:div>
      </w:divsChild>
    </w:div>
    <w:div w:id="973605412">
      <w:bodyDiv w:val="1"/>
      <w:marLeft w:val="0"/>
      <w:marRight w:val="0"/>
      <w:marTop w:val="0"/>
      <w:marBottom w:val="0"/>
      <w:divBdr>
        <w:top w:val="none" w:sz="0" w:space="0" w:color="auto"/>
        <w:left w:val="none" w:sz="0" w:space="0" w:color="auto"/>
        <w:bottom w:val="none" w:sz="0" w:space="0" w:color="auto"/>
        <w:right w:val="none" w:sz="0" w:space="0" w:color="auto"/>
      </w:divBdr>
    </w:div>
    <w:div w:id="14864310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chart" Target="charts/chart1.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2043;&#24314;.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23458;&#25143;&#26381;&#21153;\&#32511;&#22320;\2016\IT&#36816;&#32500;\&#26376;&#25253;\&#32511;&#22320;&#38598;&#22242;_IT&#36816;&#32500;&#32500;&#25252;&#26376;&#25253;&#65288;201610&#65289;_v1.1_20161108\&#26032;&#24314;%20Microsoft%20Office%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roundedCorners val="1"/>
  <c:style val="18"/>
  <c:chart>
    <c:autoTitleDeleted val="1"/>
    <c:plotArea>
      <c:layout/>
      <c:pieChart>
        <c:varyColors val="1"/>
        <c:ser>
          <c:idx val="0"/>
          <c:order val="0"/>
          <c:cat>
            <c:strRef>
              <c:f>Sheet2!$A$2:$A$4</c:f>
              <c:strCache>
                <c:ptCount val="3"/>
                <c:pt idx="0">
                  <c:v>基础架构</c:v>
                </c:pt>
                <c:pt idx="1">
                  <c:v>OA</c:v>
                </c:pt>
                <c:pt idx="2">
                  <c:v>NC</c:v>
                </c:pt>
              </c:strCache>
            </c:strRef>
          </c:cat>
          <c:val>
            <c:numRef>
              <c:f>Sheet2!$B$2:$B$4</c:f>
              <c:numCache>
                <c:formatCode>General</c:formatCode>
                <c:ptCount val="3"/>
                <c:pt idx="0">
                  <c:v>70.0</c:v>
                </c:pt>
                <c:pt idx="1">
                  <c:v>11.0</c:v>
                </c:pt>
                <c:pt idx="2">
                  <c:v>1.0</c:v>
                </c:pt>
              </c:numCache>
            </c:numRef>
          </c:val>
        </c:ser>
        <c:dLbls>
          <c:showLegendKey val="0"/>
          <c:showVal val="0"/>
          <c:showCatName val="0"/>
          <c:showSerName val="0"/>
          <c:showPercent val="0"/>
          <c:showBubbleSize val="0"/>
          <c:showLeaderLines val="1"/>
        </c:dLbls>
        <c:firstSliceAng val="0"/>
      </c:pieChart>
    </c:plotArea>
    <c:legend>
      <c:legendPos val="r"/>
      <c:overlay val="1"/>
    </c:legend>
    <c:plotVisOnly val="1"/>
    <c:dispBlanksAs val="zero"/>
    <c:showDLblsOverMax val="1"/>
  </c:chart>
  <c:externalData r:id="rId1">
    <c:autoUpdate val="1"/>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277E8-DAEE-1648-8C08-3E5939EE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Settings\Administrator\Application Data\Microsoft\Templates\紫建.dot</Template>
  <TotalTime>26</TotalTime>
  <Pages>19</Pages>
  <Words>1822</Words>
  <Characters>10392</Characters>
  <Application>Microsoft Macintosh Word</Application>
  <DocSecurity>0</DocSecurity>
  <Lines>86</Lines>
  <Paragraphs>24</Paragraphs>
  <ScaleCrop>false</ScaleCrop>
  <HeadingPairs>
    <vt:vector size="2" baseType="variant">
      <vt:variant>
        <vt:lpstr>标题</vt:lpstr>
      </vt:variant>
      <vt:variant>
        <vt:i4>1</vt:i4>
      </vt:variant>
    </vt:vector>
  </HeadingPairs>
  <TitlesOfParts>
    <vt:vector size="1" baseType="lpstr">
      <vt:lpstr>Yuehai</vt:lpstr>
    </vt:vector>
  </TitlesOfParts>
  <Company>微软中国</Company>
  <LinksUpToDate>false</LinksUpToDate>
  <CharactersWithSpaces>12190</CharactersWithSpaces>
  <SharedDoc>false</SharedDoc>
  <HLinks>
    <vt:vector size="522" baseType="variant">
      <vt:variant>
        <vt:i4>7602288</vt:i4>
      </vt:variant>
      <vt:variant>
        <vt:i4>96192</vt:i4>
      </vt:variant>
      <vt:variant>
        <vt:i4>1025</vt:i4>
      </vt:variant>
      <vt:variant>
        <vt:i4>1</vt:i4>
      </vt:variant>
      <vt:variant>
        <vt:lpwstr>pt</vt:lpwstr>
      </vt:variant>
      <vt:variant>
        <vt:lpwstr/>
      </vt:variant>
      <vt:variant>
        <vt:i4>131166</vt:i4>
      </vt:variant>
      <vt:variant>
        <vt:i4>98314</vt:i4>
      </vt:variant>
      <vt:variant>
        <vt:i4>1026</vt:i4>
      </vt:variant>
      <vt:variant>
        <vt:i4>1</vt:i4>
      </vt:variant>
      <vt:variant>
        <vt:lpwstr>oa1c</vt:lpwstr>
      </vt:variant>
      <vt:variant>
        <vt:lpwstr/>
      </vt:variant>
      <vt:variant>
        <vt:i4>8257597</vt:i4>
      </vt:variant>
      <vt:variant>
        <vt:i4>98320</vt:i4>
      </vt:variant>
      <vt:variant>
        <vt:i4>1027</vt:i4>
      </vt:variant>
      <vt:variant>
        <vt:i4>1</vt:i4>
      </vt:variant>
      <vt:variant>
        <vt:lpwstr>oa1-c2</vt:lpwstr>
      </vt:variant>
      <vt:variant>
        <vt:lpwstr/>
      </vt:variant>
      <vt:variant>
        <vt:i4>131166</vt:i4>
      </vt:variant>
      <vt:variant>
        <vt:i4>98322</vt:i4>
      </vt:variant>
      <vt:variant>
        <vt:i4>1077</vt:i4>
      </vt:variant>
      <vt:variant>
        <vt:i4>1</vt:i4>
      </vt:variant>
      <vt:variant>
        <vt:lpwstr>oa1c</vt:lpwstr>
      </vt:variant>
      <vt:variant>
        <vt:lpwstr/>
      </vt:variant>
      <vt:variant>
        <vt:i4>786526</vt:i4>
      </vt:variant>
      <vt:variant>
        <vt:i4>98328</vt:i4>
      </vt:variant>
      <vt:variant>
        <vt:i4>1028</vt:i4>
      </vt:variant>
      <vt:variant>
        <vt:i4>1</vt:i4>
      </vt:variant>
      <vt:variant>
        <vt:lpwstr>oa1m</vt:lpwstr>
      </vt:variant>
      <vt:variant>
        <vt:lpwstr/>
      </vt:variant>
      <vt:variant>
        <vt:i4>786526</vt:i4>
      </vt:variant>
      <vt:variant>
        <vt:i4>98330</vt:i4>
      </vt:variant>
      <vt:variant>
        <vt:i4>1078</vt:i4>
      </vt:variant>
      <vt:variant>
        <vt:i4>1</vt:i4>
      </vt:variant>
      <vt:variant>
        <vt:lpwstr>oa1m</vt:lpwstr>
      </vt:variant>
      <vt:variant>
        <vt:lpwstr/>
      </vt:variant>
      <vt:variant>
        <vt:i4>4980781</vt:i4>
      </vt:variant>
      <vt:variant>
        <vt:i4>98336</vt:i4>
      </vt:variant>
      <vt:variant>
        <vt:i4>1029</vt:i4>
      </vt:variant>
      <vt:variant>
        <vt:i4>1</vt:i4>
      </vt:variant>
      <vt:variant>
        <vt:lpwstr>oa1-s</vt:lpwstr>
      </vt:variant>
      <vt:variant>
        <vt:lpwstr/>
      </vt:variant>
      <vt:variant>
        <vt:i4>983134</vt:i4>
      </vt:variant>
      <vt:variant>
        <vt:i4>98342</vt:i4>
      </vt:variant>
      <vt:variant>
        <vt:i4>1032</vt:i4>
      </vt:variant>
      <vt:variant>
        <vt:i4>1</vt:i4>
      </vt:variant>
      <vt:variant>
        <vt:lpwstr>oa1n</vt:lpwstr>
      </vt:variant>
      <vt:variant>
        <vt:lpwstr/>
      </vt:variant>
      <vt:variant>
        <vt:i4>983134</vt:i4>
      </vt:variant>
      <vt:variant>
        <vt:i4>98344</vt:i4>
      </vt:variant>
      <vt:variant>
        <vt:i4>1079</vt:i4>
      </vt:variant>
      <vt:variant>
        <vt:i4>1</vt:i4>
      </vt:variant>
      <vt:variant>
        <vt:lpwstr>oa1n</vt:lpwstr>
      </vt:variant>
      <vt:variant>
        <vt:lpwstr/>
      </vt:variant>
      <vt:variant>
        <vt:i4>131165</vt:i4>
      </vt:variant>
      <vt:variant>
        <vt:i4>98350</vt:i4>
      </vt:variant>
      <vt:variant>
        <vt:i4>1033</vt:i4>
      </vt:variant>
      <vt:variant>
        <vt:i4>1</vt:i4>
      </vt:variant>
      <vt:variant>
        <vt:lpwstr>oa2c</vt:lpwstr>
      </vt:variant>
      <vt:variant>
        <vt:lpwstr/>
      </vt:variant>
      <vt:variant>
        <vt:i4>131165</vt:i4>
      </vt:variant>
      <vt:variant>
        <vt:i4>98352</vt:i4>
      </vt:variant>
      <vt:variant>
        <vt:i4>1080</vt:i4>
      </vt:variant>
      <vt:variant>
        <vt:i4>1</vt:i4>
      </vt:variant>
      <vt:variant>
        <vt:lpwstr>oa2c</vt:lpwstr>
      </vt:variant>
      <vt:variant>
        <vt:lpwstr/>
      </vt:variant>
      <vt:variant>
        <vt:i4>3080303</vt:i4>
      </vt:variant>
      <vt:variant>
        <vt:i4>98358</vt:i4>
      </vt:variant>
      <vt:variant>
        <vt:i4>1034</vt:i4>
      </vt:variant>
      <vt:variant>
        <vt:i4>1</vt:i4>
      </vt:variant>
      <vt:variant>
        <vt:lpwstr>oa2-2c</vt:lpwstr>
      </vt:variant>
      <vt:variant>
        <vt:lpwstr/>
      </vt:variant>
      <vt:variant>
        <vt:i4>786525</vt:i4>
      </vt:variant>
      <vt:variant>
        <vt:i4>98366</vt:i4>
      </vt:variant>
      <vt:variant>
        <vt:i4>1030</vt:i4>
      </vt:variant>
      <vt:variant>
        <vt:i4>1</vt:i4>
      </vt:variant>
      <vt:variant>
        <vt:lpwstr>oa2m</vt:lpwstr>
      </vt:variant>
      <vt:variant>
        <vt:lpwstr/>
      </vt:variant>
      <vt:variant>
        <vt:i4>786525</vt:i4>
      </vt:variant>
      <vt:variant>
        <vt:i4>98368</vt:i4>
      </vt:variant>
      <vt:variant>
        <vt:i4>1081</vt:i4>
      </vt:variant>
      <vt:variant>
        <vt:i4>1</vt:i4>
      </vt:variant>
      <vt:variant>
        <vt:lpwstr>oa2m</vt:lpwstr>
      </vt:variant>
      <vt:variant>
        <vt:lpwstr/>
      </vt:variant>
      <vt:variant>
        <vt:i4>4980782</vt:i4>
      </vt:variant>
      <vt:variant>
        <vt:i4>98374</vt:i4>
      </vt:variant>
      <vt:variant>
        <vt:i4>1031</vt:i4>
      </vt:variant>
      <vt:variant>
        <vt:i4>1</vt:i4>
      </vt:variant>
      <vt:variant>
        <vt:lpwstr>oa2-s</vt:lpwstr>
      </vt:variant>
      <vt:variant>
        <vt:lpwstr/>
      </vt:variant>
      <vt:variant>
        <vt:i4>983133</vt:i4>
      </vt:variant>
      <vt:variant>
        <vt:i4>98380</vt:i4>
      </vt:variant>
      <vt:variant>
        <vt:i4>1035</vt:i4>
      </vt:variant>
      <vt:variant>
        <vt:i4>1</vt:i4>
      </vt:variant>
      <vt:variant>
        <vt:lpwstr>oa2n</vt:lpwstr>
      </vt:variant>
      <vt:variant>
        <vt:lpwstr/>
      </vt:variant>
      <vt:variant>
        <vt:i4>983133</vt:i4>
      </vt:variant>
      <vt:variant>
        <vt:i4>98382</vt:i4>
      </vt:variant>
      <vt:variant>
        <vt:i4>1082</vt:i4>
      </vt:variant>
      <vt:variant>
        <vt:i4>1</vt:i4>
      </vt:variant>
      <vt:variant>
        <vt:lpwstr>oa2n</vt:lpwstr>
      </vt:variant>
      <vt:variant>
        <vt:lpwstr/>
      </vt:variant>
      <vt:variant>
        <vt:i4>327797</vt:i4>
      </vt:variant>
      <vt:variant>
        <vt:i4>98418</vt:i4>
      </vt:variant>
      <vt:variant>
        <vt:i4>1083</vt:i4>
      </vt:variant>
      <vt:variant>
        <vt:i4>1</vt:i4>
      </vt:variant>
      <vt:variant>
        <vt:lpwstr>oaxdb</vt:lpwstr>
      </vt:variant>
      <vt:variant>
        <vt:lpwstr/>
      </vt:variant>
      <vt:variant>
        <vt:i4>196665</vt:i4>
      </vt:variant>
      <vt:variant>
        <vt:i4>98420</vt:i4>
      </vt:variant>
      <vt:variant>
        <vt:i4>1038</vt:i4>
      </vt:variant>
      <vt:variant>
        <vt:i4>1</vt:i4>
      </vt:variant>
      <vt:variant>
        <vt:lpwstr>oadb2</vt:lpwstr>
      </vt:variant>
      <vt:variant>
        <vt:lpwstr/>
      </vt:variant>
      <vt:variant>
        <vt:i4>3932189</vt:i4>
      </vt:variant>
      <vt:variant>
        <vt:i4>99012</vt:i4>
      </vt:variant>
      <vt:variant>
        <vt:i4>1084</vt:i4>
      </vt:variant>
      <vt:variant>
        <vt:i4>1</vt:i4>
      </vt:variant>
      <vt:variant>
        <vt:lpwstr>oaapp-c</vt:lpwstr>
      </vt:variant>
      <vt:variant>
        <vt:lpwstr/>
      </vt:variant>
      <vt:variant>
        <vt:i4>2097181</vt:i4>
      </vt:variant>
      <vt:variant>
        <vt:i4>99014</vt:i4>
      </vt:variant>
      <vt:variant>
        <vt:i4>1085</vt:i4>
      </vt:variant>
      <vt:variant>
        <vt:i4>1</vt:i4>
      </vt:variant>
      <vt:variant>
        <vt:lpwstr>oaapp1c</vt:lpwstr>
      </vt:variant>
      <vt:variant>
        <vt:lpwstr/>
      </vt:variant>
      <vt:variant>
        <vt:i4>3932179</vt:i4>
      </vt:variant>
      <vt:variant>
        <vt:i4>99022</vt:i4>
      </vt:variant>
      <vt:variant>
        <vt:i4>1086</vt:i4>
      </vt:variant>
      <vt:variant>
        <vt:i4>1</vt:i4>
      </vt:variant>
      <vt:variant>
        <vt:lpwstr>oaapp-m</vt:lpwstr>
      </vt:variant>
      <vt:variant>
        <vt:lpwstr/>
      </vt:variant>
      <vt:variant>
        <vt:i4>2097171</vt:i4>
      </vt:variant>
      <vt:variant>
        <vt:i4>99024</vt:i4>
      </vt:variant>
      <vt:variant>
        <vt:i4>1087</vt:i4>
      </vt:variant>
      <vt:variant>
        <vt:i4>1</vt:i4>
      </vt:variant>
      <vt:variant>
        <vt:lpwstr>oaapp1m</vt:lpwstr>
      </vt:variant>
      <vt:variant>
        <vt:lpwstr/>
      </vt:variant>
      <vt:variant>
        <vt:i4>3932176</vt:i4>
      </vt:variant>
      <vt:variant>
        <vt:i4>99032</vt:i4>
      </vt:variant>
      <vt:variant>
        <vt:i4>1088</vt:i4>
      </vt:variant>
      <vt:variant>
        <vt:i4>1</vt:i4>
      </vt:variant>
      <vt:variant>
        <vt:lpwstr>oaapp-n</vt:lpwstr>
      </vt:variant>
      <vt:variant>
        <vt:lpwstr/>
      </vt:variant>
      <vt:variant>
        <vt:i4>5373975</vt:i4>
      </vt:variant>
      <vt:variant>
        <vt:i4>99040</vt:i4>
      </vt:variant>
      <vt:variant>
        <vt:i4>1089</vt:i4>
      </vt:variant>
      <vt:variant>
        <vt:i4>1</vt:i4>
      </vt:variant>
      <vt:variant>
        <vt:lpwstr>oaapp-in</vt:lpwstr>
      </vt:variant>
      <vt:variant>
        <vt:lpwstr/>
      </vt:variant>
      <vt:variant>
        <vt:i4>2097168</vt:i4>
      </vt:variant>
      <vt:variant>
        <vt:i4>99042</vt:i4>
      </vt:variant>
      <vt:variant>
        <vt:i4>1090</vt:i4>
      </vt:variant>
      <vt:variant>
        <vt:i4>1</vt:i4>
      </vt:variant>
      <vt:variant>
        <vt:lpwstr>oaapp1n</vt:lpwstr>
      </vt:variant>
      <vt:variant>
        <vt:lpwstr/>
      </vt:variant>
      <vt:variant>
        <vt:i4>95</vt:i4>
      </vt:variant>
      <vt:variant>
        <vt:i4>99418</vt:i4>
      </vt:variant>
      <vt:variant>
        <vt:i4>1041</vt:i4>
      </vt:variant>
      <vt:variant>
        <vt:i4>1</vt:i4>
      </vt:variant>
      <vt:variant>
        <vt:lpwstr>nc1c</vt:lpwstr>
      </vt:variant>
      <vt:variant>
        <vt:lpwstr/>
      </vt:variant>
      <vt:variant>
        <vt:i4>95</vt:i4>
      </vt:variant>
      <vt:variant>
        <vt:i4>99420</vt:i4>
      </vt:variant>
      <vt:variant>
        <vt:i4>1091</vt:i4>
      </vt:variant>
      <vt:variant>
        <vt:i4>1</vt:i4>
      </vt:variant>
      <vt:variant>
        <vt:lpwstr>nc1c</vt:lpwstr>
      </vt:variant>
      <vt:variant>
        <vt:lpwstr/>
      </vt:variant>
      <vt:variant>
        <vt:i4>2949229</vt:i4>
      </vt:variant>
      <vt:variant>
        <vt:i4>99426</vt:i4>
      </vt:variant>
      <vt:variant>
        <vt:i4>1042</vt:i4>
      </vt:variant>
      <vt:variant>
        <vt:i4>1</vt:i4>
      </vt:variant>
      <vt:variant>
        <vt:lpwstr>nc1-2c</vt:lpwstr>
      </vt:variant>
      <vt:variant>
        <vt:lpwstr/>
      </vt:variant>
      <vt:variant>
        <vt:i4>917599</vt:i4>
      </vt:variant>
      <vt:variant>
        <vt:i4>99432</vt:i4>
      </vt:variant>
      <vt:variant>
        <vt:i4>1043</vt:i4>
      </vt:variant>
      <vt:variant>
        <vt:i4>1</vt:i4>
      </vt:variant>
      <vt:variant>
        <vt:lpwstr>nc1m</vt:lpwstr>
      </vt:variant>
      <vt:variant>
        <vt:lpwstr/>
      </vt:variant>
      <vt:variant>
        <vt:i4>917599</vt:i4>
      </vt:variant>
      <vt:variant>
        <vt:i4>99434</vt:i4>
      </vt:variant>
      <vt:variant>
        <vt:i4>1092</vt:i4>
      </vt:variant>
      <vt:variant>
        <vt:i4>1</vt:i4>
      </vt:variant>
      <vt:variant>
        <vt:lpwstr>nc1m</vt:lpwstr>
      </vt:variant>
      <vt:variant>
        <vt:lpwstr/>
      </vt:variant>
      <vt:variant>
        <vt:i4>5111852</vt:i4>
      </vt:variant>
      <vt:variant>
        <vt:i4>99440</vt:i4>
      </vt:variant>
      <vt:variant>
        <vt:i4>1044</vt:i4>
      </vt:variant>
      <vt:variant>
        <vt:i4>1</vt:i4>
      </vt:variant>
      <vt:variant>
        <vt:lpwstr>nc1-s</vt:lpwstr>
      </vt:variant>
      <vt:variant>
        <vt:lpwstr/>
      </vt:variant>
      <vt:variant>
        <vt:i4>852063</vt:i4>
      </vt:variant>
      <vt:variant>
        <vt:i4>99446</vt:i4>
      </vt:variant>
      <vt:variant>
        <vt:i4>1045</vt:i4>
      </vt:variant>
      <vt:variant>
        <vt:i4>1</vt:i4>
      </vt:variant>
      <vt:variant>
        <vt:lpwstr>nc1n</vt:lpwstr>
      </vt:variant>
      <vt:variant>
        <vt:lpwstr/>
      </vt:variant>
      <vt:variant>
        <vt:i4>852063</vt:i4>
      </vt:variant>
      <vt:variant>
        <vt:i4>99448</vt:i4>
      </vt:variant>
      <vt:variant>
        <vt:i4>1093</vt:i4>
      </vt:variant>
      <vt:variant>
        <vt:i4>1</vt:i4>
      </vt:variant>
      <vt:variant>
        <vt:lpwstr>nc1n</vt:lpwstr>
      </vt:variant>
      <vt:variant>
        <vt:lpwstr/>
      </vt:variant>
      <vt:variant>
        <vt:i4>92</vt:i4>
      </vt:variant>
      <vt:variant>
        <vt:i4>99454</vt:i4>
      </vt:variant>
      <vt:variant>
        <vt:i4>1048</vt:i4>
      </vt:variant>
      <vt:variant>
        <vt:i4>1</vt:i4>
      </vt:variant>
      <vt:variant>
        <vt:lpwstr>nc2c</vt:lpwstr>
      </vt:variant>
      <vt:variant>
        <vt:lpwstr/>
      </vt:variant>
      <vt:variant>
        <vt:i4>92</vt:i4>
      </vt:variant>
      <vt:variant>
        <vt:i4>99456</vt:i4>
      </vt:variant>
      <vt:variant>
        <vt:i4>1094</vt:i4>
      </vt:variant>
      <vt:variant>
        <vt:i4>1</vt:i4>
      </vt:variant>
      <vt:variant>
        <vt:lpwstr>nc2c</vt:lpwstr>
      </vt:variant>
      <vt:variant>
        <vt:lpwstr/>
      </vt:variant>
      <vt:variant>
        <vt:i4>2949230</vt:i4>
      </vt:variant>
      <vt:variant>
        <vt:i4>99462</vt:i4>
      </vt:variant>
      <vt:variant>
        <vt:i4>1049</vt:i4>
      </vt:variant>
      <vt:variant>
        <vt:i4>1</vt:i4>
      </vt:variant>
      <vt:variant>
        <vt:lpwstr>nc2-2c</vt:lpwstr>
      </vt:variant>
      <vt:variant>
        <vt:lpwstr/>
      </vt:variant>
      <vt:variant>
        <vt:i4>917596</vt:i4>
      </vt:variant>
      <vt:variant>
        <vt:i4>100424</vt:i4>
      </vt:variant>
      <vt:variant>
        <vt:i4>1046</vt:i4>
      </vt:variant>
      <vt:variant>
        <vt:i4>1</vt:i4>
      </vt:variant>
      <vt:variant>
        <vt:lpwstr>nc2m</vt:lpwstr>
      </vt:variant>
      <vt:variant>
        <vt:lpwstr/>
      </vt:variant>
      <vt:variant>
        <vt:i4>917596</vt:i4>
      </vt:variant>
      <vt:variant>
        <vt:i4>100426</vt:i4>
      </vt:variant>
      <vt:variant>
        <vt:i4>1095</vt:i4>
      </vt:variant>
      <vt:variant>
        <vt:i4>1</vt:i4>
      </vt:variant>
      <vt:variant>
        <vt:lpwstr>nc2m</vt:lpwstr>
      </vt:variant>
      <vt:variant>
        <vt:lpwstr/>
      </vt:variant>
      <vt:variant>
        <vt:i4>5111855</vt:i4>
      </vt:variant>
      <vt:variant>
        <vt:i4>100432</vt:i4>
      </vt:variant>
      <vt:variant>
        <vt:i4>1047</vt:i4>
      </vt:variant>
      <vt:variant>
        <vt:i4>1</vt:i4>
      </vt:variant>
      <vt:variant>
        <vt:lpwstr>nc2-s</vt:lpwstr>
      </vt:variant>
      <vt:variant>
        <vt:lpwstr/>
      </vt:variant>
      <vt:variant>
        <vt:i4>852060</vt:i4>
      </vt:variant>
      <vt:variant>
        <vt:i4>100438</vt:i4>
      </vt:variant>
      <vt:variant>
        <vt:i4>1053</vt:i4>
      </vt:variant>
      <vt:variant>
        <vt:i4>1</vt:i4>
      </vt:variant>
      <vt:variant>
        <vt:lpwstr>nc2n</vt:lpwstr>
      </vt:variant>
      <vt:variant>
        <vt:lpwstr/>
      </vt:variant>
      <vt:variant>
        <vt:i4>852060</vt:i4>
      </vt:variant>
      <vt:variant>
        <vt:i4>100440</vt:i4>
      </vt:variant>
      <vt:variant>
        <vt:i4>1096</vt:i4>
      </vt:variant>
      <vt:variant>
        <vt:i4>1</vt:i4>
      </vt:variant>
      <vt:variant>
        <vt:lpwstr>nc2n</vt:lpwstr>
      </vt:variant>
      <vt:variant>
        <vt:lpwstr/>
      </vt:variant>
      <vt:variant>
        <vt:i4>65592</vt:i4>
      </vt:variant>
      <vt:variant>
        <vt:i4>100476</vt:i4>
      </vt:variant>
      <vt:variant>
        <vt:i4>1097</vt:i4>
      </vt:variant>
      <vt:variant>
        <vt:i4>1</vt:i4>
      </vt:variant>
      <vt:variant>
        <vt:lpwstr>ncdb2</vt:lpwstr>
      </vt:variant>
      <vt:variant>
        <vt:lpwstr/>
      </vt:variant>
      <vt:variant>
        <vt:i4>65592</vt:i4>
      </vt:variant>
      <vt:variant>
        <vt:i4>100478</vt:i4>
      </vt:variant>
      <vt:variant>
        <vt:i4>1050</vt:i4>
      </vt:variant>
      <vt:variant>
        <vt:i4>1</vt:i4>
      </vt:variant>
      <vt:variant>
        <vt:lpwstr>ncdb2</vt:lpwstr>
      </vt:variant>
      <vt:variant>
        <vt:lpwstr/>
      </vt:variant>
      <vt:variant>
        <vt:i4>4063260</vt:i4>
      </vt:variant>
      <vt:variant>
        <vt:i4>100866</vt:i4>
      </vt:variant>
      <vt:variant>
        <vt:i4>1098</vt:i4>
      </vt:variant>
      <vt:variant>
        <vt:i4>1</vt:i4>
      </vt:variant>
      <vt:variant>
        <vt:lpwstr>ncapp-c</vt:lpwstr>
      </vt:variant>
      <vt:variant>
        <vt:lpwstr/>
      </vt:variant>
      <vt:variant>
        <vt:i4>2228252</vt:i4>
      </vt:variant>
      <vt:variant>
        <vt:i4>100868</vt:i4>
      </vt:variant>
      <vt:variant>
        <vt:i4>1099</vt:i4>
      </vt:variant>
      <vt:variant>
        <vt:i4>1</vt:i4>
      </vt:variant>
      <vt:variant>
        <vt:lpwstr>ncapp1c</vt:lpwstr>
      </vt:variant>
      <vt:variant>
        <vt:lpwstr/>
      </vt:variant>
      <vt:variant>
        <vt:i4>4063250</vt:i4>
      </vt:variant>
      <vt:variant>
        <vt:i4>100874</vt:i4>
      </vt:variant>
      <vt:variant>
        <vt:i4>1100</vt:i4>
      </vt:variant>
      <vt:variant>
        <vt:i4>1</vt:i4>
      </vt:variant>
      <vt:variant>
        <vt:lpwstr>ncapp-m</vt:lpwstr>
      </vt:variant>
      <vt:variant>
        <vt:lpwstr/>
      </vt:variant>
      <vt:variant>
        <vt:i4>2228242</vt:i4>
      </vt:variant>
      <vt:variant>
        <vt:i4>100876</vt:i4>
      </vt:variant>
      <vt:variant>
        <vt:i4>1101</vt:i4>
      </vt:variant>
      <vt:variant>
        <vt:i4>1</vt:i4>
      </vt:variant>
      <vt:variant>
        <vt:lpwstr>ncapp1m</vt:lpwstr>
      </vt:variant>
      <vt:variant>
        <vt:lpwstr/>
      </vt:variant>
      <vt:variant>
        <vt:i4>4063249</vt:i4>
      </vt:variant>
      <vt:variant>
        <vt:i4>100884</vt:i4>
      </vt:variant>
      <vt:variant>
        <vt:i4>1102</vt:i4>
      </vt:variant>
      <vt:variant>
        <vt:i4>1</vt:i4>
      </vt:variant>
      <vt:variant>
        <vt:lpwstr>ncapp-n</vt:lpwstr>
      </vt:variant>
      <vt:variant>
        <vt:lpwstr/>
      </vt:variant>
      <vt:variant>
        <vt:i4>786449</vt:i4>
      </vt:variant>
      <vt:variant>
        <vt:i4>100892</vt:i4>
      </vt:variant>
      <vt:variant>
        <vt:i4>1103</vt:i4>
      </vt:variant>
      <vt:variant>
        <vt:i4>1</vt:i4>
      </vt:variant>
      <vt:variant>
        <vt:lpwstr>ncapp-n2</vt:lpwstr>
      </vt:variant>
      <vt:variant>
        <vt:lpwstr/>
      </vt:variant>
      <vt:variant>
        <vt:i4>2228241</vt:i4>
      </vt:variant>
      <vt:variant>
        <vt:i4>100894</vt:i4>
      </vt:variant>
      <vt:variant>
        <vt:i4>1104</vt:i4>
      </vt:variant>
      <vt:variant>
        <vt:i4>1</vt:i4>
      </vt:variant>
      <vt:variant>
        <vt:lpwstr>ncapp1n</vt:lpwstr>
      </vt:variant>
      <vt:variant>
        <vt:lpwstr/>
      </vt:variant>
      <vt:variant>
        <vt:i4>4784183</vt:i4>
      </vt:variant>
      <vt:variant>
        <vt:i4>101812</vt:i4>
      </vt:variant>
      <vt:variant>
        <vt:i4>1054</vt:i4>
      </vt:variant>
      <vt:variant>
        <vt:i4>1</vt:i4>
      </vt:variant>
      <vt:variant>
        <vt:lpwstr>yx-1c</vt:lpwstr>
      </vt:variant>
      <vt:variant>
        <vt:lpwstr/>
      </vt:variant>
      <vt:variant>
        <vt:i4>1769544</vt:i4>
      </vt:variant>
      <vt:variant>
        <vt:i4>101814</vt:i4>
      </vt:variant>
      <vt:variant>
        <vt:i4>1105</vt:i4>
      </vt:variant>
      <vt:variant>
        <vt:i4>1</vt:i4>
      </vt:variant>
      <vt:variant>
        <vt:lpwstr>yx1c</vt:lpwstr>
      </vt:variant>
      <vt:variant>
        <vt:lpwstr/>
      </vt:variant>
      <vt:variant>
        <vt:i4>1769544</vt:i4>
      </vt:variant>
      <vt:variant>
        <vt:i4>101816</vt:i4>
      </vt:variant>
      <vt:variant>
        <vt:i4>1106</vt:i4>
      </vt:variant>
      <vt:variant>
        <vt:i4>1</vt:i4>
      </vt:variant>
      <vt:variant>
        <vt:lpwstr>yx1c</vt:lpwstr>
      </vt:variant>
      <vt:variant>
        <vt:lpwstr/>
      </vt:variant>
      <vt:variant>
        <vt:i4>1769547</vt:i4>
      </vt:variant>
      <vt:variant>
        <vt:i4>101822</vt:i4>
      </vt:variant>
      <vt:variant>
        <vt:i4>1055</vt:i4>
      </vt:variant>
      <vt:variant>
        <vt:i4>1</vt:i4>
      </vt:variant>
      <vt:variant>
        <vt:lpwstr>yx2c</vt:lpwstr>
      </vt:variant>
      <vt:variant>
        <vt:lpwstr/>
      </vt:variant>
      <vt:variant>
        <vt:i4>1376328</vt:i4>
      </vt:variant>
      <vt:variant>
        <vt:i4>101828</vt:i4>
      </vt:variant>
      <vt:variant>
        <vt:i4>1056</vt:i4>
      </vt:variant>
      <vt:variant>
        <vt:i4>1</vt:i4>
      </vt:variant>
      <vt:variant>
        <vt:lpwstr>yx1m</vt:lpwstr>
      </vt:variant>
      <vt:variant>
        <vt:lpwstr/>
      </vt:variant>
      <vt:variant>
        <vt:i4>720980</vt:i4>
      </vt:variant>
      <vt:variant>
        <vt:i4>101834</vt:i4>
      </vt:variant>
      <vt:variant>
        <vt:i4>1057</vt:i4>
      </vt:variant>
      <vt:variant>
        <vt:i4>1</vt:i4>
      </vt:variant>
      <vt:variant>
        <vt:lpwstr>yx-s</vt:lpwstr>
      </vt:variant>
      <vt:variant>
        <vt:lpwstr/>
      </vt:variant>
      <vt:variant>
        <vt:i4>1376328</vt:i4>
      </vt:variant>
      <vt:variant>
        <vt:i4>101836</vt:i4>
      </vt:variant>
      <vt:variant>
        <vt:i4>1107</vt:i4>
      </vt:variant>
      <vt:variant>
        <vt:i4>1</vt:i4>
      </vt:variant>
      <vt:variant>
        <vt:lpwstr>yx1m</vt:lpwstr>
      </vt:variant>
      <vt:variant>
        <vt:lpwstr/>
      </vt:variant>
      <vt:variant>
        <vt:i4>1441864</vt:i4>
      </vt:variant>
      <vt:variant>
        <vt:i4>101842</vt:i4>
      </vt:variant>
      <vt:variant>
        <vt:i4>1058</vt:i4>
      </vt:variant>
      <vt:variant>
        <vt:i4>1</vt:i4>
      </vt:variant>
      <vt:variant>
        <vt:lpwstr>yx1n</vt:lpwstr>
      </vt:variant>
      <vt:variant>
        <vt:lpwstr/>
      </vt:variant>
      <vt:variant>
        <vt:i4>1441864</vt:i4>
      </vt:variant>
      <vt:variant>
        <vt:i4>101844</vt:i4>
      </vt:variant>
      <vt:variant>
        <vt:i4>1108</vt:i4>
      </vt:variant>
      <vt:variant>
        <vt:i4>1</vt:i4>
      </vt:variant>
      <vt:variant>
        <vt:lpwstr>yx1n</vt:lpwstr>
      </vt:variant>
      <vt:variant>
        <vt:lpwstr/>
      </vt:variant>
      <vt:variant>
        <vt:i4>2031624</vt:i4>
      </vt:variant>
      <vt:variant>
        <vt:i4>101880</vt:i4>
      </vt:variant>
      <vt:variant>
        <vt:i4>1109</vt:i4>
      </vt:variant>
      <vt:variant>
        <vt:i4>1</vt:i4>
      </vt:variant>
      <vt:variant>
        <vt:lpwstr>lvdi</vt:lpwstr>
      </vt:variant>
      <vt:variant>
        <vt:lpwstr/>
      </vt:variant>
      <vt:variant>
        <vt:i4>2031624</vt:i4>
      </vt:variant>
      <vt:variant>
        <vt:i4>101882</vt:i4>
      </vt:variant>
      <vt:variant>
        <vt:i4>1059</vt:i4>
      </vt:variant>
      <vt:variant>
        <vt:i4>1</vt:i4>
      </vt:variant>
      <vt:variant>
        <vt:lpwstr>lvdi</vt:lpwstr>
      </vt:variant>
      <vt:variant>
        <vt:lpwstr/>
      </vt:variant>
      <vt:variant>
        <vt:i4>4194347</vt:i4>
      </vt:variant>
      <vt:variant>
        <vt:i4>102538</vt:i4>
      </vt:variant>
      <vt:variant>
        <vt:i4>1060</vt:i4>
      </vt:variant>
      <vt:variant>
        <vt:i4>1</vt:i4>
      </vt:variant>
      <vt:variant>
        <vt:lpwstr>yx18c</vt:lpwstr>
      </vt:variant>
      <vt:variant>
        <vt:lpwstr/>
      </vt:variant>
      <vt:variant>
        <vt:i4>4194347</vt:i4>
      </vt:variant>
      <vt:variant>
        <vt:i4>102540</vt:i4>
      </vt:variant>
      <vt:variant>
        <vt:i4>1110</vt:i4>
      </vt:variant>
      <vt:variant>
        <vt:i4>1</vt:i4>
      </vt:variant>
      <vt:variant>
        <vt:lpwstr>yx18c</vt:lpwstr>
      </vt:variant>
      <vt:variant>
        <vt:lpwstr/>
      </vt:variant>
      <vt:variant>
        <vt:i4>4194341</vt:i4>
      </vt:variant>
      <vt:variant>
        <vt:i4>102546</vt:i4>
      </vt:variant>
      <vt:variant>
        <vt:i4>1061</vt:i4>
      </vt:variant>
      <vt:variant>
        <vt:i4>1</vt:i4>
      </vt:variant>
      <vt:variant>
        <vt:lpwstr>yx18m</vt:lpwstr>
      </vt:variant>
      <vt:variant>
        <vt:lpwstr/>
      </vt:variant>
      <vt:variant>
        <vt:i4>4194341</vt:i4>
      </vt:variant>
      <vt:variant>
        <vt:i4>102548</vt:i4>
      </vt:variant>
      <vt:variant>
        <vt:i4>1111</vt:i4>
      </vt:variant>
      <vt:variant>
        <vt:i4>1</vt:i4>
      </vt:variant>
      <vt:variant>
        <vt:lpwstr>yx18m</vt:lpwstr>
      </vt:variant>
      <vt:variant>
        <vt:lpwstr/>
      </vt:variant>
      <vt:variant>
        <vt:i4>4194342</vt:i4>
      </vt:variant>
      <vt:variant>
        <vt:i4>102554</vt:i4>
      </vt:variant>
      <vt:variant>
        <vt:i4>1062</vt:i4>
      </vt:variant>
      <vt:variant>
        <vt:i4>1</vt:i4>
      </vt:variant>
      <vt:variant>
        <vt:lpwstr>yx18n</vt:lpwstr>
      </vt:variant>
      <vt:variant>
        <vt:lpwstr/>
      </vt:variant>
      <vt:variant>
        <vt:i4>4194342</vt:i4>
      </vt:variant>
      <vt:variant>
        <vt:i4>102556</vt:i4>
      </vt:variant>
      <vt:variant>
        <vt:i4>1112</vt:i4>
      </vt:variant>
      <vt:variant>
        <vt:i4>1</vt:i4>
      </vt:variant>
      <vt:variant>
        <vt:lpwstr>yx18n</vt:lpwstr>
      </vt:variant>
      <vt:variant>
        <vt:lpwstr/>
      </vt:variant>
      <vt:variant>
        <vt:i4>2097274</vt:i4>
      </vt:variant>
      <vt:variant>
        <vt:i4>103306</vt:i4>
      </vt:variant>
      <vt:variant>
        <vt:i4>1063</vt:i4>
      </vt:variant>
      <vt:variant>
        <vt:i4>1</vt:i4>
      </vt:variant>
      <vt:variant>
        <vt:lpwstr>ep23-c</vt:lpwstr>
      </vt:variant>
      <vt:variant>
        <vt:lpwstr/>
      </vt:variant>
      <vt:variant>
        <vt:i4>1245268</vt:i4>
      </vt:variant>
      <vt:variant>
        <vt:i4>103308</vt:i4>
      </vt:variant>
      <vt:variant>
        <vt:i4>1113</vt:i4>
      </vt:variant>
      <vt:variant>
        <vt:i4>1</vt:i4>
      </vt:variant>
      <vt:variant>
        <vt:lpwstr>ep1c</vt:lpwstr>
      </vt:variant>
      <vt:variant>
        <vt:lpwstr/>
      </vt:variant>
      <vt:variant>
        <vt:i4>4325419</vt:i4>
      </vt:variant>
      <vt:variant>
        <vt:i4>103314</vt:i4>
      </vt:variant>
      <vt:variant>
        <vt:i4>1064</vt:i4>
      </vt:variant>
      <vt:variant>
        <vt:i4>1</vt:i4>
      </vt:variant>
      <vt:variant>
        <vt:lpwstr>ep-2c</vt:lpwstr>
      </vt:variant>
      <vt:variant>
        <vt:lpwstr/>
      </vt:variant>
      <vt:variant>
        <vt:i4>3014778</vt:i4>
      </vt:variant>
      <vt:variant>
        <vt:i4>103318</vt:i4>
      </vt:variant>
      <vt:variant>
        <vt:i4>1065</vt:i4>
      </vt:variant>
      <vt:variant>
        <vt:i4>1</vt:i4>
      </vt:variant>
      <vt:variant>
        <vt:lpwstr>ep23-m</vt:lpwstr>
      </vt:variant>
      <vt:variant>
        <vt:lpwstr/>
      </vt:variant>
      <vt:variant>
        <vt:i4>1900628</vt:i4>
      </vt:variant>
      <vt:variant>
        <vt:i4>103320</vt:i4>
      </vt:variant>
      <vt:variant>
        <vt:i4>1114</vt:i4>
      </vt:variant>
      <vt:variant>
        <vt:i4>1</vt:i4>
      </vt:variant>
      <vt:variant>
        <vt:lpwstr>ep1m</vt:lpwstr>
      </vt:variant>
      <vt:variant>
        <vt:lpwstr/>
      </vt:variant>
      <vt:variant>
        <vt:i4>196680</vt:i4>
      </vt:variant>
      <vt:variant>
        <vt:i4>103326</vt:i4>
      </vt:variant>
      <vt:variant>
        <vt:i4>1066</vt:i4>
      </vt:variant>
      <vt:variant>
        <vt:i4>1</vt:i4>
      </vt:variant>
      <vt:variant>
        <vt:lpwstr>ep-s</vt:lpwstr>
      </vt:variant>
      <vt:variant>
        <vt:lpwstr/>
      </vt:variant>
      <vt:variant>
        <vt:i4>2949242</vt:i4>
      </vt:variant>
      <vt:variant>
        <vt:i4>103332</vt:i4>
      </vt:variant>
      <vt:variant>
        <vt:i4>1070</vt:i4>
      </vt:variant>
      <vt:variant>
        <vt:i4>1</vt:i4>
      </vt:variant>
      <vt:variant>
        <vt:lpwstr>ep23-n</vt:lpwstr>
      </vt:variant>
      <vt:variant>
        <vt:lpwstr/>
      </vt:variant>
      <vt:variant>
        <vt:i4>1966164</vt:i4>
      </vt:variant>
      <vt:variant>
        <vt:i4>103334</vt:i4>
      </vt:variant>
      <vt:variant>
        <vt:i4>1115</vt:i4>
      </vt:variant>
      <vt:variant>
        <vt:i4>1</vt:i4>
      </vt:variant>
      <vt:variant>
        <vt:lpwstr>ep1n</vt:lpwstr>
      </vt:variant>
      <vt:variant>
        <vt:lpwstr/>
      </vt:variant>
      <vt:variant>
        <vt:i4>7340061</vt:i4>
      </vt:variant>
      <vt:variant>
        <vt:i4>103370</vt:i4>
      </vt:variant>
      <vt:variant>
        <vt:i4>1071</vt:i4>
      </vt:variant>
      <vt:variant>
        <vt:i4>1</vt:i4>
      </vt:variant>
      <vt:variant>
        <vt:lpwstr>epx</vt:lpwstr>
      </vt:variant>
      <vt:variant>
        <vt:lpwstr/>
      </vt:variant>
      <vt:variant>
        <vt:i4>6684728</vt:i4>
      </vt:variant>
      <vt:variant>
        <vt:i4>103890</vt:i4>
      </vt:variant>
      <vt:variant>
        <vt:i4>1067</vt:i4>
      </vt:variant>
      <vt:variant>
        <vt:i4>1</vt:i4>
      </vt:variant>
      <vt:variant>
        <vt:lpwstr>ep-cpu</vt:lpwstr>
      </vt:variant>
      <vt:variant>
        <vt:lpwstr/>
      </vt:variant>
      <vt:variant>
        <vt:i4>4456500</vt:i4>
      </vt:variant>
      <vt:variant>
        <vt:i4>103892</vt:i4>
      </vt:variant>
      <vt:variant>
        <vt:i4>1116</vt:i4>
      </vt:variant>
      <vt:variant>
        <vt:i4>1</vt:i4>
      </vt:variant>
      <vt:variant>
        <vt:lpwstr>ep24c</vt:lpwstr>
      </vt:variant>
      <vt:variant>
        <vt:lpwstr/>
      </vt:variant>
      <vt:variant>
        <vt:i4>7340077</vt:i4>
      </vt:variant>
      <vt:variant>
        <vt:i4>103898</vt:i4>
      </vt:variant>
      <vt:variant>
        <vt:i4>1068</vt:i4>
      </vt:variant>
      <vt:variant>
        <vt:i4>1</vt:i4>
      </vt:variant>
      <vt:variant>
        <vt:lpwstr>ep-mem</vt:lpwstr>
      </vt:variant>
      <vt:variant>
        <vt:lpwstr/>
      </vt:variant>
      <vt:variant>
        <vt:i4>4456506</vt:i4>
      </vt:variant>
      <vt:variant>
        <vt:i4>103900</vt:i4>
      </vt:variant>
      <vt:variant>
        <vt:i4>1117</vt:i4>
      </vt:variant>
      <vt:variant>
        <vt:i4>1</vt:i4>
      </vt:variant>
      <vt:variant>
        <vt:lpwstr>ep24m</vt:lpwstr>
      </vt:variant>
      <vt:variant>
        <vt:lpwstr/>
      </vt:variant>
      <vt:variant>
        <vt:i4>6946861</vt:i4>
      </vt:variant>
      <vt:variant>
        <vt:i4>103906</vt:i4>
      </vt:variant>
      <vt:variant>
        <vt:i4>1069</vt:i4>
      </vt:variant>
      <vt:variant>
        <vt:i4>1</vt:i4>
      </vt:variant>
      <vt:variant>
        <vt:lpwstr>ep-net</vt:lpwstr>
      </vt:variant>
      <vt:variant>
        <vt:lpwstr/>
      </vt:variant>
      <vt:variant>
        <vt:i4>4456505</vt:i4>
      </vt:variant>
      <vt:variant>
        <vt:i4>103908</vt:i4>
      </vt:variant>
      <vt:variant>
        <vt:i4>1118</vt:i4>
      </vt:variant>
      <vt:variant>
        <vt:i4>1</vt:i4>
      </vt:variant>
      <vt:variant>
        <vt:lpwstr>ep24n</vt:lpwstr>
      </vt:variant>
      <vt:variant>
        <vt:lpwstr/>
      </vt:variant>
      <vt:variant>
        <vt:i4>1454465645</vt:i4>
      </vt:variant>
      <vt:variant>
        <vt:i4>104132</vt:i4>
      </vt:variant>
      <vt:variant>
        <vt:i4>1072</vt:i4>
      </vt:variant>
      <vt:variant>
        <vt:i4>1</vt:i4>
      </vt:variant>
      <vt:variant>
        <vt:lpwstr>QQ截图20170303164609</vt:lpwstr>
      </vt:variant>
      <vt:variant>
        <vt:lpwstr/>
      </vt:variant>
      <vt:variant>
        <vt:i4>1455317611</vt:i4>
      </vt:variant>
      <vt:variant>
        <vt:i4>104134</vt:i4>
      </vt:variant>
      <vt:variant>
        <vt:i4>1119</vt:i4>
      </vt:variant>
      <vt:variant>
        <vt:i4>1</vt:i4>
      </vt:variant>
      <vt:variant>
        <vt:lpwstr>QQ截图20170214101525</vt:lpwstr>
      </vt:variant>
      <vt:variant>
        <vt:lpwstr/>
      </vt:variant>
      <vt:variant>
        <vt:i4>1454596713</vt:i4>
      </vt:variant>
      <vt:variant>
        <vt:i4>104140</vt:i4>
      </vt:variant>
      <vt:variant>
        <vt:i4>1073</vt:i4>
      </vt:variant>
      <vt:variant>
        <vt:i4>1</vt:i4>
      </vt:variant>
      <vt:variant>
        <vt:lpwstr>QQ截图20170303164548</vt:lpwstr>
      </vt:variant>
      <vt:variant>
        <vt:lpwstr/>
      </vt:variant>
      <vt:variant>
        <vt:i4>1455383145</vt:i4>
      </vt:variant>
      <vt:variant>
        <vt:i4>104142</vt:i4>
      </vt:variant>
      <vt:variant>
        <vt:i4>1120</vt:i4>
      </vt:variant>
      <vt:variant>
        <vt:i4>1</vt:i4>
      </vt:variant>
      <vt:variant>
        <vt:lpwstr>QQ截图20170214101504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Yuehai</dc:title>
  <dc:subject>聚安星服务</dc:subject>
  <dc:creator>ding chuanhai</dc:creator>
  <cp:keywords/>
  <dc:description>transeading@gmail.com</dc:description>
  <cp:lastModifiedBy>Microsoft Office 用户</cp:lastModifiedBy>
  <cp:revision>19</cp:revision>
  <cp:lastPrinted>2016-06-12T02:43:00Z</cp:lastPrinted>
  <dcterms:created xsi:type="dcterms:W3CDTF">2017-03-22T03:13:00Z</dcterms:created>
  <dcterms:modified xsi:type="dcterms:W3CDTF">2017-03-22T05:19:00Z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模板作者">
    <vt:lpwstr>dingch</vt:lpwstr>
  </property>
  <property fmtid="{D5CDD505-2E9C-101B-9397-08002B2CF9AE}" pid="3" name="模板日期">
    <vt:lpwstr>2008-06-22</vt:lpwstr>
  </property>
  <property fmtid="{D5CDD505-2E9C-101B-9397-08002B2CF9AE}" pid="4" name="模板版本">
    <vt:lpwstr>v0.7</vt:lpwstr>
  </property>
  <property fmtid="{D5CDD505-2E9C-101B-9397-08002B2CF9AE}" pid="5" name="部门">
    <vt:lpwstr>技术部</vt:lpwstr>
  </property>
</Properties>
</file>